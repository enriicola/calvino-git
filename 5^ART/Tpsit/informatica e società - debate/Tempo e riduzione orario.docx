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64CD" w:rsidRPr="009D3B65" w:rsidRDefault="002E3FEC" w:rsidP="00CA64CD">
      <w:pPr>
        <w:spacing w:after="0"/>
        <w:jc w:val="center"/>
        <w:rPr>
          <w:rFonts w:ascii="Times New Roman" w:hAnsi="Times New Roman" w:cs="Times New Roman"/>
          <w:b/>
          <w:sz w:val="40"/>
          <w:szCs w:val="40"/>
          <w:rPrChange w:id="0" w:author="Abruno" w:date="2018-10-24T13:50:00Z">
            <w:rPr>
              <w:rFonts w:ascii="Times New Roman" w:hAnsi="Times New Roman" w:cs="Times New Roman"/>
              <w:b/>
              <w:sz w:val="52"/>
              <w:szCs w:val="52"/>
            </w:rPr>
          </w:rPrChange>
        </w:rPr>
      </w:pPr>
      <w:r w:rsidRPr="009D3B65">
        <w:rPr>
          <w:rFonts w:ascii="Times New Roman" w:hAnsi="Times New Roman" w:cs="Times New Roman"/>
          <w:b/>
          <w:sz w:val="40"/>
          <w:szCs w:val="40"/>
          <w:rPrChange w:id="1" w:author="Abruno" w:date="2018-10-24T13:50:00Z">
            <w:rPr>
              <w:rFonts w:ascii="Times New Roman" w:hAnsi="Times New Roman" w:cs="Times New Roman"/>
              <w:b/>
              <w:sz w:val="52"/>
              <w:szCs w:val="52"/>
            </w:rPr>
          </w:rPrChange>
        </w:rPr>
        <w:t>RIAPPROPRIARSI DEL TEMPO</w:t>
      </w:r>
      <w:r w:rsidR="00CA64CD" w:rsidRPr="009D3B65">
        <w:rPr>
          <w:rFonts w:ascii="Times New Roman" w:hAnsi="Times New Roman" w:cs="Times New Roman"/>
          <w:b/>
          <w:sz w:val="40"/>
          <w:szCs w:val="40"/>
          <w:rPrChange w:id="2" w:author="Abruno" w:date="2018-10-24T13:50:00Z">
            <w:rPr>
              <w:rFonts w:ascii="Times New Roman" w:hAnsi="Times New Roman" w:cs="Times New Roman"/>
              <w:b/>
              <w:sz w:val="52"/>
              <w:szCs w:val="52"/>
            </w:rPr>
          </w:rPrChange>
        </w:rPr>
        <w:t xml:space="preserve"> E</w:t>
      </w:r>
    </w:p>
    <w:p w:rsidR="00CA64CD" w:rsidRPr="009D3B65" w:rsidRDefault="00CA64CD" w:rsidP="00CA64CD">
      <w:pPr>
        <w:spacing w:after="0"/>
        <w:jc w:val="center"/>
        <w:rPr>
          <w:rFonts w:ascii="Times New Roman" w:hAnsi="Times New Roman" w:cs="Times New Roman"/>
          <w:b/>
          <w:sz w:val="40"/>
          <w:szCs w:val="40"/>
          <w:rPrChange w:id="3" w:author="Abruno" w:date="2018-10-24T13:50:00Z">
            <w:rPr>
              <w:rFonts w:ascii="Times New Roman" w:hAnsi="Times New Roman" w:cs="Times New Roman"/>
              <w:b/>
              <w:sz w:val="52"/>
              <w:szCs w:val="52"/>
            </w:rPr>
          </w:rPrChange>
        </w:rPr>
      </w:pPr>
      <w:r w:rsidRPr="009D3B65">
        <w:rPr>
          <w:rFonts w:ascii="Times New Roman" w:hAnsi="Times New Roman" w:cs="Times New Roman"/>
          <w:b/>
          <w:sz w:val="40"/>
          <w:szCs w:val="40"/>
          <w:rPrChange w:id="4" w:author="Abruno" w:date="2018-10-24T13:50:00Z">
            <w:rPr>
              <w:rFonts w:ascii="Times New Roman" w:hAnsi="Times New Roman" w:cs="Times New Roman"/>
              <w:b/>
              <w:sz w:val="52"/>
              <w:szCs w:val="52"/>
            </w:rPr>
          </w:rPrChange>
        </w:rPr>
        <w:t>RIDU</w:t>
      </w:r>
      <w:r w:rsidR="00AC2D19" w:rsidRPr="009D3B65">
        <w:rPr>
          <w:rFonts w:ascii="Times New Roman" w:hAnsi="Times New Roman" w:cs="Times New Roman"/>
          <w:b/>
          <w:sz w:val="40"/>
          <w:szCs w:val="40"/>
          <w:rPrChange w:id="5" w:author="Abruno" w:date="2018-10-24T13:50:00Z">
            <w:rPr>
              <w:rFonts w:ascii="Times New Roman" w:hAnsi="Times New Roman" w:cs="Times New Roman"/>
              <w:b/>
              <w:sz w:val="52"/>
              <w:szCs w:val="52"/>
            </w:rPr>
          </w:rPrChange>
        </w:rPr>
        <w:t xml:space="preserve">RRE </w:t>
      </w:r>
      <w:r w:rsidRPr="009D3B65">
        <w:rPr>
          <w:rFonts w:ascii="Times New Roman" w:hAnsi="Times New Roman" w:cs="Times New Roman"/>
          <w:b/>
          <w:sz w:val="40"/>
          <w:szCs w:val="40"/>
          <w:rPrChange w:id="6" w:author="Abruno" w:date="2018-10-24T13:50:00Z">
            <w:rPr>
              <w:rFonts w:ascii="Times New Roman" w:hAnsi="Times New Roman" w:cs="Times New Roman"/>
              <w:b/>
              <w:sz w:val="52"/>
              <w:szCs w:val="52"/>
            </w:rPr>
          </w:rPrChange>
        </w:rPr>
        <w:t>L’ORARIO DI LAVORO</w:t>
      </w:r>
    </w:p>
    <w:p w:rsidR="00CA64CD" w:rsidRPr="009D3B65" w:rsidRDefault="00CA64CD" w:rsidP="00CA64CD">
      <w:pPr>
        <w:spacing w:after="0"/>
        <w:jc w:val="right"/>
        <w:rPr>
          <w:rFonts w:ascii="Times New Roman" w:hAnsi="Times New Roman" w:cs="Times New Roman"/>
          <w:i/>
          <w:sz w:val="32"/>
          <w:szCs w:val="32"/>
          <w:rPrChange w:id="7" w:author="Abruno" w:date="2018-10-24T13:50:00Z">
            <w:rPr>
              <w:rFonts w:ascii="Times New Roman" w:hAnsi="Times New Roman" w:cs="Times New Roman"/>
              <w:i/>
              <w:sz w:val="32"/>
              <w:szCs w:val="32"/>
            </w:rPr>
          </w:rPrChange>
        </w:rPr>
      </w:pPr>
      <w:r w:rsidRPr="009D3B65">
        <w:rPr>
          <w:rFonts w:ascii="Times New Roman" w:hAnsi="Times New Roman" w:cs="Times New Roman"/>
          <w:i/>
          <w:sz w:val="32"/>
          <w:szCs w:val="32"/>
        </w:rPr>
        <w:t>Mario Agostinelli, Al</w:t>
      </w:r>
      <w:r w:rsidRPr="009D3B65">
        <w:rPr>
          <w:rFonts w:ascii="Times New Roman" w:hAnsi="Times New Roman" w:cs="Times New Roman"/>
          <w:i/>
          <w:sz w:val="32"/>
          <w:szCs w:val="32"/>
          <w:rPrChange w:id="8" w:author="Abruno" w:date="2018-10-24T13:50:00Z">
            <w:rPr>
              <w:rFonts w:ascii="Times New Roman" w:hAnsi="Times New Roman" w:cs="Times New Roman"/>
              <w:i/>
              <w:sz w:val="32"/>
              <w:szCs w:val="32"/>
            </w:rPr>
          </w:rPrChange>
        </w:rPr>
        <w:t>ternative per il Socialismo, Giugno 2016</w:t>
      </w:r>
    </w:p>
    <w:p w:rsidR="00462027" w:rsidRPr="009D3B65" w:rsidRDefault="00462027" w:rsidP="00462027">
      <w:pPr>
        <w:spacing w:after="0"/>
        <w:jc w:val="right"/>
        <w:rPr>
          <w:rFonts w:ascii="Times New Roman" w:hAnsi="Times New Roman" w:cs="Times New Roman"/>
          <w:i/>
          <w:color w:val="7030A0"/>
          <w:sz w:val="32"/>
          <w:szCs w:val="32"/>
          <w:rPrChange w:id="9" w:author="Abruno" w:date="2018-10-24T13:50:00Z">
            <w:rPr>
              <w:rFonts w:ascii="Times New Roman" w:hAnsi="Times New Roman" w:cs="Times New Roman"/>
              <w:i/>
              <w:color w:val="7030A0"/>
              <w:sz w:val="28"/>
              <w:szCs w:val="28"/>
            </w:rPr>
          </w:rPrChange>
        </w:rPr>
      </w:pPr>
      <w:r w:rsidRPr="009D3B65">
        <w:rPr>
          <w:rFonts w:ascii="Times New Roman" w:hAnsi="Times New Roman" w:cs="Times New Roman"/>
          <w:i/>
          <w:iCs/>
          <w:color w:val="7030A0"/>
          <w:sz w:val="32"/>
          <w:szCs w:val="32"/>
          <w:rPrChange w:id="10" w:author="Abruno" w:date="2018-10-24T13:50:00Z">
            <w:rPr>
              <w:rFonts w:ascii="Times New Roman" w:hAnsi="Times New Roman" w:cs="Times New Roman"/>
              <w:i/>
              <w:iCs/>
              <w:color w:val="7030A0"/>
              <w:sz w:val="28"/>
              <w:szCs w:val="28"/>
            </w:rPr>
          </w:rPrChange>
        </w:rPr>
        <w:t xml:space="preserve">Lo scopo del lavoro è quello di guadagnarsi il tempo libero </w:t>
      </w:r>
      <w:r w:rsidRPr="009D3B65">
        <w:rPr>
          <w:rFonts w:ascii="Times New Roman" w:hAnsi="Times New Roman" w:cs="Times New Roman"/>
          <w:i/>
          <w:color w:val="7030A0"/>
          <w:sz w:val="32"/>
          <w:szCs w:val="32"/>
          <w:rPrChange w:id="11" w:author="Abruno" w:date="2018-10-24T13:50:00Z">
            <w:rPr>
              <w:rFonts w:ascii="Times New Roman" w:hAnsi="Times New Roman" w:cs="Times New Roman"/>
              <w:i/>
              <w:color w:val="7030A0"/>
              <w:sz w:val="28"/>
              <w:szCs w:val="28"/>
            </w:rPr>
          </w:rPrChange>
        </w:rPr>
        <w:t>(Aristotele)</w:t>
      </w:r>
    </w:p>
    <w:p w:rsidR="00722AE4" w:rsidRPr="00CA64CD" w:rsidRDefault="00722AE4" w:rsidP="00CA64CD">
      <w:pPr>
        <w:spacing w:after="0"/>
        <w:jc w:val="right"/>
        <w:rPr>
          <w:rFonts w:ascii="Times New Roman" w:hAnsi="Times New Roman" w:cs="Times New Roman"/>
          <w:i/>
          <w:color w:val="7030A0"/>
          <w:sz w:val="28"/>
          <w:szCs w:val="28"/>
        </w:rPr>
      </w:pPr>
    </w:p>
    <w:p w:rsidR="00722AE4" w:rsidRDefault="00462027" w:rsidP="00850518">
      <w:pPr>
        <w:jc w:val="both"/>
        <w:rPr>
          <w:rFonts w:ascii="Times New Roman" w:hAnsi="Times New Roman" w:cs="Times New Roman"/>
          <w:sz w:val="28"/>
          <w:szCs w:val="28"/>
        </w:rPr>
      </w:pPr>
      <w:r>
        <w:rPr>
          <w:rFonts w:ascii="Times New Roman" w:hAnsi="Times New Roman" w:cs="Times New Roman"/>
          <w:color w:val="C00000"/>
          <w:sz w:val="28"/>
          <w:szCs w:val="28"/>
        </w:rPr>
        <w:t>TEMPO E VELOCIT</w:t>
      </w:r>
      <w:ins w:id="12" w:author="Fiorella" w:date="2016-06-27T17:24:00Z">
        <w:del w:id="13" w:author="Abruno" w:date="2018-10-24T13:49:00Z">
          <w:r w:rsidR="008772C3" w:rsidDel="009D3B65">
            <w:rPr>
              <w:rFonts w:ascii="Times New Roman" w:hAnsi="Times New Roman" w:cs="Times New Roman"/>
              <w:color w:val="C00000"/>
              <w:sz w:val="28"/>
              <w:szCs w:val="28"/>
            </w:rPr>
            <w:delText>À</w:delText>
          </w:r>
        </w:del>
      </w:ins>
      <w:del w:id="14" w:author="Abruno" w:date="2018-10-24T13:48:00Z">
        <w:r w:rsidDel="009D3B65">
          <w:rPr>
            <w:rFonts w:ascii="Times New Roman" w:hAnsi="Times New Roman" w:cs="Times New Roman"/>
            <w:color w:val="C00000"/>
            <w:sz w:val="28"/>
            <w:szCs w:val="28"/>
          </w:rPr>
          <w:delText>A</w:delText>
        </w:r>
      </w:del>
      <w:del w:id="15" w:author="Abruno" w:date="2018-10-24T13:49:00Z">
        <w:r w:rsidDel="009D3B65">
          <w:rPr>
            <w:rFonts w:ascii="Times New Roman" w:hAnsi="Times New Roman" w:cs="Times New Roman"/>
            <w:color w:val="C00000"/>
            <w:sz w:val="28"/>
            <w:szCs w:val="28"/>
          </w:rPr>
          <w:delText>’</w:delText>
        </w:r>
      </w:del>
      <w:r>
        <w:rPr>
          <w:rFonts w:ascii="Times New Roman" w:hAnsi="Times New Roman" w:cs="Times New Roman"/>
          <w:color w:val="C00000"/>
          <w:sz w:val="28"/>
          <w:szCs w:val="28"/>
        </w:rPr>
        <w:t xml:space="preserve"> </w:t>
      </w:r>
      <w:r w:rsidR="00AC2D19">
        <w:rPr>
          <w:rFonts w:ascii="Times New Roman" w:hAnsi="Times New Roman" w:cs="Times New Roman"/>
          <w:color w:val="C00000"/>
          <w:sz w:val="28"/>
          <w:szCs w:val="28"/>
        </w:rPr>
        <w:t>HANNO UN LIMITE</w:t>
      </w:r>
    </w:p>
    <w:p w:rsidR="00850518" w:rsidRPr="009D3B65" w:rsidRDefault="00850518" w:rsidP="00850518">
      <w:pPr>
        <w:jc w:val="both"/>
        <w:rPr>
          <w:rFonts w:ascii="Times New Roman" w:hAnsi="Times New Roman" w:cs="Times New Roman"/>
          <w:sz w:val="24"/>
          <w:szCs w:val="24"/>
          <w:rPrChange w:id="16"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7" w:author="Abruno" w:date="2018-10-24T13:49:00Z">
            <w:rPr>
              <w:rFonts w:ascii="Times New Roman" w:hAnsi="Times New Roman" w:cs="Times New Roman"/>
              <w:sz w:val="28"/>
              <w:szCs w:val="28"/>
            </w:rPr>
          </w:rPrChange>
        </w:rPr>
        <w:t xml:space="preserve">Il mondo non ha più tempo da perdere. Siamo nel mezzo della crisi energetica più rilevante nella storia dell’umanità. Se per gioco volessimo rappresentare </w:t>
      </w:r>
      <w:r w:rsidR="002E3FEC" w:rsidRPr="009D3B65">
        <w:rPr>
          <w:rFonts w:ascii="Times New Roman" w:hAnsi="Times New Roman" w:cs="Times New Roman"/>
          <w:sz w:val="24"/>
          <w:szCs w:val="24"/>
          <w:rPrChange w:id="18" w:author="Abruno" w:date="2018-10-24T13:49:00Z">
            <w:rPr>
              <w:rFonts w:ascii="Times New Roman" w:hAnsi="Times New Roman" w:cs="Times New Roman"/>
              <w:sz w:val="28"/>
              <w:szCs w:val="28"/>
            </w:rPr>
          </w:rPrChange>
        </w:rPr>
        <w:t xml:space="preserve">con personalità conosciute </w:t>
      </w:r>
      <w:r w:rsidRPr="009D3B65">
        <w:rPr>
          <w:rFonts w:ascii="Times New Roman" w:hAnsi="Times New Roman" w:cs="Times New Roman"/>
          <w:sz w:val="24"/>
          <w:szCs w:val="24"/>
          <w:rPrChange w:id="19" w:author="Abruno" w:date="2018-10-24T13:49:00Z">
            <w:rPr>
              <w:rFonts w:ascii="Times New Roman" w:hAnsi="Times New Roman" w:cs="Times New Roman"/>
              <w:sz w:val="28"/>
              <w:szCs w:val="28"/>
            </w:rPr>
          </w:rPrChange>
        </w:rPr>
        <w:t xml:space="preserve">le generazioni che succedendosi hanno “plasmato la memoria” </w:t>
      </w:r>
      <w:ins w:id="20" w:author="Fiorella" w:date="2016-06-27T17:24:00Z">
        <w:r w:rsidR="008772C3" w:rsidRPr="009D3B65">
          <w:rPr>
            <w:rFonts w:ascii="Times New Roman" w:hAnsi="Times New Roman" w:cs="Times New Roman"/>
            <w:sz w:val="24"/>
            <w:szCs w:val="24"/>
            <w:rPrChange w:id="21" w:author="Abruno" w:date="2018-10-24T13:49:00Z">
              <w:rPr>
                <w:rFonts w:ascii="Times New Roman" w:hAnsi="Times New Roman" w:cs="Times New Roman"/>
                <w:sz w:val="28"/>
                <w:szCs w:val="28"/>
              </w:rPr>
            </w:rPrChange>
          </w:rPr>
          <w:t>in</w:t>
        </w:r>
      </w:ins>
      <w:del w:id="22" w:author="Fiorella" w:date="2016-06-27T17:24:00Z">
        <w:r w:rsidRPr="009D3B65" w:rsidDel="008772C3">
          <w:rPr>
            <w:rFonts w:ascii="Times New Roman" w:hAnsi="Times New Roman" w:cs="Times New Roman"/>
            <w:sz w:val="24"/>
            <w:szCs w:val="24"/>
            <w:rPrChange w:id="23" w:author="Abruno" w:date="2018-10-24T13:49:00Z">
              <w:rPr>
                <w:rFonts w:ascii="Times New Roman" w:hAnsi="Times New Roman" w:cs="Times New Roman"/>
                <w:sz w:val="28"/>
                <w:szCs w:val="28"/>
              </w:rPr>
            </w:rPrChange>
          </w:rPr>
          <w:delText>su</w:delText>
        </w:r>
      </w:del>
      <w:r w:rsidRPr="009D3B65">
        <w:rPr>
          <w:rFonts w:ascii="Times New Roman" w:hAnsi="Times New Roman" w:cs="Times New Roman"/>
          <w:sz w:val="24"/>
          <w:szCs w:val="24"/>
          <w:rPrChange w:id="24" w:author="Abruno" w:date="2018-10-24T13:49:00Z">
            <w:rPr>
              <w:rFonts w:ascii="Times New Roman" w:hAnsi="Times New Roman" w:cs="Times New Roman"/>
              <w:sz w:val="28"/>
              <w:szCs w:val="28"/>
            </w:rPr>
          </w:rPrChange>
        </w:rPr>
        <w:t xml:space="preserve"> cui risiede la nostra civiltà occidentale </w:t>
      </w:r>
      <w:r w:rsidR="002E3FEC" w:rsidRPr="009D3B65">
        <w:rPr>
          <w:rFonts w:ascii="Times New Roman" w:hAnsi="Times New Roman" w:cs="Times New Roman"/>
          <w:sz w:val="24"/>
          <w:szCs w:val="24"/>
          <w:rPrChange w:id="25" w:author="Abruno" w:date="2018-10-24T13:49:00Z">
            <w:rPr>
              <w:rFonts w:ascii="Times New Roman" w:hAnsi="Times New Roman" w:cs="Times New Roman"/>
              <w:sz w:val="28"/>
              <w:szCs w:val="28"/>
            </w:rPr>
          </w:rPrChange>
        </w:rPr>
        <w:t xml:space="preserve">– a scelta </w:t>
      </w:r>
      <w:r w:rsidRPr="009D3B65">
        <w:rPr>
          <w:rFonts w:ascii="Times New Roman" w:hAnsi="Times New Roman" w:cs="Times New Roman"/>
          <w:sz w:val="24"/>
          <w:szCs w:val="24"/>
          <w:rPrChange w:id="26" w:author="Abruno" w:date="2018-10-24T13:49:00Z">
            <w:rPr>
              <w:rFonts w:ascii="Times New Roman" w:hAnsi="Times New Roman" w:cs="Times New Roman"/>
              <w:sz w:val="28"/>
              <w:szCs w:val="28"/>
            </w:rPr>
          </w:rPrChange>
        </w:rPr>
        <w:t xml:space="preserve">da Pitagora a Pericle a Cesare a Carlo Magno a Marco Polo a Napoleone a </w:t>
      </w:r>
      <w:proofErr w:type="spellStart"/>
      <w:r w:rsidR="00740B14" w:rsidRPr="009D3B65">
        <w:rPr>
          <w:rFonts w:ascii="Times New Roman" w:hAnsi="Times New Roman" w:cs="Times New Roman"/>
          <w:sz w:val="24"/>
          <w:szCs w:val="24"/>
          <w:rPrChange w:id="27" w:author="Abruno" w:date="2018-10-24T13:49:00Z">
            <w:rPr>
              <w:rFonts w:ascii="Times New Roman" w:hAnsi="Times New Roman" w:cs="Times New Roman"/>
              <w:sz w:val="28"/>
              <w:szCs w:val="28"/>
            </w:rPr>
          </w:rPrChange>
        </w:rPr>
        <w:t>Marx</w:t>
      </w:r>
      <w:proofErr w:type="spellEnd"/>
      <w:r w:rsidR="00740B14" w:rsidRPr="009D3B65">
        <w:rPr>
          <w:rFonts w:ascii="Times New Roman" w:hAnsi="Times New Roman" w:cs="Times New Roman"/>
          <w:sz w:val="24"/>
          <w:szCs w:val="24"/>
          <w:rPrChange w:id="28" w:author="Abruno" w:date="2018-10-24T13:49:00Z">
            <w:rPr>
              <w:rFonts w:ascii="Times New Roman" w:hAnsi="Times New Roman" w:cs="Times New Roman"/>
              <w:sz w:val="28"/>
              <w:szCs w:val="28"/>
            </w:rPr>
          </w:rPrChange>
        </w:rPr>
        <w:t xml:space="preserve">, ad </w:t>
      </w:r>
      <w:r w:rsidRPr="009D3B65">
        <w:rPr>
          <w:rFonts w:ascii="Times New Roman" w:hAnsi="Times New Roman" w:cs="Times New Roman"/>
          <w:sz w:val="24"/>
          <w:szCs w:val="24"/>
          <w:rPrChange w:id="29" w:author="Abruno" w:date="2018-10-24T13:49:00Z">
            <w:rPr>
              <w:rFonts w:ascii="Times New Roman" w:hAnsi="Times New Roman" w:cs="Times New Roman"/>
              <w:sz w:val="28"/>
              <w:szCs w:val="28"/>
            </w:rPr>
          </w:rPrChange>
        </w:rPr>
        <w:t xml:space="preserve">Einstein a </w:t>
      </w:r>
      <w:proofErr w:type="spellStart"/>
      <w:r w:rsidR="00740B14" w:rsidRPr="009D3B65">
        <w:rPr>
          <w:rFonts w:ascii="Times New Roman" w:hAnsi="Times New Roman" w:cs="Times New Roman"/>
          <w:sz w:val="24"/>
          <w:szCs w:val="24"/>
          <w:rPrChange w:id="30" w:author="Abruno" w:date="2018-10-24T13:49:00Z">
            <w:rPr>
              <w:rFonts w:ascii="Times New Roman" w:hAnsi="Times New Roman" w:cs="Times New Roman"/>
              <w:sz w:val="28"/>
              <w:szCs w:val="28"/>
            </w:rPr>
          </w:rPrChange>
        </w:rPr>
        <w:t>Feynman</w:t>
      </w:r>
      <w:proofErr w:type="spellEnd"/>
      <w:r w:rsidR="00740B14" w:rsidRPr="009D3B65">
        <w:rPr>
          <w:rFonts w:ascii="Times New Roman" w:hAnsi="Times New Roman" w:cs="Times New Roman"/>
          <w:sz w:val="24"/>
          <w:szCs w:val="24"/>
          <w:rPrChange w:id="31" w:author="Abruno" w:date="2018-10-24T13:49:00Z">
            <w:rPr>
              <w:rFonts w:ascii="Times New Roman" w:hAnsi="Times New Roman" w:cs="Times New Roman"/>
              <w:sz w:val="28"/>
              <w:szCs w:val="28"/>
            </w:rPr>
          </w:rPrChange>
        </w:rPr>
        <w:t xml:space="preserve">, </w:t>
      </w:r>
      <w:r w:rsidR="002E3FEC" w:rsidRPr="009D3B65">
        <w:rPr>
          <w:rFonts w:ascii="Times New Roman" w:hAnsi="Times New Roman" w:cs="Times New Roman"/>
          <w:sz w:val="24"/>
          <w:szCs w:val="24"/>
          <w:rPrChange w:id="32" w:author="Abruno" w:date="2018-10-24T13:49:00Z">
            <w:rPr>
              <w:rFonts w:ascii="Times New Roman" w:hAnsi="Times New Roman" w:cs="Times New Roman"/>
              <w:sz w:val="28"/>
              <w:szCs w:val="28"/>
            </w:rPr>
          </w:rPrChange>
        </w:rPr>
        <w:t>fino a</w:t>
      </w:r>
      <w:del w:id="33" w:author="Fiorella" w:date="2016-06-27T17:25:00Z">
        <w:r w:rsidR="002E3FEC" w:rsidRPr="009D3B65" w:rsidDel="008772C3">
          <w:rPr>
            <w:rFonts w:ascii="Times New Roman" w:hAnsi="Times New Roman" w:cs="Times New Roman"/>
            <w:sz w:val="24"/>
            <w:szCs w:val="24"/>
            <w:rPrChange w:id="34" w:author="Abruno" w:date="2018-10-24T13:49:00Z">
              <w:rPr>
                <w:rFonts w:ascii="Times New Roman" w:hAnsi="Times New Roman" w:cs="Times New Roman"/>
                <w:sz w:val="28"/>
                <w:szCs w:val="28"/>
              </w:rPr>
            </w:rPrChange>
          </w:rPr>
          <w:delText>d</w:delText>
        </w:r>
      </w:del>
      <w:r w:rsidR="00740B14" w:rsidRPr="009D3B65">
        <w:rPr>
          <w:rFonts w:ascii="Times New Roman" w:hAnsi="Times New Roman" w:cs="Times New Roman"/>
          <w:sz w:val="24"/>
          <w:szCs w:val="24"/>
          <w:rPrChange w:id="35"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36" w:author="Abruno" w:date="2018-10-24T13:49:00Z">
            <w:rPr>
              <w:rFonts w:ascii="Times New Roman" w:hAnsi="Times New Roman" w:cs="Times New Roman"/>
              <w:sz w:val="28"/>
              <w:szCs w:val="28"/>
            </w:rPr>
          </w:rPrChange>
        </w:rPr>
        <w:t xml:space="preserve">Obama – </w:t>
      </w:r>
      <w:r w:rsidR="00462027" w:rsidRPr="009D3B65">
        <w:rPr>
          <w:rFonts w:ascii="Times New Roman" w:hAnsi="Times New Roman" w:cs="Times New Roman"/>
          <w:sz w:val="24"/>
          <w:szCs w:val="24"/>
          <w:rPrChange w:id="37" w:author="Abruno" w:date="2018-10-24T13:49:00Z">
            <w:rPr>
              <w:rFonts w:ascii="Times New Roman" w:hAnsi="Times New Roman" w:cs="Times New Roman"/>
              <w:sz w:val="28"/>
              <w:szCs w:val="28"/>
            </w:rPr>
          </w:rPrChange>
        </w:rPr>
        <w:t>sarebbe sufficiente spalmare</w:t>
      </w:r>
      <w:r w:rsidRPr="009D3B65">
        <w:rPr>
          <w:rFonts w:ascii="Times New Roman" w:hAnsi="Times New Roman" w:cs="Times New Roman"/>
          <w:sz w:val="24"/>
          <w:szCs w:val="24"/>
          <w:rPrChange w:id="38" w:author="Abruno" w:date="2018-10-24T13:49:00Z">
            <w:rPr>
              <w:rFonts w:ascii="Times New Roman" w:hAnsi="Times New Roman" w:cs="Times New Roman"/>
              <w:sz w:val="28"/>
              <w:szCs w:val="28"/>
            </w:rPr>
          </w:rPrChange>
        </w:rPr>
        <w:t xml:space="preserve"> </w:t>
      </w:r>
      <w:r w:rsidR="00462027" w:rsidRPr="009D3B65">
        <w:rPr>
          <w:rFonts w:ascii="Times New Roman" w:hAnsi="Times New Roman" w:cs="Times New Roman"/>
          <w:sz w:val="24"/>
          <w:szCs w:val="24"/>
          <w:rPrChange w:id="39" w:author="Abruno" w:date="2018-10-24T13:49:00Z">
            <w:rPr>
              <w:rFonts w:ascii="Times New Roman" w:hAnsi="Times New Roman" w:cs="Times New Roman"/>
              <w:sz w:val="28"/>
              <w:szCs w:val="28"/>
            </w:rPr>
          </w:rPrChange>
        </w:rPr>
        <w:t xml:space="preserve">su un grande palco </w:t>
      </w:r>
      <w:r w:rsidRPr="009D3B65">
        <w:rPr>
          <w:rFonts w:ascii="Times New Roman" w:hAnsi="Times New Roman" w:cs="Times New Roman"/>
          <w:sz w:val="24"/>
          <w:szCs w:val="24"/>
          <w:rPrChange w:id="40" w:author="Abruno" w:date="2018-10-24T13:49:00Z">
            <w:rPr>
              <w:rFonts w:ascii="Times New Roman" w:hAnsi="Times New Roman" w:cs="Times New Roman"/>
              <w:sz w:val="28"/>
              <w:szCs w:val="28"/>
            </w:rPr>
          </w:rPrChange>
        </w:rPr>
        <w:t>una novantina di illustri individualità - (90 personalità x 25 anni a generazione =2</w:t>
      </w:r>
      <w:ins w:id="41" w:author="Fiorella" w:date="2016-06-27T17:25:00Z">
        <w:r w:rsidR="008772C3" w:rsidRPr="009D3B65">
          <w:rPr>
            <w:rFonts w:ascii="Times New Roman" w:hAnsi="Times New Roman" w:cs="Times New Roman"/>
            <w:sz w:val="24"/>
            <w:szCs w:val="24"/>
            <w:rPrChange w:id="42" w:author="Abruno" w:date="2018-10-24T13:49:00Z">
              <w:rPr>
                <w:rFonts w:ascii="Times New Roman" w:hAnsi="Times New Roman" w:cs="Times New Roman"/>
                <w:sz w:val="28"/>
                <w:szCs w:val="28"/>
              </w:rPr>
            </w:rPrChange>
          </w:rPr>
          <w:t>.</w:t>
        </w:r>
      </w:ins>
      <w:r w:rsidRPr="009D3B65">
        <w:rPr>
          <w:rFonts w:ascii="Times New Roman" w:hAnsi="Times New Roman" w:cs="Times New Roman"/>
          <w:sz w:val="24"/>
          <w:szCs w:val="24"/>
          <w:rPrChange w:id="43" w:author="Abruno" w:date="2018-10-24T13:49:00Z">
            <w:rPr>
              <w:rFonts w:ascii="Times New Roman" w:hAnsi="Times New Roman" w:cs="Times New Roman"/>
              <w:sz w:val="28"/>
              <w:szCs w:val="28"/>
            </w:rPr>
          </w:rPrChange>
        </w:rPr>
        <w:t xml:space="preserve">250 anni di storia). Ma se volessimo prevedere </w:t>
      </w:r>
      <w:r w:rsidRPr="009D3B65">
        <w:rPr>
          <w:rFonts w:ascii="Times New Roman" w:hAnsi="Times New Roman" w:cs="Times New Roman"/>
          <w:i/>
          <w:sz w:val="24"/>
          <w:szCs w:val="24"/>
          <w:rPrChange w:id="44" w:author="Abruno" w:date="2018-10-24T13:49:00Z">
            <w:rPr>
              <w:rFonts w:ascii="Times New Roman" w:hAnsi="Times New Roman" w:cs="Times New Roman"/>
              <w:i/>
              <w:sz w:val="28"/>
              <w:szCs w:val="28"/>
            </w:rPr>
          </w:rPrChange>
        </w:rPr>
        <w:t>quanti nuovi personaggi</w:t>
      </w:r>
      <w:r w:rsidRPr="009D3B65">
        <w:rPr>
          <w:rFonts w:ascii="Times New Roman" w:hAnsi="Times New Roman" w:cs="Times New Roman"/>
          <w:sz w:val="24"/>
          <w:szCs w:val="24"/>
          <w:rPrChange w:id="45" w:author="Abruno" w:date="2018-10-24T13:49:00Z">
            <w:rPr>
              <w:rFonts w:ascii="Times New Roman" w:hAnsi="Times New Roman" w:cs="Times New Roman"/>
              <w:sz w:val="28"/>
              <w:szCs w:val="28"/>
            </w:rPr>
          </w:rPrChange>
        </w:rPr>
        <w:t xml:space="preserve"> </w:t>
      </w:r>
      <w:r w:rsidR="002E3FEC" w:rsidRPr="009D3B65">
        <w:rPr>
          <w:rFonts w:ascii="Times New Roman" w:hAnsi="Times New Roman" w:cs="Times New Roman"/>
          <w:sz w:val="24"/>
          <w:szCs w:val="24"/>
          <w:rPrChange w:id="46" w:author="Abruno" w:date="2018-10-24T13:49:00Z">
            <w:rPr>
              <w:rFonts w:ascii="Times New Roman" w:hAnsi="Times New Roman" w:cs="Times New Roman"/>
              <w:sz w:val="28"/>
              <w:szCs w:val="28"/>
            </w:rPr>
          </w:rPrChange>
        </w:rPr>
        <w:t>potranno</w:t>
      </w:r>
      <w:r w:rsidRPr="009D3B65">
        <w:rPr>
          <w:rFonts w:ascii="Times New Roman" w:hAnsi="Times New Roman" w:cs="Times New Roman"/>
          <w:sz w:val="24"/>
          <w:szCs w:val="24"/>
          <w:rPrChange w:id="47" w:author="Abruno" w:date="2018-10-24T13:49:00Z">
            <w:rPr>
              <w:rFonts w:ascii="Times New Roman" w:hAnsi="Times New Roman" w:cs="Times New Roman"/>
              <w:sz w:val="28"/>
              <w:szCs w:val="28"/>
            </w:rPr>
          </w:rPrChange>
        </w:rPr>
        <w:t xml:space="preserve"> salire d’ora in avanti su </w:t>
      </w:r>
      <w:r w:rsidR="00462027" w:rsidRPr="009D3B65">
        <w:rPr>
          <w:rFonts w:ascii="Times New Roman" w:hAnsi="Times New Roman" w:cs="Times New Roman"/>
          <w:sz w:val="24"/>
          <w:szCs w:val="24"/>
          <w:rPrChange w:id="48" w:author="Abruno" w:date="2018-10-24T13:49:00Z">
            <w:rPr>
              <w:rFonts w:ascii="Times New Roman" w:hAnsi="Times New Roman" w:cs="Times New Roman"/>
              <w:sz w:val="28"/>
              <w:szCs w:val="28"/>
            </w:rPr>
          </w:rPrChange>
        </w:rPr>
        <w:t>quel palco, dovremmo riflettere che, almeno a</w:t>
      </w:r>
      <w:r w:rsidRPr="009D3B65">
        <w:rPr>
          <w:rFonts w:ascii="Times New Roman" w:hAnsi="Times New Roman" w:cs="Times New Roman"/>
          <w:sz w:val="24"/>
          <w:szCs w:val="24"/>
          <w:rPrChange w:id="49" w:author="Abruno" w:date="2018-10-24T13:49:00Z">
            <w:rPr>
              <w:rFonts w:ascii="Times New Roman" w:hAnsi="Times New Roman" w:cs="Times New Roman"/>
              <w:sz w:val="28"/>
              <w:szCs w:val="28"/>
            </w:rPr>
          </w:rPrChange>
        </w:rPr>
        <w:t xml:space="preserve"> detta del mondo scientifico più responsabile e accreditato</w:t>
      </w:r>
      <w:r w:rsidR="00462027" w:rsidRPr="009D3B65">
        <w:rPr>
          <w:rFonts w:ascii="Times New Roman" w:hAnsi="Times New Roman" w:cs="Times New Roman"/>
          <w:sz w:val="24"/>
          <w:szCs w:val="24"/>
          <w:rPrChange w:id="50"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51" w:author="Abruno" w:date="2018-10-24T13:49:00Z">
            <w:rPr>
              <w:rFonts w:ascii="Times New Roman" w:hAnsi="Times New Roman" w:cs="Times New Roman"/>
              <w:sz w:val="28"/>
              <w:szCs w:val="28"/>
            </w:rPr>
          </w:rPrChange>
        </w:rPr>
        <w:t xml:space="preserve"> non potremmo andare oltre alle quattro o cinque unità, se </w:t>
      </w:r>
      <w:r w:rsidR="00462027" w:rsidRPr="009D3B65">
        <w:rPr>
          <w:rFonts w:ascii="Times New Roman" w:hAnsi="Times New Roman" w:cs="Times New Roman"/>
          <w:sz w:val="24"/>
          <w:szCs w:val="24"/>
          <w:rPrChange w:id="52" w:author="Abruno" w:date="2018-10-24T13:49:00Z">
            <w:rPr>
              <w:rFonts w:ascii="Times New Roman" w:hAnsi="Times New Roman" w:cs="Times New Roman"/>
              <w:sz w:val="28"/>
              <w:szCs w:val="28"/>
            </w:rPr>
          </w:rPrChange>
        </w:rPr>
        <w:t xml:space="preserve">i nuovi “leader” </w:t>
      </w:r>
      <w:r w:rsidRPr="009D3B65">
        <w:rPr>
          <w:rFonts w:ascii="Times New Roman" w:hAnsi="Times New Roman" w:cs="Times New Roman"/>
          <w:sz w:val="24"/>
          <w:szCs w:val="24"/>
          <w:rPrChange w:id="53" w:author="Abruno" w:date="2018-10-24T13:49:00Z">
            <w:rPr>
              <w:rFonts w:ascii="Times New Roman" w:hAnsi="Times New Roman" w:cs="Times New Roman"/>
              <w:sz w:val="28"/>
              <w:szCs w:val="28"/>
            </w:rPr>
          </w:rPrChange>
        </w:rPr>
        <w:t>si limit</w:t>
      </w:r>
      <w:r w:rsidR="00462027" w:rsidRPr="009D3B65">
        <w:rPr>
          <w:rFonts w:ascii="Times New Roman" w:hAnsi="Times New Roman" w:cs="Times New Roman"/>
          <w:sz w:val="24"/>
          <w:szCs w:val="24"/>
          <w:rPrChange w:id="54" w:author="Abruno" w:date="2018-10-24T13:49:00Z">
            <w:rPr>
              <w:rFonts w:ascii="Times New Roman" w:hAnsi="Times New Roman" w:cs="Times New Roman"/>
              <w:sz w:val="28"/>
              <w:szCs w:val="28"/>
            </w:rPr>
          </w:rPrChange>
        </w:rPr>
        <w:t xml:space="preserve">assero </w:t>
      </w:r>
      <w:r w:rsidRPr="009D3B65">
        <w:rPr>
          <w:rFonts w:ascii="Times New Roman" w:hAnsi="Times New Roman" w:cs="Times New Roman"/>
          <w:sz w:val="24"/>
          <w:szCs w:val="24"/>
          <w:rPrChange w:id="55" w:author="Abruno" w:date="2018-10-24T13:49:00Z">
            <w:rPr>
              <w:rFonts w:ascii="Times New Roman" w:hAnsi="Times New Roman" w:cs="Times New Roman"/>
              <w:sz w:val="28"/>
              <w:szCs w:val="28"/>
            </w:rPr>
          </w:rPrChange>
        </w:rPr>
        <w:t xml:space="preserve">a replicare il “business </w:t>
      </w:r>
      <w:proofErr w:type="spellStart"/>
      <w:r w:rsidRPr="009D3B65">
        <w:rPr>
          <w:rFonts w:ascii="Times New Roman" w:hAnsi="Times New Roman" w:cs="Times New Roman"/>
          <w:sz w:val="24"/>
          <w:szCs w:val="24"/>
          <w:rPrChange w:id="56" w:author="Abruno" w:date="2018-10-24T13:49:00Z">
            <w:rPr>
              <w:rFonts w:ascii="Times New Roman" w:hAnsi="Times New Roman" w:cs="Times New Roman"/>
              <w:sz w:val="28"/>
              <w:szCs w:val="28"/>
            </w:rPr>
          </w:rPrChange>
        </w:rPr>
        <w:t>as</w:t>
      </w:r>
      <w:proofErr w:type="spellEnd"/>
      <w:r w:rsidRPr="009D3B65">
        <w:rPr>
          <w:rFonts w:ascii="Times New Roman" w:hAnsi="Times New Roman" w:cs="Times New Roman"/>
          <w:sz w:val="24"/>
          <w:szCs w:val="24"/>
          <w:rPrChange w:id="57" w:author="Abruno" w:date="2018-10-24T13:49:00Z">
            <w:rPr>
              <w:rFonts w:ascii="Times New Roman" w:hAnsi="Times New Roman" w:cs="Times New Roman"/>
              <w:sz w:val="28"/>
              <w:szCs w:val="28"/>
            </w:rPr>
          </w:rPrChange>
        </w:rPr>
        <w:t xml:space="preserve"> </w:t>
      </w:r>
      <w:proofErr w:type="spellStart"/>
      <w:r w:rsidR="00462027" w:rsidRPr="009D3B65">
        <w:rPr>
          <w:rFonts w:ascii="Times New Roman" w:hAnsi="Times New Roman" w:cs="Times New Roman"/>
          <w:sz w:val="24"/>
          <w:szCs w:val="24"/>
          <w:rPrChange w:id="58" w:author="Abruno" w:date="2018-10-24T13:49:00Z">
            <w:rPr>
              <w:rFonts w:ascii="Times New Roman" w:hAnsi="Times New Roman" w:cs="Times New Roman"/>
              <w:sz w:val="28"/>
              <w:szCs w:val="28"/>
            </w:rPr>
          </w:rPrChange>
        </w:rPr>
        <w:t>usual</w:t>
      </w:r>
      <w:proofErr w:type="spellEnd"/>
      <w:r w:rsidR="00462027" w:rsidRPr="009D3B65">
        <w:rPr>
          <w:rFonts w:ascii="Times New Roman" w:hAnsi="Times New Roman" w:cs="Times New Roman"/>
          <w:sz w:val="24"/>
          <w:szCs w:val="24"/>
          <w:rPrChange w:id="59"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60" w:author="Abruno" w:date="2018-10-24T13:49:00Z">
            <w:rPr>
              <w:rFonts w:ascii="Times New Roman" w:hAnsi="Times New Roman" w:cs="Times New Roman"/>
              <w:sz w:val="28"/>
              <w:szCs w:val="28"/>
            </w:rPr>
          </w:rPrChange>
        </w:rPr>
        <w:t xml:space="preserve">con i conseguenti effetti irreversibili </w:t>
      </w:r>
      <w:r w:rsidR="00462027" w:rsidRPr="009D3B65">
        <w:rPr>
          <w:rFonts w:ascii="Times New Roman" w:hAnsi="Times New Roman" w:cs="Times New Roman"/>
          <w:sz w:val="24"/>
          <w:szCs w:val="24"/>
          <w:rPrChange w:id="61" w:author="Abruno" w:date="2018-10-24T13:49:00Z">
            <w:rPr>
              <w:rFonts w:ascii="Times New Roman" w:hAnsi="Times New Roman" w:cs="Times New Roman"/>
              <w:sz w:val="28"/>
              <w:szCs w:val="28"/>
            </w:rPr>
          </w:rPrChange>
        </w:rPr>
        <w:t xml:space="preserve">e devastanti </w:t>
      </w:r>
      <w:r w:rsidRPr="009D3B65">
        <w:rPr>
          <w:rFonts w:ascii="Times New Roman" w:hAnsi="Times New Roman" w:cs="Times New Roman"/>
          <w:sz w:val="24"/>
          <w:szCs w:val="24"/>
          <w:rPrChange w:id="62" w:author="Abruno" w:date="2018-10-24T13:49:00Z">
            <w:rPr>
              <w:rFonts w:ascii="Times New Roman" w:hAnsi="Times New Roman" w:cs="Times New Roman"/>
              <w:sz w:val="28"/>
              <w:szCs w:val="28"/>
            </w:rPr>
          </w:rPrChange>
        </w:rPr>
        <w:t>sul clima</w:t>
      </w:r>
      <w:r w:rsidR="00462027" w:rsidRPr="009D3B65">
        <w:rPr>
          <w:rFonts w:ascii="Times New Roman" w:hAnsi="Times New Roman" w:cs="Times New Roman"/>
          <w:sz w:val="24"/>
          <w:szCs w:val="24"/>
          <w:rPrChange w:id="63" w:author="Abruno" w:date="2018-10-24T13:49:00Z">
            <w:rPr>
              <w:rFonts w:ascii="Times New Roman" w:hAnsi="Times New Roman" w:cs="Times New Roman"/>
              <w:sz w:val="28"/>
              <w:szCs w:val="28"/>
            </w:rPr>
          </w:rPrChange>
        </w:rPr>
        <w:t xml:space="preserve"> e la temperatura del </w:t>
      </w:r>
      <w:ins w:id="64" w:author="Fiorella" w:date="2016-06-27T17:26:00Z">
        <w:del w:id="65" w:author="Abruno" w:date="2018-10-24T13:49:00Z">
          <w:r w:rsidR="008772C3" w:rsidRPr="009D3B65" w:rsidDel="009D3B65">
            <w:rPr>
              <w:rFonts w:ascii="Times New Roman" w:hAnsi="Times New Roman" w:cs="Times New Roman"/>
              <w:sz w:val="24"/>
              <w:szCs w:val="24"/>
              <w:rPrChange w:id="66" w:author="Abruno" w:date="2018-10-24T13:49:00Z">
                <w:rPr>
                  <w:rFonts w:ascii="Times New Roman" w:hAnsi="Times New Roman" w:cs="Times New Roman"/>
                  <w:sz w:val="28"/>
                  <w:szCs w:val="28"/>
                </w:rPr>
              </w:rPrChange>
            </w:rPr>
            <w:delText>P</w:delText>
          </w:r>
        </w:del>
      </w:ins>
      <w:del w:id="67" w:author="Abruno" w:date="2018-10-24T13:49:00Z">
        <w:r w:rsidR="00462027" w:rsidRPr="009D3B65" w:rsidDel="009D3B65">
          <w:rPr>
            <w:rFonts w:ascii="Times New Roman" w:hAnsi="Times New Roman" w:cs="Times New Roman"/>
            <w:sz w:val="24"/>
            <w:szCs w:val="24"/>
            <w:rPrChange w:id="68" w:author="Abruno" w:date="2018-10-24T13:49:00Z">
              <w:rPr>
                <w:rFonts w:ascii="Times New Roman" w:hAnsi="Times New Roman" w:cs="Times New Roman"/>
                <w:sz w:val="28"/>
                <w:szCs w:val="28"/>
              </w:rPr>
            </w:rPrChange>
          </w:rPr>
          <w:delText>p</w:delText>
        </w:r>
      </w:del>
      <w:proofErr w:type="spellStart"/>
      <w:r w:rsidR="00462027" w:rsidRPr="009D3B65">
        <w:rPr>
          <w:rFonts w:ascii="Times New Roman" w:hAnsi="Times New Roman" w:cs="Times New Roman"/>
          <w:sz w:val="24"/>
          <w:szCs w:val="24"/>
          <w:rPrChange w:id="69" w:author="Abruno" w:date="2018-10-24T13:49:00Z">
            <w:rPr>
              <w:rFonts w:ascii="Times New Roman" w:hAnsi="Times New Roman" w:cs="Times New Roman"/>
              <w:sz w:val="28"/>
              <w:szCs w:val="28"/>
            </w:rPr>
          </w:rPrChange>
        </w:rPr>
        <w:t>ianeta</w:t>
      </w:r>
      <w:proofErr w:type="spellEnd"/>
      <w:r w:rsidRPr="009D3B65">
        <w:rPr>
          <w:rFonts w:ascii="Times New Roman" w:hAnsi="Times New Roman" w:cs="Times New Roman"/>
          <w:sz w:val="24"/>
          <w:szCs w:val="24"/>
          <w:rPrChange w:id="70" w:author="Abruno" w:date="2018-10-24T13:49:00Z">
            <w:rPr>
              <w:rFonts w:ascii="Times New Roman" w:hAnsi="Times New Roman" w:cs="Times New Roman"/>
              <w:sz w:val="28"/>
              <w:szCs w:val="28"/>
            </w:rPr>
          </w:rPrChange>
        </w:rPr>
        <w:t xml:space="preserve">. </w:t>
      </w:r>
    </w:p>
    <w:p w:rsidR="00CA64CD" w:rsidRPr="009D3B65" w:rsidRDefault="00456582" w:rsidP="00CA64CD">
      <w:pPr>
        <w:jc w:val="both"/>
        <w:rPr>
          <w:rFonts w:ascii="Times New Roman" w:hAnsi="Times New Roman" w:cs="Times New Roman"/>
          <w:sz w:val="24"/>
          <w:szCs w:val="24"/>
          <w:rPrChange w:id="71"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72" w:author="Abruno" w:date="2018-10-24T13:49:00Z">
            <w:rPr>
              <w:rFonts w:ascii="Times New Roman" w:hAnsi="Times New Roman" w:cs="Times New Roman"/>
              <w:sz w:val="28"/>
              <w:szCs w:val="28"/>
            </w:rPr>
          </w:rPrChange>
        </w:rPr>
        <w:t>In pratica, la velocità di trasformazione e di sfruttamento delle risorse naturali e lavorative è giunta a</w:t>
      </w:r>
      <w:del w:id="73" w:author="Fiorella" w:date="2016-06-27T17:26:00Z">
        <w:r w:rsidRPr="009D3B65" w:rsidDel="008772C3">
          <w:rPr>
            <w:rFonts w:ascii="Times New Roman" w:hAnsi="Times New Roman" w:cs="Times New Roman"/>
            <w:sz w:val="24"/>
            <w:szCs w:val="24"/>
            <w:rPrChange w:id="74" w:author="Abruno" w:date="2018-10-24T13:49:00Z">
              <w:rPr>
                <w:rFonts w:ascii="Times New Roman" w:hAnsi="Times New Roman" w:cs="Times New Roman"/>
                <w:sz w:val="28"/>
                <w:szCs w:val="28"/>
              </w:rPr>
            </w:rPrChange>
          </w:rPr>
          <w:delText>l</w:delText>
        </w:r>
      </w:del>
      <w:r w:rsidRPr="009D3B65">
        <w:rPr>
          <w:rFonts w:ascii="Times New Roman" w:hAnsi="Times New Roman" w:cs="Times New Roman"/>
          <w:sz w:val="24"/>
          <w:szCs w:val="24"/>
          <w:rPrChange w:id="75" w:author="Abruno" w:date="2018-10-24T13:49:00Z">
            <w:rPr>
              <w:rFonts w:ascii="Times New Roman" w:hAnsi="Times New Roman" w:cs="Times New Roman"/>
              <w:sz w:val="28"/>
              <w:szCs w:val="28"/>
            </w:rPr>
          </w:rPrChange>
        </w:rPr>
        <w:t xml:space="preserve"> </w:t>
      </w:r>
      <w:ins w:id="76" w:author="Fiorella" w:date="2016-06-27T17:26:00Z">
        <w:r w:rsidR="008772C3" w:rsidRPr="009D3B65">
          <w:rPr>
            <w:rFonts w:ascii="Times New Roman" w:hAnsi="Times New Roman" w:cs="Times New Roman"/>
            <w:sz w:val="24"/>
            <w:szCs w:val="24"/>
            <w:rPrChange w:id="77" w:author="Abruno" w:date="2018-10-24T13:49:00Z">
              <w:rPr>
                <w:rFonts w:ascii="Times New Roman" w:hAnsi="Times New Roman" w:cs="Times New Roman"/>
                <w:sz w:val="28"/>
                <w:szCs w:val="28"/>
              </w:rPr>
            </w:rPrChange>
          </w:rPr>
          <w:t xml:space="preserve">un </w:t>
        </w:r>
      </w:ins>
      <w:r w:rsidRPr="009D3B65">
        <w:rPr>
          <w:rFonts w:ascii="Times New Roman" w:hAnsi="Times New Roman" w:cs="Times New Roman"/>
          <w:sz w:val="24"/>
          <w:szCs w:val="24"/>
          <w:rPrChange w:id="78" w:author="Abruno" w:date="2018-10-24T13:49:00Z">
            <w:rPr>
              <w:rFonts w:ascii="Times New Roman" w:hAnsi="Times New Roman" w:cs="Times New Roman"/>
              <w:sz w:val="28"/>
              <w:szCs w:val="28"/>
            </w:rPr>
          </w:rPrChange>
        </w:rPr>
        <w:t>punto tale da pregiudicare</w:t>
      </w:r>
      <w:r w:rsidR="00740B14" w:rsidRPr="009D3B65">
        <w:rPr>
          <w:rFonts w:ascii="Times New Roman" w:hAnsi="Times New Roman" w:cs="Times New Roman"/>
          <w:sz w:val="24"/>
          <w:szCs w:val="24"/>
          <w:rPrChange w:id="79"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80" w:author="Abruno" w:date="2018-10-24T13:49:00Z">
            <w:rPr>
              <w:rFonts w:ascii="Times New Roman" w:hAnsi="Times New Roman" w:cs="Times New Roman"/>
              <w:sz w:val="28"/>
              <w:szCs w:val="28"/>
            </w:rPr>
          </w:rPrChange>
        </w:rPr>
        <w:t xml:space="preserve"> </w:t>
      </w:r>
      <w:r w:rsidR="00740B14" w:rsidRPr="009D3B65">
        <w:rPr>
          <w:rFonts w:ascii="Times New Roman" w:hAnsi="Times New Roman" w:cs="Times New Roman"/>
          <w:sz w:val="24"/>
          <w:szCs w:val="24"/>
          <w:rPrChange w:id="81" w:author="Abruno" w:date="2018-10-24T13:49:00Z">
            <w:rPr>
              <w:rFonts w:ascii="Times New Roman" w:hAnsi="Times New Roman" w:cs="Times New Roman"/>
              <w:sz w:val="28"/>
              <w:szCs w:val="28"/>
            </w:rPr>
          </w:rPrChange>
        </w:rPr>
        <w:t xml:space="preserve">con gli effetti di manomissione dei cicli naturali, </w:t>
      </w:r>
      <w:r w:rsidRPr="009D3B65">
        <w:rPr>
          <w:rFonts w:ascii="Times New Roman" w:hAnsi="Times New Roman" w:cs="Times New Roman"/>
          <w:sz w:val="24"/>
          <w:szCs w:val="24"/>
          <w:rPrChange w:id="82" w:author="Abruno" w:date="2018-10-24T13:49:00Z">
            <w:rPr>
              <w:rFonts w:ascii="Times New Roman" w:hAnsi="Times New Roman" w:cs="Times New Roman"/>
              <w:sz w:val="28"/>
              <w:szCs w:val="28"/>
            </w:rPr>
          </w:rPrChange>
        </w:rPr>
        <w:t xml:space="preserve">il mantenimento della biosfera e la sopravvivenza della specie. È singolare come questa constatazione venga </w:t>
      </w:r>
      <w:r w:rsidR="002E3FEC" w:rsidRPr="009D3B65">
        <w:rPr>
          <w:rFonts w:ascii="Times New Roman" w:hAnsi="Times New Roman" w:cs="Times New Roman"/>
          <w:sz w:val="24"/>
          <w:szCs w:val="24"/>
          <w:rPrChange w:id="83" w:author="Abruno" w:date="2018-10-24T13:49:00Z">
            <w:rPr>
              <w:rFonts w:ascii="Times New Roman" w:hAnsi="Times New Roman" w:cs="Times New Roman"/>
              <w:sz w:val="28"/>
              <w:szCs w:val="28"/>
            </w:rPr>
          </w:rPrChange>
        </w:rPr>
        <w:t xml:space="preserve">totalmente </w:t>
      </w:r>
      <w:r w:rsidRPr="009D3B65">
        <w:rPr>
          <w:rFonts w:ascii="Times New Roman" w:hAnsi="Times New Roman" w:cs="Times New Roman"/>
          <w:sz w:val="24"/>
          <w:szCs w:val="24"/>
          <w:rPrChange w:id="84" w:author="Abruno" w:date="2018-10-24T13:49:00Z">
            <w:rPr>
              <w:rFonts w:ascii="Times New Roman" w:hAnsi="Times New Roman" w:cs="Times New Roman"/>
              <w:sz w:val="28"/>
              <w:szCs w:val="28"/>
            </w:rPr>
          </w:rPrChange>
        </w:rPr>
        <w:t xml:space="preserve">rimossa per </w:t>
      </w:r>
      <w:r w:rsidR="002E3FEC" w:rsidRPr="009D3B65">
        <w:rPr>
          <w:rFonts w:ascii="Times New Roman" w:hAnsi="Times New Roman" w:cs="Times New Roman"/>
          <w:sz w:val="24"/>
          <w:szCs w:val="24"/>
          <w:rPrChange w:id="85" w:author="Abruno" w:date="2018-10-24T13:49:00Z">
            <w:rPr>
              <w:rFonts w:ascii="Times New Roman" w:hAnsi="Times New Roman" w:cs="Times New Roman"/>
              <w:sz w:val="28"/>
              <w:szCs w:val="28"/>
            </w:rPr>
          </w:rPrChange>
        </w:rPr>
        <w:t>continuare a tenere in vita</w:t>
      </w:r>
      <w:r w:rsidRPr="009D3B65">
        <w:rPr>
          <w:rFonts w:ascii="Times New Roman" w:hAnsi="Times New Roman" w:cs="Times New Roman"/>
          <w:sz w:val="24"/>
          <w:szCs w:val="24"/>
          <w:rPrChange w:id="86" w:author="Abruno" w:date="2018-10-24T13:49:00Z">
            <w:rPr>
              <w:rFonts w:ascii="Times New Roman" w:hAnsi="Times New Roman" w:cs="Times New Roman"/>
              <w:sz w:val="28"/>
              <w:szCs w:val="28"/>
            </w:rPr>
          </w:rPrChange>
        </w:rPr>
        <w:t xml:space="preserve"> il più a lungo </w:t>
      </w:r>
      <w:r w:rsidR="002E3FEC" w:rsidRPr="009D3B65">
        <w:rPr>
          <w:rFonts w:ascii="Times New Roman" w:hAnsi="Times New Roman" w:cs="Times New Roman"/>
          <w:sz w:val="24"/>
          <w:szCs w:val="24"/>
          <w:rPrChange w:id="87" w:author="Abruno" w:date="2018-10-24T13:49:00Z">
            <w:rPr>
              <w:rFonts w:ascii="Times New Roman" w:hAnsi="Times New Roman" w:cs="Times New Roman"/>
              <w:sz w:val="28"/>
              <w:szCs w:val="28"/>
            </w:rPr>
          </w:rPrChange>
        </w:rPr>
        <w:t xml:space="preserve">possibile </w:t>
      </w:r>
      <w:r w:rsidRPr="009D3B65">
        <w:rPr>
          <w:rFonts w:ascii="Times New Roman" w:hAnsi="Times New Roman" w:cs="Times New Roman"/>
          <w:sz w:val="24"/>
          <w:szCs w:val="24"/>
          <w:rPrChange w:id="88" w:author="Abruno" w:date="2018-10-24T13:49:00Z">
            <w:rPr>
              <w:rFonts w:ascii="Times New Roman" w:hAnsi="Times New Roman" w:cs="Times New Roman"/>
              <w:sz w:val="28"/>
              <w:szCs w:val="28"/>
            </w:rPr>
          </w:rPrChange>
        </w:rPr>
        <w:t>un presente senza futuro</w:t>
      </w:r>
      <w:r w:rsidR="005C54D4" w:rsidRPr="009D3B65">
        <w:rPr>
          <w:rFonts w:ascii="Times New Roman" w:hAnsi="Times New Roman" w:cs="Times New Roman"/>
          <w:sz w:val="24"/>
          <w:szCs w:val="24"/>
          <w:rPrChange w:id="89" w:author="Abruno" w:date="2018-10-24T13:49:00Z">
            <w:rPr>
              <w:rFonts w:ascii="Times New Roman" w:hAnsi="Times New Roman" w:cs="Times New Roman"/>
              <w:sz w:val="28"/>
              <w:szCs w:val="28"/>
            </w:rPr>
          </w:rPrChange>
        </w:rPr>
        <w:t xml:space="preserve">, creando così </w:t>
      </w:r>
      <w:r w:rsidR="002E3FEC" w:rsidRPr="009D3B65">
        <w:rPr>
          <w:rFonts w:ascii="Times New Roman" w:hAnsi="Times New Roman" w:cs="Times New Roman"/>
          <w:sz w:val="24"/>
          <w:szCs w:val="24"/>
          <w:rPrChange w:id="90" w:author="Abruno" w:date="2018-10-24T13:49:00Z">
            <w:rPr>
              <w:rFonts w:ascii="Times New Roman" w:hAnsi="Times New Roman" w:cs="Times New Roman"/>
              <w:sz w:val="28"/>
              <w:szCs w:val="28"/>
            </w:rPr>
          </w:rPrChange>
        </w:rPr>
        <w:t>uno stallo per superare la</w:t>
      </w:r>
      <w:r w:rsidR="00740B14" w:rsidRPr="009D3B65">
        <w:rPr>
          <w:rFonts w:ascii="Times New Roman" w:hAnsi="Times New Roman" w:cs="Times New Roman"/>
          <w:sz w:val="24"/>
          <w:szCs w:val="24"/>
          <w:rPrChange w:id="91" w:author="Abruno" w:date="2018-10-24T13:49:00Z">
            <w:rPr>
              <w:rFonts w:ascii="Times New Roman" w:hAnsi="Times New Roman" w:cs="Times New Roman"/>
              <w:sz w:val="28"/>
              <w:szCs w:val="28"/>
            </w:rPr>
          </w:rPrChange>
        </w:rPr>
        <w:t xml:space="preserve"> crisi e </w:t>
      </w:r>
      <w:r w:rsidR="002E3FEC" w:rsidRPr="009D3B65">
        <w:rPr>
          <w:rFonts w:ascii="Times New Roman" w:hAnsi="Times New Roman" w:cs="Times New Roman"/>
          <w:sz w:val="24"/>
          <w:szCs w:val="24"/>
          <w:rPrChange w:id="92" w:author="Abruno" w:date="2018-10-24T13:49:00Z">
            <w:rPr>
              <w:rFonts w:ascii="Times New Roman" w:hAnsi="Times New Roman" w:cs="Times New Roman"/>
              <w:sz w:val="28"/>
              <w:szCs w:val="28"/>
            </w:rPr>
          </w:rPrChange>
        </w:rPr>
        <w:t>rendendo</w:t>
      </w:r>
      <w:r w:rsidR="005C54D4" w:rsidRPr="009D3B65">
        <w:rPr>
          <w:rFonts w:ascii="Times New Roman" w:hAnsi="Times New Roman" w:cs="Times New Roman"/>
          <w:sz w:val="24"/>
          <w:szCs w:val="24"/>
          <w:rPrChange w:id="93" w:author="Abruno" w:date="2018-10-24T13:49:00Z">
            <w:rPr>
              <w:rFonts w:ascii="Times New Roman" w:hAnsi="Times New Roman" w:cs="Times New Roman"/>
              <w:sz w:val="28"/>
              <w:szCs w:val="28"/>
            </w:rPr>
          </w:rPrChange>
        </w:rPr>
        <w:t xml:space="preserve"> impratic</w:t>
      </w:r>
      <w:r w:rsidR="002E3FEC" w:rsidRPr="009D3B65">
        <w:rPr>
          <w:rFonts w:ascii="Times New Roman" w:hAnsi="Times New Roman" w:cs="Times New Roman"/>
          <w:sz w:val="24"/>
          <w:szCs w:val="24"/>
          <w:rPrChange w:id="94" w:author="Abruno" w:date="2018-10-24T13:49:00Z">
            <w:rPr>
              <w:rFonts w:ascii="Times New Roman" w:hAnsi="Times New Roman" w:cs="Times New Roman"/>
              <w:sz w:val="28"/>
              <w:szCs w:val="28"/>
            </w:rPr>
          </w:rPrChange>
        </w:rPr>
        <w:t>a</w:t>
      </w:r>
      <w:r w:rsidR="005C54D4" w:rsidRPr="009D3B65">
        <w:rPr>
          <w:rFonts w:ascii="Times New Roman" w:hAnsi="Times New Roman" w:cs="Times New Roman"/>
          <w:sz w:val="24"/>
          <w:szCs w:val="24"/>
          <w:rPrChange w:id="95" w:author="Abruno" w:date="2018-10-24T13:49:00Z">
            <w:rPr>
              <w:rFonts w:ascii="Times New Roman" w:hAnsi="Times New Roman" w:cs="Times New Roman"/>
              <w:sz w:val="28"/>
              <w:szCs w:val="28"/>
            </w:rPr>
          </w:rPrChange>
        </w:rPr>
        <w:t xml:space="preserve">bile – </w:t>
      </w:r>
      <w:r w:rsidR="008313EE" w:rsidRPr="009D3B65">
        <w:rPr>
          <w:rFonts w:ascii="Times New Roman" w:hAnsi="Times New Roman" w:cs="Times New Roman"/>
          <w:sz w:val="24"/>
          <w:szCs w:val="24"/>
          <w:rPrChange w:id="96" w:author="Abruno" w:date="2018-10-24T13:49:00Z">
            <w:rPr>
              <w:rFonts w:ascii="Times New Roman" w:hAnsi="Times New Roman" w:cs="Times New Roman"/>
              <w:sz w:val="28"/>
              <w:szCs w:val="28"/>
            </w:rPr>
          </w:rPrChange>
        </w:rPr>
        <w:t>in assenza di</w:t>
      </w:r>
      <w:r w:rsidR="005C54D4" w:rsidRPr="009D3B65">
        <w:rPr>
          <w:rFonts w:ascii="Times New Roman" w:hAnsi="Times New Roman" w:cs="Times New Roman"/>
          <w:sz w:val="24"/>
          <w:szCs w:val="24"/>
          <w:rPrChange w:id="97" w:author="Abruno" w:date="2018-10-24T13:49:00Z">
            <w:rPr>
              <w:rFonts w:ascii="Times New Roman" w:hAnsi="Times New Roman" w:cs="Times New Roman"/>
              <w:sz w:val="28"/>
              <w:szCs w:val="28"/>
            </w:rPr>
          </w:rPrChange>
        </w:rPr>
        <w:t xml:space="preserve"> “desiderio” – </w:t>
      </w:r>
      <w:r w:rsidR="008313EE" w:rsidRPr="009D3B65">
        <w:rPr>
          <w:rFonts w:ascii="Times New Roman" w:hAnsi="Times New Roman" w:cs="Times New Roman"/>
          <w:sz w:val="24"/>
          <w:szCs w:val="24"/>
          <w:rPrChange w:id="98" w:author="Abruno" w:date="2018-10-24T13:49:00Z">
            <w:rPr>
              <w:rFonts w:ascii="Times New Roman" w:hAnsi="Times New Roman" w:cs="Times New Roman"/>
              <w:sz w:val="28"/>
              <w:szCs w:val="28"/>
            </w:rPr>
          </w:rPrChange>
        </w:rPr>
        <w:t xml:space="preserve">il terreno </w:t>
      </w:r>
      <w:r w:rsidR="005C54D4" w:rsidRPr="009D3B65">
        <w:rPr>
          <w:rFonts w:ascii="Times New Roman" w:hAnsi="Times New Roman" w:cs="Times New Roman"/>
          <w:sz w:val="24"/>
          <w:szCs w:val="24"/>
          <w:rPrChange w:id="99" w:author="Abruno" w:date="2018-10-24T13:49:00Z">
            <w:rPr>
              <w:rFonts w:ascii="Times New Roman" w:hAnsi="Times New Roman" w:cs="Times New Roman"/>
              <w:sz w:val="28"/>
              <w:szCs w:val="28"/>
            </w:rPr>
          </w:rPrChange>
        </w:rPr>
        <w:t xml:space="preserve">per </w:t>
      </w:r>
      <w:r w:rsidR="00740B14" w:rsidRPr="009D3B65">
        <w:rPr>
          <w:rFonts w:ascii="Times New Roman" w:hAnsi="Times New Roman" w:cs="Times New Roman"/>
          <w:sz w:val="24"/>
          <w:szCs w:val="24"/>
          <w:rPrChange w:id="100" w:author="Abruno" w:date="2018-10-24T13:49:00Z">
            <w:rPr>
              <w:rFonts w:ascii="Times New Roman" w:hAnsi="Times New Roman" w:cs="Times New Roman"/>
              <w:sz w:val="28"/>
              <w:szCs w:val="28"/>
            </w:rPr>
          </w:rPrChange>
        </w:rPr>
        <w:t>la ricostruzione di un</w:t>
      </w:r>
      <w:ins w:id="101" w:author="Fiorella" w:date="2016-06-27T17:27:00Z">
        <w:r w:rsidR="008772C3" w:rsidRPr="009D3B65">
          <w:rPr>
            <w:rFonts w:ascii="Times New Roman" w:hAnsi="Times New Roman" w:cs="Times New Roman"/>
            <w:sz w:val="24"/>
            <w:szCs w:val="24"/>
            <w:rPrChange w:id="102" w:author="Abruno" w:date="2018-10-24T13:49:00Z">
              <w:rPr>
                <w:rFonts w:ascii="Times New Roman" w:hAnsi="Times New Roman" w:cs="Times New Roman"/>
                <w:sz w:val="28"/>
                <w:szCs w:val="28"/>
              </w:rPr>
            </w:rPrChange>
          </w:rPr>
          <w:t>’</w:t>
        </w:r>
      </w:ins>
      <w:del w:id="103" w:author="Fiorella" w:date="2016-06-27T17:27:00Z">
        <w:r w:rsidR="00740B14" w:rsidRPr="009D3B65" w:rsidDel="008772C3">
          <w:rPr>
            <w:rFonts w:ascii="Times New Roman" w:hAnsi="Times New Roman" w:cs="Times New Roman"/>
            <w:sz w:val="24"/>
            <w:szCs w:val="24"/>
            <w:rPrChange w:id="104" w:author="Abruno" w:date="2018-10-24T13:49:00Z">
              <w:rPr>
                <w:rFonts w:ascii="Times New Roman" w:hAnsi="Times New Roman" w:cs="Times New Roman"/>
                <w:sz w:val="28"/>
                <w:szCs w:val="28"/>
              </w:rPr>
            </w:rPrChange>
          </w:rPr>
          <w:delText xml:space="preserve">a </w:delText>
        </w:r>
      </w:del>
      <w:r w:rsidR="00740B14" w:rsidRPr="009D3B65">
        <w:rPr>
          <w:rFonts w:ascii="Times New Roman" w:hAnsi="Times New Roman" w:cs="Times New Roman"/>
          <w:sz w:val="24"/>
          <w:szCs w:val="24"/>
          <w:rPrChange w:id="105" w:author="Abruno" w:date="2018-10-24T13:49:00Z">
            <w:rPr>
              <w:rFonts w:ascii="Times New Roman" w:hAnsi="Times New Roman" w:cs="Times New Roman"/>
              <w:sz w:val="28"/>
              <w:szCs w:val="28"/>
            </w:rPr>
          </w:rPrChange>
        </w:rPr>
        <w:t xml:space="preserve">ipotesi politica </w:t>
      </w:r>
      <w:r w:rsidR="005C54D4" w:rsidRPr="009D3B65">
        <w:rPr>
          <w:rFonts w:ascii="Times New Roman" w:hAnsi="Times New Roman" w:cs="Times New Roman"/>
          <w:sz w:val="24"/>
          <w:szCs w:val="24"/>
          <w:rPrChange w:id="106" w:author="Abruno" w:date="2018-10-24T13:49:00Z">
            <w:rPr>
              <w:rFonts w:ascii="Times New Roman" w:hAnsi="Times New Roman" w:cs="Times New Roman"/>
              <w:sz w:val="28"/>
              <w:szCs w:val="28"/>
            </w:rPr>
          </w:rPrChange>
        </w:rPr>
        <w:t xml:space="preserve">alternativa. </w:t>
      </w:r>
      <w:r w:rsidRPr="009D3B65">
        <w:rPr>
          <w:rFonts w:ascii="Times New Roman" w:hAnsi="Times New Roman" w:cs="Times New Roman"/>
          <w:sz w:val="24"/>
          <w:szCs w:val="24"/>
          <w:rPrChange w:id="107" w:author="Abruno" w:date="2018-10-24T13:49:00Z">
            <w:rPr>
              <w:rFonts w:ascii="Times New Roman" w:hAnsi="Times New Roman" w:cs="Times New Roman"/>
              <w:sz w:val="28"/>
              <w:szCs w:val="28"/>
            </w:rPr>
          </w:rPrChange>
        </w:rPr>
        <w:t>La mia convinzione è che la cultura egemone del liberismo (un</w:t>
      </w:r>
      <w:ins w:id="108" w:author="Fiorella" w:date="2016-06-27T17:27:00Z">
        <w:r w:rsidR="008772C3" w:rsidRPr="009D3B65">
          <w:rPr>
            <w:rFonts w:ascii="Times New Roman" w:hAnsi="Times New Roman" w:cs="Times New Roman"/>
            <w:sz w:val="24"/>
            <w:szCs w:val="24"/>
            <w:rPrChange w:id="109" w:author="Abruno" w:date="2018-10-24T13:49:00Z">
              <w:rPr>
                <w:rFonts w:ascii="Times New Roman" w:hAnsi="Times New Roman" w:cs="Times New Roman"/>
                <w:sz w:val="28"/>
                <w:szCs w:val="28"/>
              </w:rPr>
            </w:rPrChange>
          </w:rPr>
          <w:t>’</w:t>
        </w:r>
      </w:ins>
      <w:del w:id="110" w:author="Fiorella" w:date="2016-06-27T17:27:00Z">
        <w:r w:rsidRPr="009D3B65" w:rsidDel="008772C3">
          <w:rPr>
            <w:rFonts w:ascii="Times New Roman" w:hAnsi="Times New Roman" w:cs="Times New Roman"/>
            <w:sz w:val="24"/>
            <w:szCs w:val="24"/>
            <w:rPrChange w:id="111" w:author="Abruno" w:date="2018-10-24T13:49:00Z">
              <w:rPr>
                <w:rFonts w:ascii="Times New Roman" w:hAnsi="Times New Roman" w:cs="Times New Roman"/>
                <w:sz w:val="28"/>
                <w:szCs w:val="28"/>
              </w:rPr>
            </w:rPrChange>
          </w:rPr>
          <w:delText xml:space="preserve">a </w:delText>
        </w:r>
      </w:del>
      <w:r w:rsidRPr="009D3B65">
        <w:rPr>
          <w:rFonts w:ascii="Times New Roman" w:hAnsi="Times New Roman" w:cs="Times New Roman"/>
          <w:sz w:val="24"/>
          <w:szCs w:val="24"/>
          <w:rPrChange w:id="112" w:author="Abruno" w:date="2018-10-24T13:49:00Z">
            <w:rPr>
              <w:rFonts w:ascii="Times New Roman" w:hAnsi="Times New Roman" w:cs="Times New Roman"/>
              <w:sz w:val="28"/>
              <w:szCs w:val="28"/>
            </w:rPr>
          </w:rPrChange>
        </w:rPr>
        <w:t xml:space="preserve">ideologia economica e politica, non un metodo scientifico validato!) si ostini a non voler </w:t>
      </w:r>
      <w:r w:rsidR="008313EE" w:rsidRPr="009D3B65">
        <w:rPr>
          <w:rFonts w:ascii="Times New Roman" w:hAnsi="Times New Roman" w:cs="Times New Roman"/>
          <w:sz w:val="24"/>
          <w:szCs w:val="24"/>
          <w:rPrChange w:id="113" w:author="Abruno" w:date="2018-10-24T13:49:00Z">
            <w:rPr>
              <w:rFonts w:ascii="Times New Roman" w:hAnsi="Times New Roman" w:cs="Times New Roman"/>
              <w:sz w:val="28"/>
              <w:szCs w:val="28"/>
            </w:rPr>
          </w:rPrChange>
        </w:rPr>
        <w:t>far conto sul</w:t>
      </w:r>
      <w:r w:rsidR="002D228E" w:rsidRPr="009D3B65">
        <w:rPr>
          <w:rFonts w:ascii="Times New Roman" w:hAnsi="Times New Roman" w:cs="Times New Roman"/>
          <w:sz w:val="24"/>
          <w:szCs w:val="24"/>
          <w:rPrChange w:id="114" w:author="Abruno" w:date="2018-10-24T13:49:00Z">
            <w:rPr>
              <w:rFonts w:ascii="Times New Roman" w:hAnsi="Times New Roman" w:cs="Times New Roman"/>
              <w:sz w:val="28"/>
              <w:szCs w:val="28"/>
            </w:rPr>
          </w:rPrChange>
        </w:rPr>
        <w:t xml:space="preserve">la descrizione della realtà che ci è </w:t>
      </w:r>
      <w:r w:rsidR="00D74ADC" w:rsidRPr="009D3B65">
        <w:rPr>
          <w:rFonts w:ascii="Times New Roman" w:hAnsi="Times New Roman" w:cs="Times New Roman"/>
          <w:sz w:val="24"/>
          <w:szCs w:val="24"/>
          <w:rPrChange w:id="115" w:author="Abruno" w:date="2018-10-24T13:49:00Z">
            <w:rPr>
              <w:rFonts w:ascii="Times New Roman" w:hAnsi="Times New Roman" w:cs="Times New Roman"/>
              <w:sz w:val="28"/>
              <w:szCs w:val="28"/>
            </w:rPr>
          </w:rPrChange>
        </w:rPr>
        <w:t>restituita</w:t>
      </w:r>
      <w:r w:rsidR="002D228E" w:rsidRPr="009D3B65">
        <w:rPr>
          <w:rFonts w:ascii="Times New Roman" w:hAnsi="Times New Roman" w:cs="Times New Roman"/>
          <w:sz w:val="24"/>
          <w:szCs w:val="24"/>
          <w:rPrChange w:id="116"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117" w:author="Abruno" w:date="2018-10-24T13:49:00Z">
            <w:rPr>
              <w:rFonts w:ascii="Times New Roman" w:hAnsi="Times New Roman" w:cs="Times New Roman"/>
              <w:sz w:val="28"/>
              <w:szCs w:val="28"/>
            </w:rPr>
          </w:rPrChange>
        </w:rPr>
        <w:t xml:space="preserve">dalla </w:t>
      </w:r>
      <w:r w:rsidRPr="009D3B65">
        <w:rPr>
          <w:rFonts w:ascii="Times New Roman" w:hAnsi="Times New Roman" w:cs="Times New Roman"/>
          <w:i/>
          <w:sz w:val="24"/>
          <w:szCs w:val="24"/>
          <w:rPrChange w:id="118" w:author="Abruno" w:date="2018-10-24T13:49:00Z">
            <w:rPr>
              <w:rFonts w:ascii="Times New Roman" w:hAnsi="Times New Roman" w:cs="Times New Roman"/>
              <w:i/>
              <w:sz w:val="28"/>
              <w:szCs w:val="28"/>
            </w:rPr>
          </w:rPrChange>
        </w:rPr>
        <w:t xml:space="preserve">rivoluzione scientifica </w:t>
      </w:r>
      <w:r w:rsidR="001F33ED" w:rsidRPr="009D3B65">
        <w:rPr>
          <w:rFonts w:ascii="Times New Roman" w:hAnsi="Times New Roman" w:cs="Times New Roman"/>
          <w:i/>
          <w:sz w:val="24"/>
          <w:szCs w:val="24"/>
          <w:rPrChange w:id="119" w:author="Abruno" w:date="2018-10-24T13:49:00Z">
            <w:rPr>
              <w:rFonts w:ascii="Times New Roman" w:hAnsi="Times New Roman" w:cs="Times New Roman"/>
              <w:i/>
              <w:sz w:val="28"/>
              <w:szCs w:val="28"/>
            </w:rPr>
          </w:rPrChange>
        </w:rPr>
        <w:t xml:space="preserve">e concettuale </w:t>
      </w:r>
      <w:r w:rsidRPr="009D3B65">
        <w:rPr>
          <w:rFonts w:ascii="Times New Roman" w:hAnsi="Times New Roman" w:cs="Times New Roman"/>
          <w:i/>
          <w:sz w:val="24"/>
          <w:szCs w:val="24"/>
          <w:rPrChange w:id="120" w:author="Abruno" w:date="2018-10-24T13:49:00Z">
            <w:rPr>
              <w:rFonts w:ascii="Times New Roman" w:hAnsi="Times New Roman" w:cs="Times New Roman"/>
              <w:i/>
              <w:sz w:val="28"/>
              <w:szCs w:val="28"/>
            </w:rPr>
          </w:rPrChange>
        </w:rPr>
        <w:t>innescata dal XX secolo</w:t>
      </w:r>
      <w:r w:rsidR="008313EE" w:rsidRPr="009D3B65">
        <w:rPr>
          <w:rFonts w:ascii="Times New Roman" w:hAnsi="Times New Roman" w:cs="Times New Roman"/>
          <w:sz w:val="24"/>
          <w:szCs w:val="24"/>
          <w:rPrChange w:id="121"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122" w:author="Abruno" w:date="2018-10-24T13:49:00Z">
            <w:rPr>
              <w:rFonts w:ascii="Times New Roman" w:hAnsi="Times New Roman" w:cs="Times New Roman"/>
              <w:sz w:val="28"/>
              <w:szCs w:val="28"/>
            </w:rPr>
          </w:rPrChange>
        </w:rPr>
        <w:t xml:space="preserve"> in particolare </w:t>
      </w:r>
      <w:r w:rsidR="002D228E" w:rsidRPr="009D3B65">
        <w:rPr>
          <w:rFonts w:ascii="Times New Roman" w:hAnsi="Times New Roman" w:cs="Times New Roman"/>
          <w:sz w:val="24"/>
          <w:szCs w:val="24"/>
          <w:rPrChange w:id="123" w:author="Abruno" w:date="2018-10-24T13:49:00Z">
            <w:rPr>
              <w:rFonts w:ascii="Times New Roman" w:hAnsi="Times New Roman" w:cs="Times New Roman"/>
              <w:sz w:val="28"/>
              <w:szCs w:val="28"/>
            </w:rPr>
          </w:rPrChange>
        </w:rPr>
        <w:t>dalla relatività, dalla quantistica, dalla biologia molecolare o dalle neuroscienze</w:t>
      </w:r>
      <w:r w:rsidR="008313EE" w:rsidRPr="009D3B65">
        <w:rPr>
          <w:rFonts w:ascii="Times New Roman" w:hAnsi="Times New Roman" w:cs="Times New Roman"/>
          <w:sz w:val="24"/>
          <w:szCs w:val="24"/>
          <w:rPrChange w:id="124"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125" w:author="Abruno" w:date="2018-10-24T13:49:00Z">
            <w:rPr>
              <w:rFonts w:ascii="Times New Roman" w:hAnsi="Times New Roman" w:cs="Times New Roman"/>
              <w:sz w:val="28"/>
              <w:szCs w:val="28"/>
            </w:rPr>
          </w:rPrChange>
        </w:rPr>
        <w:t xml:space="preserve"> per </w:t>
      </w:r>
      <w:r w:rsidR="005C54D4" w:rsidRPr="009D3B65">
        <w:rPr>
          <w:rFonts w:ascii="Times New Roman" w:hAnsi="Times New Roman" w:cs="Times New Roman"/>
          <w:sz w:val="24"/>
          <w:szCs w:val="24"/>
          <w:rPrChange w:id="126" w:author="Abruno" w:date="2018-10-24T13:49:00Z">
            <w:rPr>
              <w:rFonts w:ascii="Times New Roman" w:hAnsi="Times New Roman" w:cs="Times New Roman"/>
              <w:sz w:val="28"/>
              <w:szCs w:val="28"/>
            </w:rPr>
          </w:rPrChange>
        </w:rPr>
        <w:t>continuare a sostituirla</w:t>
      </w:r>
      <w:r w:rsidRPr="009D3B65">
        <w:rPr>
          <w:rFonts w:ascii="Times New Roman" w:hAnsi="Times New Roman" w:cs="Times New Roman"/>
          <w:sz w:val="24"/>
          <w:szCs w:val="24"/>
          <w:rPrChange w:id="127" w:author="Abruno" w:date="2018-10-24T13:49:00Z">
            <w:rPr>
              <w:rFonts w:ascii="Times New Roman" w:hAnsi="Times New Roman" w:cs="Times New Roman"/>
              <w:sz w:val="28"/>
              <w:szCs w:val="28"/>
            </w:rPr>
          </w:rPrChange>
        </w:rPr>
        <w:t xml:space="preserve"> con narrazioni ancorate al modello meccanicistico</w:t>
      </w:r>
      <w:r w:rsidR="005C54D4" w:rsidRPr="009D3B65">
        <w:rPr>
          <w:rFonts w:ascii="Times New Roman" w:hAnsi="Times New Roman" w:cs="Times New Roman"/>
          <w:sz w:val="24"/>
          <w:szCs w:val="24"/>
          <w:rPrChange w:id="128" w:author="Abruno" w:date="2018-10-24T13:49:00Z">
            <w:rPr>
              <w:rFonts w:ascii="Times New Roman" w:hAnsi="Times New Roman" w:cs="Times New Roman"/>
              <w:sz w:val="28"/>
              <w:szCs w:val="28"/>
            </w:rPr>
          </w:rPrChange>
        </w:rPr>
        <w:t xml:space="preserve"> e deterministico, </w:t>
      </w:r>
      <w:r w:rsidRPr="009D3B65">
        <w:rPr>
          <w:rFonts w:ascii="Times New Roman" w:hAnsi="Times New Roman" w:cs="Times New Roman"/>
          <w:sz w:val="24"/>
          <w:szCs w:val="24"/>
          <w:rPrChange w:id="129" w:author="Abruno" w:date="2018-10-24T13:49:00Z">
            <w:rPr>
              <w:rFonts w:ascii="Times New Roman" w:hAnsi="Times New Roman" w:cs="Times New Roman"/>
              <w:sz w:val="28"/>
              <w:szCs w:val="28"/>
            </w:rPr>
          </w:rPrChange>
        </w:rPr>
        <w:t xml:space="preserve">al tempo e allo spazio assoluti, al mito risolutore della crescita, alla provocazione dell’ineguaglianza sociale </w:t>
      </w:r>
      <w:r w:rsidR="001F33ED" w:rsidRPr="009D3B65">
        <w:rPr>
          <w:rFonts w:ascii="Times New Roman" w:hAnsi="Times New Roman" w:cs="Times New Roman"/>
          <w:sz w:val="24"/>
          <w:szCs w:val="24"/>
          <w:rPrChange w:id="130" w:author="Abruno" w:date="2018-10-24T13:49:00Z">
            <w:rPr>
              <w:rFonts w:ascii="Times New Roman" w:hAnsi="Times New Roman" w:cs="Times New Roman"/>
              <w:sz w:val="28"/>
              <w:szCs w:val="28"/>
            </w:rPr>
          </w:rPrChange>
        </w:rPr>
        <w:t xml:space="preserve">come molla per la competizione e giustificazione dell’esclusione. </w:t>
      </w:r>
      <w:r w:rsidR="002D228E" w:rsidRPr="009D3B65">
        <w:rPr>
          <w:rFonts w:ascii="Times New Roman" w:hAnsi="Times New Roman" w:cs="Times New Roman"/>
          <w:sz w:val="24"/>
          <w:szCs w:val="24"/>
          <w:rPrChange w:id="131" w:author="Abruno" w:date="2018-10-24T13:49:00Z">
            <w:rPr>
              <w:rFonts w:ascii="Times New Roman" w:hAnsi="Times New Roman" w:cs="Times New Roman"/>
              <w:sz w:val="28"/>
              <w:szCs w:val="28"/>
            </w:rPr>
          </w:rPrChange>
        </w:rPr>
        <w:t xml:space="preserve"> </w:t>
      </w:r>
      <w:r w:rsidR="008313EE" w:rsidRPr="009D3B65">
        <w:rPr>
          <w:rFonts w:ascii="Times New Roman" w:hAnsi="Times New Roman" w:cs="Times New Roman"/>
          <w:sz w:val="24"/>
          <w:szCs w:val="24"/>
          <w:rPrChange w:id="132" w:author="Abruno" w:date="2018-10-24T13:49:00Z">
            <w:rPr>
              <w:rFonts w:ascii="Times New Roman" w:hAnsi="Times New Roman" w:cs="Times New Roman"/>
              <w:sz w:val="28"/>
              <w:szCs w:val="28"/>
            </w:rPr>
          </w:rPrChange>
        </w:rPr>
        <w:t xml:space="preserve">Perpetuare l’ambiente anche scientifico-culturale della rivoluzione industriale, chiamandola seconda, terza e </w:t>
      </w:r>
      <w:ins w:id="133" w:author="Fiorella" w:date="2016-06-27T17:28:00Z">
        <w:r w:rsidR="008772C3" w:rsidRPr="009D3B65">
          <w:rPr>
            <w:rFonts w:ascii="Times New Roman" w:hAnsi="Times New Roman" w:cs="Times New Roman"/>
            <w:sz w:val="24"/>
            <w:szCs w:val="24"/>
            <w:rPrChange w:id="134" w:author="Abruno" w:date="2018-10-24T13:49:00Z">
              <w:rPr>
                <w:rFonts w:ascii="Times New Roman" w:hAnsi="Times New Roman" w:cs="Times New Roman"/>
                <w:sz w:val="28"/>
                <w:szCs w:val="28"/>
              </w:rPr>
            </w:rPrChange>
          </w:rPr>
          <w:t>-</w:t>
        </w:r>
      </w:ins>
      <w:r w:rsidR="008313EE" w:rsidRPr="009D3B65">
        <w:rPr>
          <w:rFonts w:ascii="Times New Roman" w:hAnsi="Times New Roman" w:cs="Times New Roman"/>
          <w:sz w:val="24"/>
          <w:szCs w:val="24"/>
          <w:rPrChange w:id="135" w:author="Abruno" w:date="2018-10-24T13:49:00Z">
            <w:rPr>
              <w:rFonts w:ascii="Times New Roman" w:hAnsi="Times New Roman" w:cs="Times New Roman"/>
              <w:sz w:val="28"/>
              <w:szCs w:val="28"/>
            </w:rPr>
          </w:rPrChange>
        </w:rPr>
        <w:t xml:space="preserve"> oggi </w:t>
      </w:r>
      <w:ins w:id="136" w:author="Fiorella" w:date="2016-06-27T17:28:00Z">
        <w:r w:rsidR="008772C3" w:rsidRPr="009D3B65">
          <w:rPr>
            <w:rFonts w:ascii="Times New Roman" w:hAnsi="Times New Roman" w:cs="Times New Roman"/>
            <w:sz w:val="24"/>
            <w:szCs w:val="24"/>
            <w:rPrChange w:id="137" w:author="Abruno" w:date="2018-10-24T13:49:00Z">
              <w:rPr>
                <w:rFonts w:ascii="Times New Roman" w:hAnsi="Times New Roman" w:cs="Times New Roman"/>
                <w:sz w:val="28"/>
                <w:szCs w:val="28"/>
              </w:rPr>
            </w:rPrChange>
          </w:rPr>
          <w:t xml:space="preserve">- </w:t>
        </w:r>
      </w:ins>
      <w:r w:rsidR="008313EE" w:rsidRPr="009D3B65">
        <w:rPr>
          <w:rFonts w:ascii="Times New Roman" w:hAnsi="Times New Roman" w:cs="Times New Roman"/>
          <w:sz w:val="24"/>
          <w:szCs w:val="24"/>
          <w:rPrChange w:id="138" w:author="Abruno" w:date="2018-10-24T13:49:00Z">
            <w:rPr>
              <w:rFonts w:ascii="Times New Roman" w:hAnsi="Times New Roman" w:cs="Times New Roman"/>
              <w:sz w:val="28"/>
              <w:szCs w:val="28"/>
            </w:rPr>
          </w:rPrChange>
        </w:rPr>
        <w:t>4.0, corrisponde a permanere all’interno di un paradigma di crescita ineguale, in cui la tecnologia risolverebbe a valle i problemi che la scienza</w:t>
      </w:r>
      <w:r w:rsidR="00362669" w:rsidRPr="009D3B65">
        <w:rPr>
          <w:rFonts w:ascii="Times New Roman" w:hAnsi="Times New Roman" w:cs="Times New Roman"/>
          <w:sz w:val="24"/>
          <w:szCs w:val="24"/>
          <w:rPrChange w:id="139" w:author="Abruno" w:date="2018-10-24T13:49:00Z">
            <w:rPr>
              <w:rFonts w:ascii="Times New Roman" w:hAnsi="Times New Roman" w:cs="Times New Roman"/>
              <w:sz w:val="28"/>
              <w:szCs w:val="28"/>
            </w:rPr>
          </w:rPrChange>
        </w:rPr>
        <w:t xml:space="preserve"> </w:t>
      </w:r>
      <w:r w:rsidR="008313EE" w:rsidRPr="009D3B65">
        <w:rPr>
          <w:rFonts w:ascii="Times New Roman" w:hAnsi="Times New Roman" w:cs="Times New Roman"/>
          <w:sz w:val="24"/>
          <w:szCs w:val="24"/>
          <w:rPrChange w:id="140" w:author="Abruno" w:date="2018-10-24T13:49:00Z">
            <w:rPr>
              <w:rFonts w:ascii="Times New Roman" w:hAnsi="Times New Roman" w:cs="Times New Roman"/>
              <w:sz w:val="28"/>
              <w:szCs w:val="28"/>
            </w:rPr>
          </w:rPrChange>
        </w:rPr>
        <w:t>pone a monte</w:t>
      </w:r>
      <w:r w:rsidR="00362669" w:rsidRPr="009D3B65">
        <w:rPr>
          <w:rFonts w:ascii="Times New Roman" w:hAnsi="Times New Roman" w:cs="Times New Roman"/>
          <w:sz w:val="24"/>
          <w:szCs w:val="24"/>
          <w:rPrChange w:id="141" w:author="Abruno" w:date="2018-10-24T13:49:00Z">
            <w:rPr>
              <w:rFonts w:ascii="Times New Roman" w:hAnsi="Times New Roman" w:cs="Times New Roman"/>
              <w:sz w:val="28"/>
              <w:szCs w:val="28"/>
            </w:rPr>
          </w:rPrChange>
        </w:rPr>
        <w:t>, spesso dando supporto, come vedremo, all’ambientalismo, alle lotte per la liberazione dall’alienazione del lavoro e per l’uguaglianza.</w:t>
      </w:r>
    </w:p>
    <w:p w:rsidR="00D80E17" w:rsidRPr="009D3B65" w:rsidRDefault="001F33ED" w:rsidP="006665CA">
      <w:pPr>
        <w:jc w:val="both"/>
        <w:rPr>
          <w:rFonts w:ascii="Times New Roman" w:hAnsi="Times New Roman" w:cs="Times New Roman"/>
          <w:sz w:val="24"/>
          <w:szCs w:val="24"/>
          <w:rPrChange w:id="142"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43" w:author="Abruno" w:date="2018-10-24T13:49:00Z">
            <w:rPr>
              <w:rFonts w:ascii="Times New Roman" w:hAnsi="Times New Roman" w:cs="Times New Roman"/>
              <w:sz w:val="28"/>
              <w:szCs w:val="28"/>
            </w:rPr>
          </w:rPrChange>
        </w:rPr>
        <w:t xml:space="preserve">In questo testo mi concentrerò sul </w:t>
      </w:r>
      <w:r w:rsidRPr="009D3B65">
        <w:rPr>
          <w:rFonts w:ascii="Times New Roman" w:hAnsi="Times New Roman" w:cs="Times New Roman"/>
          <w:i/>
          <w:sz w:val="24"/>
          <w:szCs w:val="24"/>
          <w:rPrChange w:id="144" w:author="Abruno" w:date="2018-10-24T13:49:00Z">
            <w:rPr>
              <w:rFonts w:ascii="Times New Roman" w:hAnsi="Times New Roman" w:cs="Times New Roman"/>
              <w:i/>
              <w:sz w:val="28"/>
              <w:szCs w:val="28"/>
            </w:rPr>
          </w:rPrChange>
        </w:rPr>
        <w:t>tempo e sulla velocità</w:t>
      </w:r>
      <w:r w:rsidRPr="009D3B65">
        <w:rPr>
          <w:rFonts w:ascii="Times New Roman" w:hAnsi="Times New Roman" w:cs="Times New Roman"/>
          <w:sz w:val="24"/>
          <w:szCs w:val="24"/>
          <w:rPrChange w:id="145" w:author="Abruno" w:date="2018-10-24T13:49:00Z">
            <w:rPr>
              <w:rFonts w:ascii="Times New Roman" w:hAnsi="Times New Roman" w:cs="Times New Roman"/>
              <w:sz w:val="28"/>
              <w:szCs w:val="28"/>
            </w:rPr>
          </w:rPrChange>
        </w:rPr>
        <w:t xml:space="preserve"> che lega </w:t>
      </w:r>
      <w:r w:rsidR="00362669" w:rsidRPr="009D3B65">
        <w:rPr>
          <w:rFonts w:ascii="Times New Roman" w:hAnsi="Times New Roman" w:cs="Times New Roman"/>
          <w:sz w:val="24"/>
          <w:szCs w:val="24"/>
          <w:rPrChange w:id="146" w:author="Abruno" w:date="2018-10-24T13:49:00Z">
            <w:rPr>
              <w:rFonts w:ascii="Times New Roman" w:hAnsi="Times New Roman" w:cs="Times New Roman"/>
              <w:sz w:val="28"/>
              <w:szCs w:val="28"/>
            </w:rPr>
          </w:rPrChange>
        </w:rPr>
        <w:t xml:space="preserve">quest’ultimo </w:t>
      </w:r>
      <w:r w:rsidRPr="009D3B65">
        <w:rPr>
          <w:rFonts w:ascii="Times New Roman" w:hAnsi="Times New Roman" w:cs="Times New Roman"/>
          <w:sz w:val="24"/>
          <w:szCs w:val="24"/>
          <w:rPrChange w:id="147" w:author="Abruno" w:date="2018-10-24T13:49:00Z">
            <w:rPr>
              <w:rFonts w:ascii="Times New Roman" w:hAnsi="Times New Roman" w:cs="Times New Roman"/>
              <w:sz w:val="28"/>
              <w:szCs w:val="28"/>
            </w:rPr>
          </w:rPrChange>
        </w:rPr>
        <w:t>allo spazio</w:t>
      </w:r>
      <w:r w:rsidR="00D80E17" w:rsidRPr="009D3B65">
        <w:rPr>
          <w:rFonts w:ascii="Times New Roman" w:hAnsi="Times New Roman" w:cs="Times New Roman"/>
          <w:sz w:val="24"/>
          <w:szCs w:val="24"/>
          <w:rPrChange w:id="148" w:author="Abruno" w:date="2018-10-24T13:49:00Z">
            <w:rPr>
              <w:rFonts w:ascii="Times New Roman" w:hAnsi="Times New Roman" w:cs="Times New Roman"/>
              <w:sz w:val="28"/>
              <w:szCs w:val="28"/>
            </w:rPr>
          </w:rPrChange>
        </w:rPr>
        <w:t xml:space="preserve"> attraverso la relatività</w:t>
      </w:r>
      <w:r w:rsidRPr="009D3B65">
        <w:rPr>
          <w:rFonts w:ascii="Times New Roman" w:hAnsi="Times New Roman" w:cs="Times New Roman"/>
          <w:sz w:val="24"/>
          <w:szCs w:val="24"/>
          <w:rPrChange w:id="149" w:author="Abruno" w:date="2018-10-24T13:49:00Z">
            <w:rPr>
              <w:rFonts w:ascii="Times New Roman" w:hAnsi="Times New Roman" w:cs="Times New Roman"/>
              <w:sz w:val="28"/>
              <w:szCs w:val="28"/>
            </w:rPr>
          </w:rPrChange>
        </w:rPr>
        <w:t xml:space="preserve">, </w:t>
      </w:r>
      <w:r w:rsidR="00740B14" w:rsidRPr="009D3B65">
        <w:rPr>
          <w:rFonts w:ascii="Times New Roman" w:hAnsi="Times New Roman" w:cs="Times New Roman"/>
          <w:sz w:val="24"/>
          <w:szCs w:val="24"/>
          <w:rPrChange w:id="150" w:author="Abruno" w:date="2018-10-24T13:49:00Z">
            <w:rPr>
              <w:rFonts w:ascii="Times New Roman" w:hAnsi="Times New Roman" w:cs="Times New Roman"/>
              <w:sz w:val="28"/>
              <w:szCs w:val="28"/>
            </w:rPr>
          </w:rPrChange>
        </w:rPr>
        <w:t xml:space="preserve">facendo riferimento </w:t>
      </w:r>
      <w:r w:rsidR="00A704A5" w:rsidRPr="009D3B65">
        <w:rPr>
          <w:rFonts w:ascii="Times New Roman" w:hAnsi="Times New Roman" w:cs="Times New Roman"/>
          <w:sz w:val="24"/>
          <w:szCs w:val="24"/>
          <w:rPrChange w:id="151" w:author="Abruno" w:date="2018-10-24T13:49:00Z">
            <w:rPr>
              <w:rFonts w:ascii="Times New Roman" w:hAnsi="Times New Roman" w:cs="Times New Roman"/>
              <w:sz w:val="28"/>
              <w:szCs w:val="28"/>
            </w:rPr>
          </w:rPrChange>
        </w:rPr>
        <w:t>a sviluppi</w:t>
      </w:r>
      <w:r w:rsidR="005C54D4" w:rsidRPr="009D3B65">
        <w:rPr>
          <w:rFonts w:ascii="Times New Roman" w:hAnsi="Times New Roman" w:cs="Times New Roman"/>
          <w:sz w:val="24"/>
          <w:szCs w:val="24"/>
          <w:rPrChange w:id="152" w:author="Abruno" w:date="2018-10-24T13:49:00Z">
            <w:rPr>
              <w:rFonts w:ascii="Times New Roman" w:hAnsi="Times New Roman" w:cs="Times New Roman"/>
              <w:sz w:val="28"/>
              <w:szCs w:val="28"/>
            </w:rPr>
          </w:rPrChange>
        </w:rPr>
        <w:t xml:space="preserve"> </w:t>
      </w:r>
      <w:r w:rsidR="00A704A5" w:rsidRPr="009D3B65">
        <w:rPr>
          <w:rFonts w:ascii="Times New Roman" w:hAnsi="Times New Roman" w:cs="Times New Roman"/>
          <w:sz w:val="24"/>
          <w:szCs w:val="24"/>
          <w:rPrChange w:id="153" w:author="Abruno" w:date="2018-10-24T13:49:00Z">
            <w:rPr>
              <w:rFonts w:ascii="Times New Roman" w:hAnsi="Times New Roman" w:cs="Times New Roman"/>
              <w:sz w:val="28"/>
              <w:szCs w:val="28"/>
            </w:rPr>
          </w:rPrChange>
        </w:rPr>
        <w:t xml:space="preserve">attuali ancora poco indagati </w:t>
      </w:r>
      <w:r w:rsidR="00D80E17" w:rsidRPr="009D3B65">
        <w:rPr>
          <w:rFonts w:ascii="Times New Roman" w:hAnsi="Times New Roman" w:cs="Times New Roman"/>
          <w:sz w:val="24"/>
          <w:szCs w:val="24"/>
          <w:rPrChange w:id="154" w:author="Abruno" w:date="2018-10-24T13:49:00Z">
            <w:rPr>
              <w:rFonts w:ascii="Times New Roman" w:hAnsi="Times New Roman" w:cs="Times New Roman"/>
              <w:sz w:val="28"/>
              <w:szCs w:val="28"/>
            </w:rPr>
          </w:rPrChange>
        </w:rPr>
        <w:t xml:space="preserve">riguardo al mondo </w:t>
      </w:r>
      <w:r w:rsidR="00740B14" w:rsidRPr="009D3B65">
        <w:rPr>
          <w:rFonts w:ascii="Times New Roman" w:hAnsi="Times New Roman" w:cs="Times New Roman"/>
          <w:sz w:val="24"/>
          <w:szCs w:val="24"/>
          <w:rPrChange w:id="155" w:author="Abruno" w:date="2018-10-24T13:49:00Z">
            <w:rPr>
              <w:rFonts w:ascii="Times New Roman" w:hAnsi="Times New Roman" w:cs="Times New Roman"/>
              <w:sz w:val="28"/>
              <w:szCs w:val="28"/>
            </w:rPr>
          </w:rPrChange>
        </w:rPr>
        <w:t>del lavoro e</w:t>
      </w:r>
      <w:r w:rsidR="00D80E17" w:rsidRPr="009D3B65">
        <w:rPr>
          <w:rFonts w:ascii="Times New Roman" w:hAnsi="Times New Roman" w:cs="Times New Roman"/>
          <w:sz w:val="24"/>
          <w:szCs w:val="24"/>
          <w:rPrChange w:id="156" w:author="Abruno" w:date="2018-10-24T13:49:00Z">
            <w:rPr>
              <w:rFonts w:ascii="Times New Roman" w:hAnsi="Times New Roman" w:cs="Times New Roman"/>
              <w:sz w:val="28"/>
              <w:szCs w:val="28"/>
            </w:rPr>
          </w:rPrChange>
        </w:rPr>
        <w:t xml:space="preserve">, più in generale, </w:t>
      </w:r>
      <w:r w:rsidR="00A704A5" w:rsidRPr="009D3B65">
        <w:rPr>
          <w:rFonts w:ascii="Times New Roman" w:hAnsi="Times New Roman" w:cs="Times New Roman"/>
          <w:sz w:val="24"/>
          <w:szCs w:val="24"/>
          <w:rPrChange w:id="157" w:author="Abruno" w:date="2018-10-24T13:49:00Z">
            <w:rPr>
              <w:rFonts w:ascii="Times New Roman" w:hAnsi="Times New Roman" w:cs="Times New Roman"/>
              <w:sz w:val="28"/>
              <w:szCs w:val="28"/>
            </w:rPr>
          </w:rPrChange>
        </w:rPr>
        <w:t>al</w:t>
      </w:r>
      <w:r w:rsidR="00740B14" w:rsidRPr="009D3B65">
        <w:rPr>
          <w:rFonts w:ascii="Times New Roman" w:hAnsi="Times New Roman" w:cs="Times New Roman"/>
          <w:sz w:val="24"/>
          <w:szCs w:val="24"/>
          <w:rPrChange w:id="158" w:author="Abruno" w:date="2018-10-24T13:49:00Z">
            <w:rPr>
              <w:rFonts w:ascii="Times New Roman" w:hAnsi="Times New Roman" w:cs="Times New Roman"/>
              <w:sz w:val="28"/>
              <w:szCs w:val="28"/>
            </w:rPr>
          </w:rPrChange>
        </w:rPr>
        <w:t xml:space="preserve"> tempo</w:t>
      </w:r>
      <w:r w:rsidR="005C54D4" w:rsidRPr="009D3B65">
        <w:rPr>
          <w:rFonts w:ascii="Times New Roman" w:hAnsi="Times New Roman" w:cs="Times New Roman"/>
          <w:sz w:val="24"/>
          <w:szCs w:val="24"/>
          <w:rPrChange w:id="159" w:author="Abruno" w:date="2018-10-24T13:49:00Z">
            <w:rPr>
              <w:rFonts w:ascii="Times New Roman" w:hAnsi="Times New Roman" w:cs="Times New Roman"/>
              <w:sz w:val="28"/>
              <w:szCs w:val="28"/>
            </w:rPr>
          </w:rPrChange>
        </w:rPr>
        <w:t xml:space="preserve"> </w:t>
      </w:r>
      <w:r w:rsidR="00A704A5" w:rsidRPr="009D3B65">
        <w:rPr>
          <w:rFonts w:ascii="Times New Roman" w:hAnsi="Times New Roman" w:cs="Times New Roman"/>
          <w:sz w:val="24"/>
          <w:szCs w:val="24"/>
          <w:rPrChange w:id="160" w:author="Abruno" w:date="2018-10-24T13:49:00Z">
            <w:rPr>
              <w:rFonts w:ascii="Times New Roman" w:hAnsi="Times New Roman" w:cs="Times New Roman"/>
              <w:sz w:val="28"/>
              <w:szCs w:val="28"/>
            </w:rPr>
          </w:rPrChange>
        </w:rPr>
        <w:t xml:space="preserve">complessivo </w:t>
      </w:r>
      <w:r w:rsidR="005C54D4" w:rsidRPr="009D3B65">
        <w:rPr>
          <w:rFonts w:ascii="Times New Roman" w:hAnsi="Times New Roman" w:cs="Times New Roman"/>
          <w:sz w:val="24"/>
          <w:szCs w:val="24"/>
          <w:rPrChange w:id="161" w:author="Abruno" w:date="2018-10-24T13:49:00Z">
            <w:rPr>
              <w:rFonts w:ascii="Times New Roman" w:hAnsi="Times New Roman" w:cs="Times New Roman"/>
              <w:sz w:val="28"/>
              <w:szCs w:val="28"/>
            </w:rPr>
          </w:rPrChange>
        </w:rPr>
        <w:t xml:space="preserve">(e </w:t>
      </w:r>
      <w:r w:rsidR="00A704A5" w:rsidRPr="009D3B65">
        <w:rPr>
          <w:rFonts w:ascii="Times New Roman" w:hAnsi="Times New Roman" w:cs="Times New Roman"/>
          <w:sz w:val="24"/>
          <w:szCs w:val="24"/>
          <w:rPrChange w:id="162" w:author="Abruno" w:date="2018-10-24T13:49:00Z">
            <w:rPr>
              <w:rFonts w:ascii="Times New Roman" w:hAnsi="Times New Roman" w:cs="Times New Roman"/>
              <w:sz w:val="28"/>
              <w:szCs w:val="28"/>
            </w:rPr>
          </w:rPrChange>
        </w:rPr>
        <w:t xml:space="preserve">alla </w:t>
      </w:r>
      <w:r w:rsidR="005C54D4" w:rsidRPr="009D3B65">
        <w:rPr>
          <w:rFonts w:ascii="Times New Roman" w:hAnsi="Times New Roman" w:cs="Times New Roman"/>
          <w:sz w:val="24"/>
          <w:szCs w:val="24"/>
          <w:rPrChange w:id="163" w:author="Abruno" w:date="2018-10-24T13:49:00Z">
            <w:rPr>
              <w:rFonts w:ascii="Times New Roman" w:hAnsi="Times New Roman" w:cs="Times New Roman"/>
              <w:sz w:val="28"/>
              <w:szCs w:val="28"/>
            </w:rPr>
          </w:rPrChange>
        </w:rPr>
        <w:t>possibilità)</w:t>
      </w:r>
      <w:r w:rsidR="00740B14" w:rsidRPr="009D3B65">
        <w:rPr>
          <w:rFonts w:ascii="Times New Roman" w:hAnsi="Times New Roman" w:cs="Times New Roman"/>
          <w:sz w:val="24"/>
          <w:szCs w:val="24"/>
          <w:rPrChange w:id="164" w:author="Abruno" w:date="2018-10-24T13:49:00Z">
            <w:rPr>
              <w:rFonts w:ascii="Times New Roman" w:hAnsi="Times New Roman" w:cs="Times New Roman"/>
              <w:sz w:val="28"/>
              <w:szCs w:val="28"/>
            </w:rPr>
          </w:rPrChange>
        </w:rPr>
        <w:t xml:space="preserve"> di vita</w:t>
      </w:r>
      <w:del w:id="165" w:author="Fiorella" w:date="2016-06-27T17:29:00Z">
        <w:r w:rsidR="005C54D4" w:rsidRPr="009D3B65" w:rsidDel="008772C3">
          <w:rPr>
            <w:rFonts w:ascii="Times New Roman" w:hAnsi="Times New Roman" w:cs="Times New Roman"/>
            <w:sz w:val="24"/>
            <w:szCs w:val="24"/>
            <w:rPrChange w:id="166" w:author="Abruno" w:date="2018-10-24T13:49:00Z">
              <w:rPr>
                <w:rFonts w:ascii="Times New Roman" w:hAnsi="Times New Roman" w:cs="Times New Roman"/>
                <w:sz w:val="28"/>
                <w:szCs w:val="28"/>
              </w:rPr>
            </w:rPrChange>
          </w:rPr>
          <w:delText>.</w:delText>
        </w:r>
      </w:del>
      <w:r w:rsidR="00740B14" w:rsidRPr="009D3B65">
        <w:rPr>
          <w:rFonts w:ascii="Times New Roman" w:hAnsi="Times New Roman" w:cs="Times New Roman"/>
          <w:sz w:val="24"/>
          <w:szCs w:val="24"/>
          <w:rPrChange w:id="167" w:author="Abruno" w:date="2018-10-24T13:49:00Z">
            <w:rPr>
              <w:rFonts w:ascii="Times New Roman" w:hAnsi="Times New Roman" w:cs="Times New Roman"/>
              <w:sz w:val="28"/>
              <w:szCs w:val="28"/>
            </w:rPr>
          </w:rPrChange>
        </w:rPr>
        <w:t xml:space="preserve"> </w:t>
      </w:r>
      <w:r w:rsidR="005C54D4" w:rsidRPr="009D3B65">
        <w:rPr>
          <w:rFonts w:ascii="Times New Roman" w:hAnsi="Times New Roman" w:cs="Times New Roman"/>
          <w:sz w:val="24"/>
          <w:szCs w:val="24"/>
          <w:rPrChange w:id="168" w:author="Abruno" w:date="2018-10-24T13:49:00Z">
            <w:rPr>
              <w:rFonts w:ascii="Times New Roman" w:hAnsi="Times New Roman" w:cs="Times New Roman"/>
              <w:sz w:val="28"/>
              <w:szCs w:val="28"/>
            </w:rPr>
          </w:rPrChange>
        </w:rPr>
        <w:t>(</w:t>
      </w:r>
      <w:ins w:id="169" w:author="Fiorella" w:date="2016-06-27T17:29:00Z">
        <w:r w:rsidR="008772C3" w:rsidRPr="009D3B65">
          <w:rPr>
            <w:rFonts w:ascii="Times New Roman" w:hAnsi="Times New Roman" w:cs="Times New Roman"/>
            <w:sz w:val="24"/>
            <w:szCs w:val="24"/>
            <w:rPrChange w:id="170" w:author="Abruno" w:date="2018-10-24T13:49:00Z">
              <w:rPr>
                <w:rFonts w:ascii="Times New Roman" w:hAnsi="Times New Roman" w:cs="Times New Roman"/>
                <w:sz w:val="28"/>
                <w:szCs w:val="28"/>
              </w:rPr>
            </w:rPrChange>
          </w:rPr>
          <w:t>t</w:t>
        </w:r>
      </w:ins>
      <w:del w:id="171" w:author="Fiorella" w:date="2016-06-27T17:29:00Z">
        <w:r w:rsidR="00D80E17" w:rsidRPr="009D3B65" w:rsidDel="008772C3">
          <w:rPr>
            <w:rFonts w:ascii="Times New Roman" w:hAnsi="Times New Roman" w:cs="Times New Roman"/>
            <w:sz w:val="24"/>
            <w:szCs w:val="24"/>
            <w:rPrChange w:id="172" w:author="Abruno" w:date="2018-10-24T13:49:00Z">
              <w:rPr>
                <w:rFonts w:ascii="Times New Roman" w:hAnsi="Times New Roman" w:cs="Times New Roman"/>
                <w:sz w:val="28"/>
                <w:szCs w:val="28"/>
              </w:rPr>
            </w:rPrChange>
          </w:rPr>
          <w:delText>T</w:delText>
        </w:r>
      </w:del>
      <w:r w:rsidR="00D80E17" w:rsidRPr="009D3B65">
        <w:rPr>
          <w:rFonts w:ascii="Times New Roman" w:hAnsi="Times New Roman" w:cs="Times New Roman"/>
          <w:sz w:val="24"/>
          <w:szCs w:val="24"/>
          <w:rPrChange w:id="173" w:author="Abruno" w:date="2018-10-24T13:49:00Z">
            <w:rPr>
              <w:rFonts w:ascii="Times New Roman" w:hAnsi="Times New Roman" w:cs="Times New Roman"/>
              <w:sz w:val="28"/>
              <w:szCs w:val="28"/>
            </w:rPr>
          </w:rPrChange>
        </w:rPr>
        <w:t>errò conto, ma n</w:t>
      </w:r>
      <w:r w:rsidRPr="009D3B65">
        <w:rPr>
          <w:rFonts w:ascii="Times New Roman" w:hAnsi="Times New Roman" w:cs="Times New Roman"/>
          <w:sz w:val="24"/>
          <w:szCs w:val="24"/>
          <w:rPrChange w:id="174" w:author="Abruno" w:date="2018-10-24T13:49:00Z">
            <w:rPr>
              <w:rFonts w:ascii="Times New Roman" w:hAnsi="Times New Roman" w:cs="Times New Roman"/>
              <w:sz w:val="28"/>
              <w:szCs w:val="28"/>
            </w:rPr>
          </w:rPrChange>
        </w:rPr>
        <w:t xml:space="preserve">on </w:t>
      </w:r>
      <w:r w:rsidR="005C54D4" w:rsidRPr="009D3B65">
        <w:rPr>
          <w:rFonts w:ascii="Times New Roman" w:hAnsi="Times New Roman" w:cs="Times New Roman"/>
          <w:sz w:val="24"/>
          <w:szCs w:val="24"/>
          <w:rPrChange w:id="175" w:author="Abruno" w:date="2018-10-24T13:49:00Z">
            <w:rPr>
              <w:rFonts w:ascii="Times New Roman" w:hAnsi="Times New Roman" w:cs="Times New Roman"/>
              <w:sz w:val="28"/>
              <w:szCs w:val="28"/>
            </w:rPr>
          </w:rPrChange>
        </w:rPr>
        <w:t xml:space="preserve">entrerò </w:t>
      </w:r>
      <w:r w:rsidRPr="009D3B65">
        <w:rPr>
          <w:rFonts w:ascii="Times New Roman" w:hAnsi="Times New Roman" w:cs="Times New Roman"/>
          <w:sz w:val="24"/>
          <w:szCs w:val="24"/>
          <w:rPrChange w:id="176" w:author="Abruno" w:date="2018-10-24T13:49:00Z">
            <w:rPr>
              <w:rFonts w:ascii="Times New Roman" w:hAnsi="Times New Roman" w:cs="Times New Roman"/>
              <w:sz w:val="28"/>
              <w:szCs w:val="28"/>
            </w:rPr>
          </w:rPrChange>
        </w:rPr>
        <w:t>specificamente nel merito</w:t>
      </w:r>
      <w:ins w:id="177" w:author="Fiorella" w:date="2016-06-27T17:29:00Z">
        <w:r w:rsidR="008772C3" w:rsidRPr="009D3B65">
          <w:rPr>
            <w:rFonts w:ascii="Times New Roman" w:hAnsi="Times New Roman" w:cs="Times New Roman"/>
            <w:sz w:val="24"/>
            <w:szCs w:val="24"/>
            <w:rPrChange w:id="178" w:author="Abruno" w:date="2018-10-24T13:49:00Z">
              <w:rPr>
                <w:rFonts w:ascii="Times New Roman" w:hAnsi="Times New Roman" w:cs="Times New Roman"/>
                <w:sz w:val="28"/>
                <w:szCs w:val="28"/>
              </w:rPr>
            </w:rPrChange>
          </w:rPr>
          <w:t>,</w:t>
        </w:r>
      </w:ins>
      <w:r w:rsidRPr="009D3B65">
        <w:rPr>
          <w:rFonts w:ascii="Times New Roman" w:hAnsi="Times New Roman" w:cs="Times New Roman"/>
          <w:sz w:val="24"/>
          <w:szCs w:val="24"/>
          <w:rPrChange w:id="179" w:author="Abruno" w:date="2018-10-24T13:49:00Z">
            <w:rPr>
              <w:rFonts w:ascii="Times New Roman" w:hAnsi="Times New Roman" w:cs="Times New Roman"/>
              <w:sz w:val="28"/>
              <w:szCs w:val="28"/>
            </w:rPr>
          </w:rPrChange>
        </w:rPr>
        <w:t xml:space="preserve"> dei principi </w:t>
      </w:r>
      <w:r w:rsidR="00740B14" w:rsidRPr="009D3B65">
        <w:rPr>
          <w:rFonts w:ascii="Times New Roman" w:hAnsi="Times New Roman" w:cs="Times New Roman"/>
          <w:sz w:val="24"/>
          <w:szCs w:val="24"/>
          <w:rPrChange w:id="180" w:author="Abruno" w:date="2018-10-24T13:49:00Z">
            <w:rPr>
              <w:rFonts w:ascii="Times New Roman" w:hAnsi="Times New Roman" w:cs="Times New Roman"/>
              <w:sz w:val="28"/>
              <w:szCs w:val="28"/>
            </w:rPr>
          </w:rPrChange>
        </w:rPr>
        <w:t xml:space="preserve">altrettanto rivoluzionari </w:t>
      </w:r>
      <w:r w:rsidRPr="009D3B65">
        <w:rPr>
          <w:rFonts w:ascii="Times New Roman" w:hAnsi="Times New Roman" w:cs="Times New Roman"/>
          <w:sz w:val="24"/>
          <w:szCs w:val="24"/>
          <w:rPrChange w:id="181" w:author="Abruno" w:date="2018-10-24T13:49:00Z">
            <w:rPr>
              <w:rFonts w:ascii="Times New Roman" w:hAnsi="Times New Roman" w:cs="Times New Roman"/>
              <w:sz w:val="28"/>
              <w:szCs w:val="28"/>
            </w:rPr>
          </w:rPrChange>
        </w:rPr>
        <w:t xml:space="preserve">che hanno reso possibile </w:t>
      </w:r>
      <w:r w:rsidR="00740B14" w:rsidRPr="009D3B65">
        <w:rPr>
          <w:rFonts w:ascii="Times New Roman" w:hAnsi="Times New Roman" w:cs="Times New Roman"/>
          <w:sz w:val="24"/>
          <w:szCs w:val="24"/>
          <w:rPrChange w:id="182" w:author="Abruno" w:date="2018-10-24T13:49:00Z">
            <w:rPr>
              <w:rFonts w:ascii="Times New Roman" w:hAnsi="Times New Roman" w:cs="Times New Roman"/>
              <w:sz w:val="28"/>
              <w:szCs w:val="28"/>
            </w:rPr>
          </w:rPrChange>
        </w:rPr>
        <w:t>lo sviluppo del</w:t>
      </w:r>
      <w:r w:rsidRPr="009D3B65">
        <w:rPr>
          <w:rFonts w:ascii="Times New Roman" w:hAnsi="Times New Roman" w:cs="Times New Roman"/>
          <w:sz w:val="24"/>
          <w:szCs w:val="24"/>
          <w:rPrChange w:id="183" w:author="Abruno" w:date="2018-10-24T13:49:00Z">
            <w:rPr>
              <w:rFonts w:ascii="Times New Roman" w:hAnsi="Times New Roman" w:cs="Times New Roman"/>
              <w:sz w:val="28"/>
              <w:szCs w:val="28"/>
            </w:rPr>
          </w:rPrChange>
        </w:rPr>
        <w:t>l’</w:t>
      </w:r>
      <w:r w:rsidR="00740B14" w:rsidRPr="009D3B65">
        <w:rPr>
          <w:rFonts w:ascii="Times New Roman" w:hAnsi="Times New Roman" w:cs="Times New Roman"/>
          <w:sz w:val="24"/>
          <w:szCs w:val="24"/>
          <w:rPrChange w:id="184" w:author="Abruno" w:date="2018-10-24T13:49:00Z">
            <w:rPr>
              <w:rFonts w:ascii="Times New Roman" w:hAnsi="Times New Roman" w:cs="Times New Roman"/>
              <w:sz w:val="28"/>
              <w:szCs w:val="28"/>
            </w:rPr>
          </w:rPrChange>
        </w:rPr>
        <w:t>elettronica e dell</w:t>
      </w:r>
      <w:r w:rsidRPr="009D3B65">
        <w:rPr>
          <w:rFonts w:ascii="Times New Roman" w:hAnsi="Times New Roman" w:cs="Times New Roman"/>
          <w:sz w:val="24"/>
          <w:szCs w:val="24"/>
          <w:rPrChange w:id="185" w:author="Abruno" w:date="2018-10-24T13:49:00Z">
            <w:rPr>
              <w:rFonts w:ascii="Times New Roman" w:hAnsi="Times New Roman" w:cs="Times New Roman"/>
              <w:sz w:val="28"/>
              <w:szCs w:val="28"/>
            </w:rPr>
          </w:rPrChange>
        </w:rPr>
        <w:t xml:space="preserve">e tecnologie digitali </w:t>
      </w:r>
      <w:r w:rsidR="005C54D4" w:rsidRPr="009D3B65">
        <w:rPr>
          <w:rFonts w:ascii="Times New Roman" w:hAnsi="Times New Roman" w:cs="Times New Roman"/>
          <w:sz w:val="24"/>
          <w:szCs w:val="24"/>
          <w:rPrChange w:id="186" w:author="Abruno" w:date="2018-10-24T13:49:00Z">
            <w:rPr>
              <w:rFonts w:ascii="Times New Roman" w:hAnsi="Times New Roman" w:cs="Times New Roman"/>
              <w:sz w:val="28"/>
              <w:szCs w:val="28"/>
            </w:rPr>
          </w:rPrChange>
        </w:rPr>
        <w:t xml:space="preserve">e che supportano le nuove </w:t>
      </w:r>
      <w:r w:rsidR="00D80E17" w:rsidRPr="009D3B65">
        <w:rPr>
          <w:rFonts w:ascii="Times New Roman" w:hAnsi="Times New Roman" w:cs="Times New Roman"/>
          <w:sz w:val="24"/>
          <w:szCs w:val="24"/>
          <w:rPrChange w:id="187" w:author="Abruno" w:date="2018-10-24T13:49:00Z">
            <w:rPr>
              <w:rFonts w:ascii="Times New Roman" w:hAnsi="Times New Roman" w:cs="Times New Roman"/>
              <w:sz w:val="28"/>
              <w:szCs w:val="28"/>
            </w:rPr>
          </w:rPrChange>
        </w:rPr>
        <w:t>opportunità</w:t>
      </w:r>
      <w:r w:rsidR="005C54D4" w:rsidRPr="009D3B65">
        <w:rPr>
          <w:rFonts w:ascii="Times New Roman" w:hAnsi="Times New Roman" w:cs="Times New Roman"/>
          <w:sz w:val="24"/>
          <w:szCs w:val="24"/>
          <w:rPrChange w:id="188" w:author="Abruno" w:date="2018-10-24T13:49:00Z">
            <w:rPr>
              <w:rFonts w:ascii="Times New Roman" w:hAnsi="Times New Roman" w:cs="Times New Roman"/>
              <w:sz w:val="28"/>
              <w:szCs w:val="28"/>
            </w:rPr>
          </w:rPrChange>
        </w:rPr>
        <w:t xml:space="preserve"> offerte dalla penetrazione </w:t>
      </w:r>
      <w:r w:rsidR="00A704A5" w:rsidRPr="009D3B65">
        <w:rPr>
          <w:rFonts w:ascii="Times New Roman" w:hAnsi="Times New Roman" w:cs="Times New Roman"/>
          <w:sz w:val="24"/>
          <w:szCs w:val="24"/>
          <w:rPrChange w:id="189" w:author="Abruno" w:date="2018-10-24T13:49:00Z">
            <w:rPr>
              <w:rFonts w:ascii="Times New Roman" w:hAnsi="Times New Roman" w:cs="Times New Roman"/>
              <w:sz w:val="28"/>
              <w:szCs w:val="28"/>
            </w:rPr>
          </w:rPrChange>
        </w:rPr>
        <w:t>della scienza n</w:t>
      </w:r>
      <w:r w:rsidR="005C54D4" w:rsidRPr="009D3B65">
        <w:rPr>
          <w:rFonts w:ascii="Times New Roman" w:hAnsi="Times New Roman" w:cs="Times New Roman"/>
          <w:sz w:val="24"/>
          <w:szCs w:val="24"/>
          <w:rPrChange w:id="190" w:author="Abruno" w:date="2018-10-24T13:49:00Z">
            <w:rPr>
              <w:rFonts w:ascii="Times New Roman" w:hAnsi="Times New Roman" w:cs="Times New Roman"/>
              <w:sz w:val="28"/>
              <w:szCs w:val="28"/>
            </w:rPr>
          </w:rPrChange>
        </w:rPr>
        <w:t>el mondo microscopico).</w:t>
      </w:r>
      <w:r w:rsidRPr="009D3B65">
        <w:rPr>
          <w:rFonts w:ascii="Times New Roman" w:hAnsi="Times New Roman" w:cs="Times New Roman"/>
          <w:sz w:val="24"/>
          <w:szCs w:val="24"/>
          <w:rPrChange w:id="191" w:author="Abruno" w:date="2018-10-24T13:49:00Z">
            <w:rPr>
              <w:rFonts w:ascii="Times New Roman" w:hAnsi="Times New Roman" w:cs="Times New Roman"/>
              <w:sz w:val="28"/>
              <w:szCs w:val="28"/>
            </w:rPr>
          </w:rPrChange>
        </w:rPr>
        <w:t xml:space="preserve"> </w:t>
      </w:r>
    </w:p>
    <w:p w:rsidR="002D228E" w:rsidRPr="009D3B65" w:rsidRDefault="005C54D4" w:rsidP="006665CA">
      <w:pPr>
        <w:jc w:val="both"/>
        <w:rPr>
          <w:rFonts w:ascii="Times New Roman" w:hAnsi="Times New Roman" w:cs="Times New Roman"/>
          <w:sz w:val="24"/>
          <w:szCs w:val="24"/>
          <w:rPrChange w:id="192"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93" w:author="Abruno" w:date="2018-10-24T13:49:00Z">
            <w:rPr>
              <w:rFonts w:ascii="Times New Roman" w:hAnsi="Times New Roman" w:cs="Times New Roman"/>
              <w:sz w:val="28"/>
              <w:szCs w:val="28"/>
            </w:rPr>
          </w:rPrChange>
        </w:rPr>
        <w:t>Siamo</w:t>
      </w:r>
      <w:r w:rsidR="00D80E17" w:rsidRPr="009D3B65">
        <w:rPr>
          <w:rFonts w:ascii="Times New Roman" w:hAnsi="Times New Roman" w:cs="Times New Roman"/>
          <w:sz w:val="24"/>
          <w:szCs w:val="24"/>
          <w:rPrChange w:id="194"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95" w:author="Abruno" w:date="2018-10-24T13:49:00Z">
            <w:rPr>
              <w:rFonts w:ascii="Times New Roman" w:hAnsi="Times New Roman" w:cs="Times New Roman"/>
              <w:sz w:val="28"/>
              <w:szCs w:val="28"/>
            </w:rPr>
          </w:rPrChange>
        </w:rPr>
        <w:t xml:space="preserve"> senza rendercene razionalmente conto</w:t>
      </w:r>
      <w:r w:rsidR="00D80E17" w:rsidRPr="009D3B65">
        <w:rPr>
          <w:rFonts w:ascii="Times New Roman" w:hAnsi="Times New Roman" w:cs="Times New Roman"/>
          <w:sz w:val="24"/>
          <w:szCs w:val="24"/>
          <w:rPrChange w:id="196"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97" w:author="Abruno" w:date="2018-10-24T13:49:00Z">
            <w:rPr>
              <w:rFonts w:ascii="Times New Roman" w:hAnsi="Times New Roman" w:cs="Times New Roman"/>
              <w:sz w:val="28"/>
              <w:szCs w:val="28"/>
            </w:rPr>
          </w:rPrChange>
        </w:rPr>
        <w:t xml:space="preserve"> </w:t>
      </w:r>
      <w:r w:rsidR="00CA64CD" w:rsidRPr="009D3B65">
        <w:rPr>
          <w:rFonts w:ascii="Times New Roman" w:hAnsi="Times New Roman" w:cs="Times New Roman"/>
          <w:i/>
          <w:sz w:val="24"/>
          <w:szCs w:val="24"/>
          <w:rPrChange w:id="198" w:author="Abruno" w:date="2018-10-24T13:49:00Z">
            <w:rPr>
              <w:rFonts w:ascii="Times New Roman" w:hAnsi="Times New Roman" w:cs="Times New Roman"/>
              <w:i/>
              <w:sz w:val="28"/>
              <w:szCs w:val="28"/>
            </w:rPr>
          </w:rPrChange>
        </w:rPr>
        <w:t>prigionieri</w:t>
      </w:r>
      <w:r w:rsidR="00CA64CD" w:rsidRPr="009D3B65">
        <w:rPr>
          <w:rFonts w:ascii="Times New Roman" w:hAnsi="Times New Roman" w:cs="Times New Roman"/>
          <w:sz w:val="24"/>
          <w:szCs w:val="24"/>
          <w:rPrChange w:id="199" w:author="Abruno" w:date="2018-10-24T13:49:00Z">
            <w:rPr>
              <w:rFonts w:ascii="Times New Roman" w:hAnsi="Times New Roman" w:cs="Times New Roman"/>
              <w:sz w:val="28"/>
              <w:szCs w:val="28"/>
            </w:rPr>
          </w:rPrChange>
        </w:rPr>
        <w:t xml:space="preserve"> </w:t>
      </w:r>
      <w:r w:rsidR="00D80E17" w:rsidRPr="009D3B65">
        <w:rPr>
          <w:rFonts w:ascii="Times New Roman" w:hAnsi="Times New Roman" w:cs="Times New Roman"/>
          <w:sz w:val="24"/>
          <w:szCs w:val="24"/>
          <w:rPrChange w:id="200" w:author="Abruno" w:date="2018-10-24T13:49:00Z">
            <w:rPr>
              <w:rFonts w:ascii="Times New Roman" w:hAnsi="Times New Roman" w:cs="Times New Roman"/>
              <w:sz w:val="28"/>
              <w:szCs w:val="28"/>
            </w:rPr>
          </w:rPrChange>
        </w:rPr>
        <w:t xml:space="preserve">ormai </w:t>
      </w:r>
      <w:r w:rsidR="00CA64CD" w:rsidRPr="009D3B65">
        <w:rPr>
          <w:rFonts w:ascii="Times New Roman" w:hAnsi="Times New Roman" w:cs="Times New Roman"/>
          <w:sz w:val="24"/>
          <w:szCs w:val="24"/>
          <w:rPrChange w:id="201" w:author="Abruno" w:date="2018-10-24T13:49:00Z">
            <w:rPr>
              <w:rFonts w:ascii="Times New Roman" w:hAnsi="Times New Roman" w:cs="Times New Roman"/>
              <w:sz w:val="28"/>
              <w:szCs w:val="28"/>
            </w:rPr>
          </w:rPrChange>
        </w:rPr>
        <w:t>di u</w:t>
      </w:r>
      <w:r w:rsidR="006448DE" w:rsidRPr="009D3B65">
        <w:rPr>
          <w:rFonts w:ascii="Times New Roman" w:hAnsi="Times New Roman" w:cs="Times New Roman"/>
          <w:sz w:val="24"/>
          <w:szCs w:val="24"/>
          <w:rPrChange w:id="202" w:author="Abruno" w:date="2018-10-24T13:49:00Z">
            <w:rPr>
              <w:rFonts w:ascii="Times New Roman" w:hAnsi="Times New Roman" w:cs="Times New Roman"/>
              <w:sz w:val="28"/>
              <w:szCs w:val="28"/>
            </w:rPr>
          </w:rPrChange>
        </w:rPr>
        <w:t>n tempo innaturale,</w:t>
      </w:r>
      <w:r w:rsidRPr="009D3B65">
        <w:rPr>
          <w:rFonts w:ascii="Times New Roman" w:hAnsi="Times New Roman" w:cs="Times New Roman"/>
          <w:sz w:val="24"/>
          <w:szCs w:val="24"/>
          <w:rPrChange w:id="203" w:author="Abruno" w:date="2018-10-24T13:49:00Z">
            <w:rPr>
              <w:rFonts w:ascii="Times New Roman" w:hAnsi="Times New Roman" w:cs="Times New Roman"/>
              <w:sz w:val="28"/>
              <w:szCs w:val="28"/>
            </w:rPr>
          </w:rPrChange>
        </w:rPr>
        <w:t xml:space="preserve"> </w:t>
      </w:r>
      <w:r w:rsidR="006448DE" w:rsidRPr="009D3B65">
        <w:rPr>
          <w:rFonts w:ascii="Times New Roman" w:hAnsi="Times New Roman" w:cs="Times New Roman"/>
          <w:sz w:val="24"/>
          <w:szCs w:val="24"/>
          <w:rPrChange w:id="204" w:author="Abruno" w:date="2018-10-24T13:49:00Z">
            <w:rPr>
              <w:rFonts w:ascii="Times New Roman" w:hAnsi="Times New Roman" w:cs="Times New Roman"/>
              <w:sz w:val="28"/>
              <w:szCs w:val="28"/>
            </w:rPr>
          </w:rPrChange>
        </w:rPr>
        <w:t>prodotto artificialmente</w:t>
      </w:r>
      <w:r w:rsidRPr="009D3B65">
        <w:rPr>
          <w:rFonts w:ascii="Times New Roman" w:hAnsi="Times New Roman" w:cs="Times New Roman"/>
          <w:sz w:val="24"/>
          <w:szCs w:val="24"/>
          <w:rPrChange w:id="205" w:author="Abruno" w:date="2018-10-24T13:49:00Z">
            <w:rPr>
              <w:rFonts w:ascii="Times New Roman" w:hAnsi="Times New Roman" w:cs="Times New Roman"/>
              <w:sz w:val="28"/>
              <w:szCs w:val="28"/>
            </w:rPr>
          </w:rPrChange>
        </w:rPr>
        <w:t>,</w:t>
      </w:r>
      <w:r w:rsidR="008143CC" w:rsidRPr="009D3B65">
        <w:rPr>
          <w:rFonts w:ascii="Times New Roman" w:hAnsi="Times New Roman" w:cs="Times New Roman"/>
          <w:sz w:val="24"/>
          <w:szCs w:val="24"/>
          <w:rPrChange w:id="206" w:author="Abruno" w:date="2018-10-24T13:49:00Z">
            <w:rPr>
              <w:rFonts w:ascii="Times New Roman" w:hAnsi="Times New Roman" w:cs="Times New Roman"/>
              <w:sz w:val="28"/>
              <w:szCs w:val="28"/>
            </w:rPr>
          </w:rPrChange>
        </w:rPr>
        <w:t xml:space="preserve"> che</w:t>
      </w:r>
      <w:r w:rsidR="006448DE" w:rsidRPr="009D3B65">
        <w:rPr>
          <w:rFonts w:ascii="Times New Roman" w:hAnsi="Times New Roman" w:cs="Times New Roman"/>
          <w:sz w:val="24"/>
          <w:szCs w:val="24"/>
          <w:rPrChange w:id="207"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208" w:author="Abruno" w:date="2018-10-24T13:49:00Z">
            <w:rPr>
              <w:rFonts w:ascii="Times New Roman" w:hAnsi="Times New Roman" w:cs="Times New Roman"/>
              <w:sz w:val="28"/>
              <w:szCs w:val="28"/>
            </w:rPr>
          </w:rPrChange>
        </w:rPr>
        <w:t>istantaneamente</w:t>
      </w:r>
      <w:r w:rsidR="008143CC" w:rsidRPr="009D3B65">
        <w:rPr>
          <w:rFonts w:ascii="Times New Roman" w:hAnsi="Times New Roman" w:cs="Times New Roman"/>
          <w:sz w:val="24"/>
          <w:szCs w:val="24"/>
          <w:rPrChange w:id="209" w:author="Abruno" w:date="2018-10-24T13:49:00Z">
            <w:rPr>
              <w:rFonts w:ascii="Times New Roman" w:hAnsi="Times New Roman" w:cs="Times New Roman"/>
              <w:sz w:val="28"/>
              <w:szCs w:val="28"/>
            </w:rPr>
          </w:rPrChange>
        </w:rPr>
        <w:t xml:space="preserve"> connette</w:t>
      </w:r>
      <w:r w:rsidRPr="009D3B65">
        <w:rPr>
          <w:rFonts w:ascii="Times New Roman" w:hAnsi="Times New Roman" w:cs="Times New Roman"/>
          <w:sz w:val="24"/>
          <w:szCs w:val="24"/>
          <w:rPrChange w:id="210" w:author="Abruno" w:date="2018-10-24T13:49:00Z">
            <w:rPr>
              <w:rFonts w:ascii="Times New Roman" w:hAnsi="Times New Roman" w:cs="Times New Roman"/>
              <w:sz w:val="28"/>
              <w:szCs w:val="28"/>
            </w:rPr>
          </w:rPrChange>
        </w:rPr>
        <w:t xml:space="preserve"> ogni luogo</w:t>
      </w:r>
      <w:r w:rsidR="00D80E17" w:rsidRPr="009D3B65">
        <w:rPr>
          <w:rFonts w:ascii="Times New Roman" w:hAnsi="Times New Roman" w:cs="Times New Roman"/>
          <w:sz w:val="24"/>
          <w:szCs w:val="24"/>
          <w:rPrChange w:id="211"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212" w:author="Abruno" w:date="2018-10-24T13:49:00Z">
            <w:rPr>
              <w:rFonts w:ascii="Times New Roman" w:hAnsi="Times New Roman" w:cs="Times New Roman"/>
              <w:sz w:val="28"/>
              <w:szCs w:val="28"/>
            </w:rPr>
          </w:rPrChange>
        </w:rPr>
        <w:t xml:space="preserve"> </w:t>
      </w:r>
      <w:r w:rsidR="00D80E17" w:rsidRPr="009D3B65">
        <w:rPr>
          <w:rFonts w:ascii="Times New Roman" w:hAnsi="Times New Roman" w:cs="Times New Roman"/>
          <w:sz w:val="24"/>
          <w:szCs w:val="24"/>
          <w:rPrChange w:id="213" w:author="Abruno" w:date="2018-10-24T13:49:00Z">
            <w:rPr>
              <w:rFonts w:ascii="Times New Roman" w:hAnsi="Times New Roman" w:cs="Times New Roman"/>
              <w:sz w:val="28"/>
              <w:szCs w:val="28"/>
            </w:rPr>
          </w:rPrChange>
        </w:rPr>
        <w:t>ma</w:t>
      </w:r>
      <w:r w:rsidR="008143CC" w:rsidRPr="009D3B65">
        <w:rPr>
          <w:rFonts w:ascii="Times New Roman" w:hAnsi="Times New Roman" w:cs="Times New Roman"/>
          <w:sz w:val="24"/>
          <w:szCs w:val="24"/>
          <w:rPrChange w:id="214" w:author="Abruno" w:date="2018-10-24T13:49:00Z">
            <w:rPr>
              <w:rFonts w:ascii="Times New Roman" w:hAnsi="Times New Roman" w:cs="Times New Roman"/>
              <w:sz w:val="28"/>
              <w:szCs w:val="28"/>
            </w:rPr>
          </w:rPrChange>
        </w:rPr>
        <w:t xml:space="preserve"> è</w:t>
      </w:r>
      <w:r w:rsidR="006448DE" w:rsidRPr="009D3B65">
        <w:rPr>
          <w:rFonts w:ascii="Times New Roman" w:hAnsi="Times New Roman" w:cs="Times New Roman"/>
          <w:sz w:val="24"/>
          <w:szCs w:val="24"/>
          <w:rPrChange w:id="215" w:author="Abruno" w:date="2018-10-24T13:49:00Z">
            <w:rPr>
              <w:rFonts w:ascii="Times New Roman" w:hAnsi="Times New Roman" w:cs="Times New Roman"/>
              <w:sz w:val="28"/>
              <w:szCs w:val="28"/>
            </w:rPr>
          </w:rPrChange>
        </w:rPr>
        <w:t xml:space="preserve"> </w:t>
      </w:r>
      <w:r w:rsidR="00D80E17" w:rsidRPr="009D3B65">
        <w:rPr>
          <w:rFonts w:ascii="Times New Roman" w:hAnsi="Times New Roman" w:cs="Times New Roman"/>
          <w:sz w:val="24"/>
          <w:szCs w:val="24"/>
          <w:rPrChange w:id="216" w:author="Abruno" w:date="2018-10-24T13:49:00Z">
            <w:rPr>
              <w:rFonts w:ascii="Times New Roman" w:hAnsi="Times New Roman" w:cs="Times New Roman"/>
              <w:sz w:val="28"/>
              <w:szCs w:val="28"/>
            </w:rPr>
          </w:rPrChange>
        </w:rPr>
        <w:t xml:space="preserve">anche </w:t>
      </w:r>
      <w:r w:rsidR="006448DE" w:rsidRPr="009D3B65">
        <w:rPr>
          <w:rFonts w:ascii="Times New Roman" w:hAnsi="Times New Roman" w:cs="Times New Roman"/>
          <w:sz w:val="24"/>
          <w:szCs w:val="24"/>
          <w:rPrChange w:id="217" w:author="Abruno" w:date="2018-10-24T13:49:00Z">
            <w:rPr>
              <w:rFonts w:ascii="Times New Roman" w:hAnsi="Times New Roman" w:cs="Times New Roman"/>
              <w:sz w:val="28"/>
              <w:szCs w:val="28"/>
            </w:rPr>
          </w:rPrChange>
        </w:rPr>
        <w:t>caratterizzato dalla paura</w:t>
      </w:r>
      <w:r w:rsidR="008143CC" w:rsidRPr="009D3B65">
        <w:rPr>
          <w:rFonts w:ascii="Times New Roman" w:hAnsi="Times New Roman" w:cs="Times New Roman"/>
          <w:sz w:val="24"/>
          <w:szCs w:val="24"/>
          <w:rPrChange w:id="218" w:author="Abruno" w:date="2018-10-24T13:49:00Z">
            <w:rPr>
              <w:rFonts w:ascii="Times New Roman" w:hAnsi="Times New Roman" w:cs="Times New Roman"/>
              <w:sz w:val="28"/>
              <w:szCs w:val="28"/>
            </w:rPr>
          </w:rPrChange>
        </w:rPr>
        <w:t xml:space="preserve"> di quanto il diverso ci si avvicini</w:t>
      </w:r>
      <w:r w:rsidR="00D80E17" w:rsidRPr="009D3B65">
        <w:rPr>
          <w:rFonts w:ascii="Times New Roman" w:hAnsi="Times New Roman" w:cs="Times New Roman"/>
          <w:sz w:val="24"/>
          <w:szCs w:val="24"/>
          <w:rPrChange w:id="219" w:author="Abruno" w:date="2018-10-24T13:49:00Z">
            <w:rPr>
              <w:rFonts w:ascii="Times New Roman" w:hAnsi="Times New Roman" w:cs="Times New Roman"/>
              <w:sz w:val="28"/>
              <w:szCs w:val="28"/>
            </w:rPr>
          </w:rPrChange>
        </w:rPr>
        <w:t xml:space="preserve"> e occupi i nostri spazi fisici, non solo virtuali.</w:t>
      </w:r>
      <w:r w:rsidR="006448DE" w:rsidRPr="009D3B65">
        <w:rPr>
          <w:rFonts w:ascii="Times New Roman" w:hAnsi="Times New Roman" w:cs="Times New Roman"/>
          <w:sz w:val="24"/>
          <w:szCs w:val="24"/>
          <w:rPrChange w:id="220" w:author="Abruno" w:date="2018-10-24T13:49:00Z">
            <w:rPr>
              <w:rFonts w:ascii="Times New Roman" w:hAnsi="Times New Roman" w:cs="Times New Roman"/>
              <w:sz w:val="28"/>
              <w:szCs w:val="28"/>
            </w:rPr>
          </w:rPrChange>
        </w:rPr>
        <w:t xml:space="preserve"> </w:t>
      </w:r>
      <w:r w:rsidR="0099731F" w:rsidRPr="009D3B65">
        <w:rPr>
          <w:rFonts w:ascii="Times New Roman" w:hAnsi="Times New Roman" w:cs="Times New Roman"/>
          <w:sz w:val="24"/>
          <w:szCs w:val="24"/>
          <w:rPrChange w:id="221" w:author="Abruno" w:date="2018-10-24T13:49:00Z">
            <w:rPr>
              <w:rFonts w:ascii="Times New Roman" w:hAnsi="Times New Roman" w:cs="Times New Roman"/>
              <w:sz w:val="28"/>
              <w:szCs w:val="28"/>
            </w:rPr>
          </w:rPrChange>
        </w:rPr>
        <w:t xml:space="preserve">Intanto - e </w:t>
      </w:r>
      <w:r w:rsidR="0099731F" w:rsidRPr="009D3B65">
        <w:rPr>
          <w:rFonts w:ascii="Times New Roman" w:hAnsi="Times New Roman" w:cs="Times New Roman"/>
          <w:sz w:val="24"/>
          <w:szCs w:val="24"/>
          <w:rPrChange w:id="222" w:author="Abruno" w:date="2018-10-24T13:49:00Z">
            <w:rPr>
              <w:rFonts w:ascii="Times New Roman" w:hAnsi="Times New Roman" w:cs="Times New Roman"/>
              <w:sz w:val="28"/>
              <w:szCs w:val="28"/>
            </w:rPr>
          </w:rPrChange>
        </w:rPr>
        <w:lastRenderedPageBreak/>
        <w:t>incessantemente</w:t>
      </w:r>
      <w:r w:rsidR="002D228E" w:rsidRPr="009D3B65">
        <w:rPr>
          <w:rFonts w:ascii="Times New Roman" w:hAnsi="Times New Roman" w:cs="Times New Roman"/>
          <w:sz w:val="24"/>
          <w:szCs w:val="24"/>
          <w:rPrChange w:id="223" w:author="Abruno" w:date="2018-10-24T13:49:00Z">
            <w:rPr>
              <w:rFonts w:ascii="Times New Roman" w:hAnsi="Times New Roman" w:cs="Times New Roman"/>
              <w:sz w:val="28"/>
              <w:szCs w:val="28"/>
            </w:rPr>
          </w:rPrChange>
        </w:rPr>
        <w:t xml:space="preserve"> </w:t>
      </w:r>
      <w:r w:rsidR="0099731F" w:rsidRPr="009D3B65">
        <w:rPr>
          <w:rFonts w:ascii="Times New Roman" w:hAnsi="Times New Roman" w:cs="Times New Roman"/>
          <w:sz w:val="24"/>
          <w:szCs w:val="24"/>
          <w:rPrChange w:id="224" w:author="Abruno" w:date="2018-10-24T13:49:00Z">
            <w:rPr>
              <w:rFonts w:ascii="Times New Roman" w:hAnsi="Times New Roman" w:cs="Times New Roman"/>
              <w:sz w:val="28"/>
              <w:szCs w:val="28"/>
            </w:rPr>
          </w:rPrChange>
        </w:rPr>
        <w:t xml:space="preserve">- </w:t>
      </w:r>
      <w:r w:rsidR="002D228E" w:rsidRPr="009D3B65">
        <w:rPr>
          <w:rFonts w:ascii="Times New Roman" w:hAnsi="Times New Roman" w:cs="Times New Roman"/>
          <w:sz w:val="24"/>
          <w:szCs w:val="24"/>
          <w:rPrChange w:id="225" w:author="Abruno" w:date="2018-10-24T13:49:00Z">
            <w:rPr>
              <w:rFonts w:ascii="Times New Roman" w:hAnsi="Times New Roman" w:cs="Times New Roman"/>
              <w:sz w:val="28"/>
              <w:szCs w:val="28"/>
            </w:rPr>
          </w:rPrChange>
        </w:rPr>
        <w:t xml:space="preserve">innumerevoli </w:t>
      </w:r>
      <w:r w:rsidR="00D74ADC" w:rsidRPr="009D3B65">
        <w:rPr>
          <w:rFonts w:ascii="Times New Roman" w:hAnsi="Times New Roman" w:cs="Times New Roman"/>
          <w:sz w:val="24"/>
          <w:szCs w:val="24"/>
          <w:rPrChange w:id="226" w:author="Abruno" w:date="2018-10-24T13:49:00Z">
            <w:rPr>
              <w:rFonts w:ascii="Times New Roman" w:hAnsi="Times New Roman" w:cs="Times New Roman"/>
              <w:sz w:val="28"/>
              <w:szCs w:val="28"/>
            </w:rPr>
          </w:rPrChange>
        </w:rPr>
        <w:t xml:space="preserve">e insignificanti </w:t>
      </w:r>
      <w:r w:rsidR="002D228E" w:rsidRPr="009D3B65">
        <w:rPr>
          <w:rFonts w:ascii="Times New Roman" w:hAnsi="Times New Roman" w:cs="Times New Roman"/>
          <w:sz w:val="24"/>
          <w:szCs w:val="24"/>
          <w:rPrChange w:id="227" w:author="Abruno" w:date="2018-10-24T13:49:00Z">
            <w:rPr>
              <w:rFonts w:ascii="Times New Roman" w:hAnsi="Times New Roman" w:cs="Times New Roman"/>
              <w:sz w:val="28"/>
              <w:szCs w:val="28"/>
            </w:rPr>
          </w:rPrChange>
        </w:rPr>
        <w:t xml:space="preserve">eventi periferici </w:t>
      </w:r>
      <w:r w:rsidR="0099731F" w:rsidRPr="009D3B65">
        <w:rPr>
          <w:rFonts w:ascii="Times New Roman" w:hAnsi="Times New Roman" w:cs="Times New Roman"/>
          <w:sz w:val="24"/>
          <w:szCs w:val="24"/>
          <w:rPrChange w:id="228" w:author="Abruno" w:date="2018-10-24T13:49:00Z">
            <w:rPr>
              <w:rFonts w:ascii="Times New Roman" w:hAnsi="Times New Roman" w:cs="Times New Roman"/>
              <w:sz w:val="28"/>
              <w:szCs w:val="28"/>
            </w:rPr>
          </w:rPrChange>
        </w:rPr>
        <w:t xml:space="preserve">popolano il quotidiano e </w:t>
      </w:r>
      <w:r w:rsidR="002D228E" w:rsidRPr="009D3B65">
        <w:rPr>
          <w:rFonts w:ascii="Times New Roman" w:hAnsi="Times New Roman" w:cs="Times New Roman"/>
          <w:sz w:val="24"/>
          <w:szCs w:val="24"/>
          <w:rPrChange w:id="229" w:author="Abruno" w:date="2018-10-24T13:49:00Z">
            <w:rPr>
              <w:rFonts w:ascii="Times New Roman" w:hAnsi="Times New Roman" w:cs="Times New Roman"/>
              <w:sz w:val="28"/>
              <w:szCs w:val="28"/>
            </w:rPr>
          </w:rPrChange>
        </w:rPr>
        <w:t xml:space="preserve">distraggono </w:t>
      </w:r>
      <w:r w:rsidR="006D2894" w:rsidRPr="009D3B65">
        <w:rPr>
          <w:rFonts w:ascii="Times New Roman" w:hAnsi="Times New Roman" w:cs="Times New Roman"/>
          <w:sz w:val="24"/>
          <w:szCs w:val="24"/>
          <w:rPrChange w:id="230" w:author="Abruno" w:date="2018-10-24T13:49:00Z">
            <w:rPr>
              <w:rFonts w:ascii="Times New Roman" w:hAnsi="Times New Roman" w:cs="Times New Roman"/>
              <w:sz w:val="28"/>
              <w:szCs w:val="28"/>
            </w:rPr>
          </w:rPrChange>
        </w:rPr>
        <w:t>da una ricerca e da una</w:t>
      </w:r>
      <w:r w:rsidR="00DF57D7" w:rsidRPr="009D3B65">
        <w:rPr>
          <w:rFonts w:ascii="Times New Roman" w:hAnsi="Times New Roman" w:cs="Times New Roman"/>
          <w:sz w:val="24"/>
          <w:szCs w:val="24"/>
          <w:rPrChange w:id="231" w:author="Abruno" w:date="2018-10-24T13:49:00Z">
            <w:rPr>
              <w:rFonts w:ascii="Times New Roman" w:hAnsi="Times New Roman" w:cs="Times New Roman"/>
              <w:sz w:val="28"/>
              <w:szCs w:val="28"/>
            </w:rPr>
          </w:rPrChange>
        </w:rPr>
        <w:t xml:space="preserve"> </w:t>
      </w:r>
      <w:r w:rsidR="00E916AB" w:rsidRPr="009D3B65">
        <w:rPr>
          <w:rFonts w:ascii="Times New Roman" w:hAnsi="Times New Roman" w:cs="Times New Roman"/>
          <w:sz w:val="24"/>
          <w:szCs w:val="24"/>
          <w:rPrChange w:id="232" w:author="Abruno" w:date="2018-10-24T13:49:00Z">
            <w:rPr>
              <w:rFonts w:ascii="Times New Roman" w:hAnsi="Times New Roman" w:cs="Times New Roman"/>
              <w:sz w:val="28"/>
              <w:szCs w:val="28"/>
            </w:rPr>
          </w:rPrChange>
        </w:rPr>
        <w:t xml:space="preserve">visione </w:t>
      </w:r>
      <w:r w:rsidR="0099731F" w:rsidRPr="009D3B65">
        <w:rPr>
          <w:rFonts w:ascii="Times New Roman" w:hAnsi="Times New Roman" w:cs="Times New Roman"/>
          <w:sz w:val="24"/>
          <w:szCs w:val="24"/>
          <w:rPrChange w:id="233" w:author="Abruno" w:date="2018-10-24T13:49:00Z">
            <w:rPr>
              <w:rFonts w:ascii="Times New Roman" w:hAnsi="Times New Roman" w:cs="Times New Roman"/>
              <w:sz w:val="28"/>
              <w:szCs w:val="28"/>
            </w:rPr>
          </w:rPrChange>
        </w:rPr>
        <w:t>di un futuro</w:t>
      </w:r>
      <w:r w:rsidR="00D80E17" w:rsidRPr="009D3B65">
        <w:rPr>
          <w:rFonts w:ascii="Times New Roman" w:hAnsi="Times New Roman" w:cs="Times New Roman"/>
          <w:sz w:val="24"/>
          <w:szCs w:val="24"/>
          <w:rPrChange w:id="234" w:author="Abruno" w:date="2018-10-24T13:49:00Z">
            <w:rPr>
              <w:rFonts w:ascii="Times New Roman" w:hAnsi="Times New Roman" w:cs="Times New Roman"/>
              <w:sz w:val="28"/>
              <w:szCs w:val="28"/>
            </w:rPr>
          </w:rPrChange>
        </w:rPr>
        <w:t xml:space="preserve"> </w:t>
      </w:r>
      <w:r w:rsidR="008143CC" w:rsidRPr="009D3B65">
        <w:rPr>
          <w:rFonts w:ascii="Times New Roman" w:hAnsi="Times New Roman" w:cs="Times New Roman"/>
          <w:sz w:val="24"/>
          <w:szCs w:val="24"/>
          <w:rPrChange w:id="235" w:author="Abruno" w:date="2018-10-24T13:49:00Z">
            <w:rPr>
              <w:rFonts w:ascii="Times New Roman" w:hAnsi="Times New Roman" w:cs="Times New Roman"/>
              <w:sz w:val="28"/>
              <w:szCs w:val="28"/>
            </w:rPr>
          </w:rPrChange>
        </w:rPr>
        <w:t xml:space="preserve">finalmente </w:t>
      </w:r>
      <w:r w:rsidR="0099731F" w:rsidRPr="009D3B65">
        <w:rPr>
          <w:rFonts w:ascii="Times New Roman" w:hAnsi="Times New Roman" w:cs="Times New Roman"/>
          <w:sz w:val="24"/>
          <w:szCs w:val="24"/>
          <w:rPrChange w:id="236" w:author="Abruno" w:date="2018-10-24T13:49:00Z">
            <w:rPr>
              <w:rFonts w:ascii="Times New Roman" w:hAnsi="Times New Roman" w:cs="Times New Roman"/>
              <w:sz w:val="28"/>
              <w:szCs w:val="28"/>
            </w:rPr>
          </w:rPrChange>
        </w:rPr>
        <w:t>sgombrato</w:t>
      </w:r>
      <w:r w:rsidR="006D2894" w:rsidRPr="009D3B65">
        <w:rPr>
          <w:rFonts w:ascii="Times New Roman" w:hAnsi="Times New Roman" w:cs="Times New Roman"/>
          <w:sz w:val="24"/>
          <w:szCs w:val="24"/>
          <w:rPrChange w:id="237" w:author="Abruno" w:date="2018-10-24T13:49:00Z">
            <w:rPr>
              <w:rFonts w:ascii="Times New Roman" w:hAnsi="Times New Roman" w:cs="Times New Roman"/>
              <w:sz w:val="28"/>
              <w:szCs w:val="28"/>
            </w:rPr>
          </w:rPrChange>
        </w:rPr>
        <w:t xml:space="preserve"> da</w:t>
      </w:r>
      <w:r w:rsidR="006448DE" w:rsidRPr="009D3B65">
        <w:rPr>
          <w:rFonts w:ascii="Times New Roman" w:hAnsi="Times New Roman" w:cs="Times New Roman"/>
          <w:sz w:val="24"/>
          <w:szCs w:val="24"/>
          <w:rPrChange w:id="238" w:author="Abruno" w:date="2018-10-24T13:49:00Z">
            <w:rPr>
              <w:rFonts w:ascii="Times New Roman" w:hAnsi="Times New Roman" w:cs="Times New Roman"/>
              <w:sz w:val="28"/>
              <w:szCs w:val="28"/>
            </w:rPr>
          </w:rPrChange>
        </w:rPr>
        <w:t>lle</w:t>
      </w:r>
      <w:r w:rsidR="006D2894" w:rsidRPr="009D3B65">
        <w:rPr>
          <w:rFonts w:ascii="Times New Roman" w:hAnsi="Times New Roman" w:cs="Times New Roman"/>
          <w:sz w:val="24"/>
          <w:szCs w:val="24"/>
          <w:rPrChange w:id="239" w:author="Abruno" w:date="2018-10-24T13:49:00Z">
            <w:rPr>
              <w:rFonts w:ascii="Times New Roman" w:hAnsi="Times New Roman" w:cs="Times New Roman"/>
              <w:sz w:val="28"/>
              <w:szCs w:val="28"/>
            </w:rPr>
          </w:rPrChange>
        </w:rPr>
        <w:t xml:space="preserve"> </w:t>
      </w:r>
      <w:r w:rsidR="0099731F" w:rsidRPr="009D3B65">
        <w:rPr>
          <w:rFonts w:ascii="Times New Roman" w:hAnsi="Times New Roman" w:cs="Times New Roman"/>
          <w:sz w:val="24"/>
          <w:szCs w:val="24"/>
          <w:rPrChange w:id="240" w:author="Abruno" w:date="2018-10-24T13:49:00Z">
            <w:rPr>
              <w:rFonts w:ascii="Times New Roman" w:hAnsi="Times New Roman" w:cs="Times New Roman"/>
              <w:sz w:val="28"/>
              <w:szCs w:val="28"/>
            </w:rPr>
          </w:rPrChange>
        </w:rPr>
        <w:t xml:space="preserve">sole </w:t>
      </w:r>
      <w:r w:rsidR="006D2894" w:rsidRPr="009D3B65">
        <w:rPr>
          <w:rFonts w:ascii="Times New Roman" w:hAnsi="Times New Roman" w:cs="Times New Roman"/>
          <w:sz w:val="24"/>
          <w:szCs w:val="24"/>
          <w:rPrChange w:id="241" w:author="Abruno" w:date="2018-10-24T13:49:00Z">
            <w:rPr>
              <w:rFonts w:ascii="Times New Roman" w:hAnsi="Times New Roman" w:cs="Times New Roman"/>
              <w:sz w:val="28"/>
              <w:szCs w:val="28"/>
            </w:rPr>
          </w:rPrChange>
        </w:rPr>
        <w:t xml:space="preserve">emergenze </w:t>
      </w:r>
      <w:r w:rsidR="006448DE" w:rsidRPr="009D3B65">
        <w:rPr>
          <w:rFonts w:ascii="Times New Roman" w:hAnsi="Times New Roman" w:cs="Times New Roman"/>
          <w:sz w:val="24"/>
          <w:szCs w:val="24"/>
          <w:rPrChange w:id="242" w:author="Abruno" w:date="2018-10-24T13:49:00Z">
            <w:rPr>
              <w:rFonts w:ascii="Times New Roman" w:hAnsi="Times New Roman" w:cs="Times New Roman"/>
              <w:sz w:val="28"/>
              <w:szCs w:val="28"/>
            </w:rPr>
          </w:rPrChange>
        </w:rPr>
        <w:t xml:space="preserve">e </w:t>
      </w:r>
      <w:r w:rsidR="0099731F" w:rsidRPr="009D3B65">
        <w:rPr>
          <w:rFonts w:ascii="Times New Roman" w:hAnsi="Times New Roman" w:cs="Times New Roman"/>
          <w:sz w:val="24"/>
          <w:szCs w:val="24"/>
          <w:rPrChange w:id="243" w:author="Abruno" w:date="2018-10-24T13:49:00Z">
            <w:rPr>
              <w:rFonts w:ascii="Times New Roman" w:hAnsi="Times New Roman" w:cs="Times New Roman"/>
              <w:sz w:val="28"/>
              <w:szCs w:val="28"/>
            </w:rPr>
          </w:rPrChange>
        </w:rPr>
        <w:t>non più esposto al</w:t>
      </w:r>
      <w:r w:rsidR="006448DE" w:rsidRPr="009D3B65">
        <w:rPr>
          <w:rFonts w:ascii="Times New Roman" w:hAnsi="Times New Roman" w:cs="Times New Roman"/>
          <w:sz w:val="24"/>
          <w:szCs w:val="24"/>
          <w:rPrChange w:id="244" w:author="Abruno" w:date="2018-10-24T13:49:00Z">
            <w:rPr>
              <w:rFonts w:ascii="Times New Roman" w:hAnsi="Times New Roman" w:cs="Times New Roman"/>
              <w:sz w:val="28"/>
              <w:szCs w:val="28"/>
            </w:rPr>
          </w:rPrChange>
        </w:rPr>
        <w:t xml:space="preserve"> rischi</w:t>
      </w:r>
      <w:r w:rsidR="00DD3713" w:rsidRPr="009D3B65">
        <w:rPr>
          <w:rFonts w:ascii="Times New Roman" w:hAnsi="Times New Roman" w:cs="Times New Roman"/>
          <w:sz w:val="24"/>
          <w:szCs w:val="24"/>
          <w:rPrChange w:id="245" w:author="Abruno" w:date="2018-10-24T13:49:00Z">
            <w:rPr>
              <w:rFonts w:ascii="Times New Roman" w:hAnsi="Times New Roman" w:cs="Times New Roman"/>
              <w:sz w:val="28"/>
              <w:szCs w:val="28"/>
            </w:rPr>
          </w:rPrChange>
        </w:rPr>
        <w:t>o</w:t>
      </w:r>
      <w:r w:rsidR="006448DE" w:rsidRPr="009D3B65">
        <w:rPr>
          <w:rFonts w:ascii="Times New Roman" w:hAnsi="Times New Roman" w:cs="Times New Roman"/>
          <w:sz w:val="24"/>
          <w:szCs w:val="24"/>
          <w:rPrChange w:id="246" w:author="Abruno" w:date="2018-10-24T13:49:00Z">
            <w:rPr>
              <w:rFonts w:ascii="Times New Roman" w:hAnsi="Times New Roman" w:cs="Times New Roman"/>
              <w:sz w:val="28"/>
              <w:szCs w:val="28"/>
            </w:rPr>
          </w:rPrChange>
        </w:rPr>
        <w:t xml:space="preserve"> di </w:t>
      </w:r>
      <w:r w:rsidR="00362669" w:rsidRPr="009D3B65">
        <w:rPr>
          <w:rFonts w:ascii="Times New Roman" w:hAnsi="Times New Roman" w:cs="Times New Roman"/>
          <w:sz w:val="24"/>
          <w:szCs w:val="24"/>
          <w:rPrChange w:id="247" w:author="Abruno" w:date="2018-10-24T13:49:00Z">
            <w:rPr>
              <w:rFonts w:ascii="Times New Roman" w:hAnsi="Times New Roman" w:cs="Times New Roman"/>
              <w:sz w:val="28"/>
              <w:szCs w:val="28"/>
            </w:rPr>
          </w:rPrChange>
        </w:rPr>
        <w:t xml:space="preserve">non </w:t>
      </w:r>
      <w:r w:rsidR="006448DE" w:rsidRPr="009D3B65">
        <w:rPr>
          <w:rFonts w:ascii="Times New Roman" w:hAnsi="Times New Roman" w:cs="Times New Roman"/>
          <w:sz w:val="24"/>
          <w:szCs w:val="24"/>
          <w:rPrChange w:id="248" w:author="Abruno" w:date="2018-10-24T13:49:00Z">
            <w:rPr>
              <w:rFonts w:ascii="Times New Roman" w:hAnsi="Times New Roman" w:cs="Times New Roman"/>
              <w:sz w:val="28"/>
              <w:szCs w:val="28"/>
            </w:rPr>
          </w:rPrChange>
        </w:rPr>
        <w:t>sopravvivenza.</w:t>
      </w:r>
      <w:r w:rsidR="00F36771" w:rsidRPr="009D3B65">
        <w:rPr>
          <w:rFonts w:ascii="Times New Roman" w:hAnsi="Times New Roman" w:cs="Times New Roman"/>
          <w:sz w:val="24"/>
          <w:szCs w:val="24"/>
          <w:rPrChange w:id="249" w:author="Abruno" w:date="2018-10-24T13:49:00Z">
            <w:rPr>
              <w:rFonts w:ascii="Times New Roman" w:hAnsi="Times New Roman" w:cs="Times New Roman"/>
              <w:sz w:val="28"/>
              <w:szCs w:val="28"/>
            </w:rPr>
          </w:rPrChange>
        </w:rPr>
        <w:t xml:space="preserve"> Un tempo</w:t>
      </w:r>
      <w:r w:rsidR="0099731F" w:rsidRPr="009D3B65">
        <w:rPr>
          <w:rFonts w:ascii="Times New Roman" w:hAnsi="Times New Roman" w:cs="Times New Roman"/>
          <w:sz w:val="24"/>
          <w:szCs w:val="24"/>
          <w:rPrChange w:id="250" w:author="Abruno" w:date="2018-10-24T13:49:00Z">
            <w:rPr>
              <w:rFonts w:ascii="Times New Roman" w:hAnsi="Times New Roman" w:cs="Times New Roman"/>
              <w:sz w:val="28"/>
              <w:szCs w:val="28"/>
            </w:rPr>
          </w:rPrChange>
        </w:rPr>
        <w:t>, quello presente,</w:t>
      </w:r>
      <w:r w:rsidR="00F36771" w:rsidRPr="009D3B65">
        <w:rPr>
          <w:rFonts w:ascii="Times New Roman" w:hAnsi="Times New Roman" w:cs="Times New Roman"/>
          <w:sz w:val="24"/>
          <w:szCs w:val="24"/>
          <w:rPrChange w:id="251" w:author="Abruno" w:date="2018-10-24T13:49:00Z">
            <w:rPr>
              <w:rFonts w:ascii="Times New Roman" w:hAnsi="Times New Roman" w:cs="Times New Roman"/>
              <w:sz w:val="28"/>
              <w:szCs w:val="28"/>
            </w:rPr>
          </w:rPrChange>
        </w:rPr>
        <w:t xml:space="preserve"> disegnato con il contributo dei media,</w:t>
      </w:r>
      <w:r w:rsidR="00F36771" w:rsidRPr="009D3B65">
        <w:rPr>
          <w:rFonts w:ascii="Times New Roman" w:hAnsi="Times New Roman" w:cs="Times New Roman"/>
          <w:color w:val="FF0000"/>
          <w:sz w:val="24"/>
          <w:szCs w:val="24"/>
          <w:rPrChange w:id="252" w:author="Abruno" w:date="2018-10-24T13:49:00Z">
            <w:rPr>
              <w:rFonts w:ascii="Times New Roman" w:hAnsi="Times New Roman" w:cs="Times New Roman"/>
              <w:color w:val="FF0000"/>
              <w:sz w:val="28"/>
              <w:szCs w:val="28"/>
            </w:rPr>
          </w:rPrChange>
        </w:rPr>
        <w:t xml:space="preserve"> </w:t>
      </w:r>
      <w:r w:rsidR="00F36771" w:rsidRPr="009D3B65">
        <w:rPr>
          <w:rFonts w:ascii="Times New Roman" w:hAnsi="Times New Roman" w:cs="Times New Roman"/>
          <w:sz w:val="24"/>
          <w:szCs w:val="24"/>
          <w:rPrChange w:id="253" w:author="Abruno" w:date="2018-10-24T13:49:00Z">
            <w:rPr>
              <w:rFonts w:ascii="Times New Roman" w:hAnsi="Times New Roman" w:cs="Times New Roman"/>
              <w:sz w:val="28"/>
              <w:szCs w:val="28"/>
            </w:rPr>
          </w:rPrChange>
        </w:rPr>
        <w:t xml:space="preserve">abituati ormai a seguire gli eventi e </w:t>
      </w:r>
      <w:r w:rsidR="0099731F" w:rsidRPr="009D3B65">
        <w:rPr>
          <w:rFonts w:ascii="Times New Roman" w:hAnsi="Times New Roman" w:cs="Times New Roman"/>
          <w:sz w:val="24"/>
          <w:szCs w:val="24"/>
          <w:rPrChange w:id="254" w:author="Abruno" w:date="2018-10-24T13:49:00Z">
            <w:rPr>
              <w:rFonts w:ascii="Times New Roman" w:hAnsi="Times New Roman" w:cs="Times New Roman"/>
              <w:sz w:val="28"/>
              <w:szCs w:val="28"/>
            </w:rPr>
          </w:rPrChange>
        </w:rPr>
        <w:t xml:space="preserve">a </w:t>
      </w:r>
      <w:r w:rsidR="00F36771" w:rsidRPr="009D3B65">
        <w:rPr>
          <w:rFonts w:ascii="Times New Roman" w:hAnsi="Times New Roman" w:cs="Times New Roman"/>
          <w:sz w:val="24"/>
          <w:szCs w:val="24"/>
          <w:rPrChange w:id="255" w:author="Abruno" w:date="2018-10-24T13:49:00Z">
            <w:rPr>
              <w:rFonts w:ascii="Times New Roman" w:hAnsi="Times New Roman" w:cs="Times New Roman"/>
              <w:sz w:val="28"/>
              <w:szCs w:val="28"/>
            </w:rPr>
          </w:rPrChange>
        </w:rPr>
        <w:t xml:space="preserve">non </w:t>
      </w:r>
      <w:r w:rsidR="0099731F" w:rsidRPr="009D3B65">
        <w:rPr>
          <w:rFonts w:ascii="Times New Roman" w:hAnsi="Times New Roman" w:cs="Times New Roman"/>
          <w:sz w:val="24"/>
          <w:szCs w:val="24"/>
          <w:rPrChange w:id="256" w:author="Abruno" w:date="2018-10-24T13:49:00Z">
            <w:rPr>
              <w:rFonts w:ascii="Times New Roman" w:hAnsi="Times New Roman" w:cs="Times New Roman"/>
              <w:sz w:val="28"/>
              <w:szCs w:val="28"/>
            </w:rPr>
          </w:rPrChange>
        </w:rPr>
        <w:t xml:space="preserve">cogliere </w:t>
      </w:r>
      <w:r w:rsidR="00F36771" w:rsidRPr="009D3B65">
        <w:rPr>
          <w:rFonts w:ascii="Times New Roman" w:hAnsi="Times New Roman" w:cs="Times New Roman"/>
          <w:sz w:val="24"/>
          <w:szCs w:val="24"/>
          <w:rPrChange w:id="257" w:author="Abruno" w:date="2018-10-24T13:49:00Z">
            <w:rPr>
              <w:rFonts w:ascii="Times New Roman" w:hAnsi="Times New Roman" w:cs="Times New Roman"/>
              <w:sz w:val="28"/>
              <w:szCs w:val="28"/>
            </w:rPr>
          </w:rPrChange>
        </w:rPr>
        <w:t xml:space="preserve">i processi. </w:t>
      </w:r>
      <w:r w:rsidR="008143CC" w:rsidRPr="009D3B65">
        <w:rPr>
          <w:rFonts w:ascii="Times New Roman" w:hAnsi="Times New Roman" w:cs="Times New Roman"/>
          <w:sz w:val="24"/>
          <w:szCs w:val="24"/>
          <w:rPrChange w:id="258" w:author="Abruno" w:date="2018-10-24T13:49:00Z">
            <w:rPr>
              <w:rFonts w:ascii="Times New Roman" w:hAnsi="Times New Roman" w:cs="Times New Roman"/>
              <w:sz w:val="28"/>
              <w:szCs w:val="28"/>
            </w:rPr>
          </w:rPrChange>
        </w:rPr>
        <w:t xml:space="preserve">Un tempo </w:t>
      </w:r>
      <w:r w:rsidR="0099731F" w:rsidRPr="009D3B65">
        <w:rPr>
          <w:rFonts w:ascii="Times New Roman" w:hAnsi="Times New Roman" w:cs="Times New Roman"/>
          <w:sz w:val="24"/>
          <w:szCs w:val="24"/>
          <w:rPrChange w:id="259" w:author="Abruno" w:date="2018-10-24T13:49:00Z">
            <w:rPr>
              <w:rFonts w:ascii="Times New Roman" w:hAnsi="Times New Roman" w:cs="Times New Roman"/>
              <w:sz w:val="28"/>
              <w:szCs w:val="28"/>
            </w:rPr>
          </w:rPrChange>
        </w:rPr>
        <w:t>soggettivamente concepito ma</w:t>
      </w:r>
      <w:r w:rsidR="008143CC" w:rsidRPr="009D3B65">
        <w:rPr>
          <w:rFonts w:ascii="Times New Roman" w:hAnsi="Times New Roman" w:cs="Times New Roman"/>
          <w:sz w:val="24"/>
          <w:szCs w:val="24"/>
          <w:rPrChange w:id="260" w:author="Abruno" w:date="2018-10-24T13:49:00Z">
            <w:rPr>
              <w:rFonts w:ascii="Times New Roman" w:hAnsi="Times New Roman" w:cs="Times New Roman"/>
              <w:sz w:val="28"/>
              <w:szCs w:val="28"/>
            </w:rPr>
          </w:rPrChange>
        </w:rPr>
        <w:t xml:space="preserve"> reso maggioritario</w:t>
      </w:r>
      <w:r w:rsidR="0099731F" w:rsidRPr="009D3B65">
        <w:rPr>
          <w:rFonts w:ascii="Times New Roman" w:hAnsi="Times New Roman" w:cs="Times New Roman"/>
          <w:sz w:val="24"/>
          <w:szCs w:val="24"/>
          <w:rPrChange w:id="261" w:author="Abruno" w:date="2018-10-24T13:49:00Z">
            <w:rPr>
              <w:rFonts w:ascii="Times New Roman" w:hAnsi="Times New Roman" w:cs="Times New Roman"/>
              <w:sz w:val="28"/>
              <w:szCs w:val="28"/>
            </w:rPr>
          </w:rPrChange>
        </w:rPr>
        <w:t xml:space="preserve"> dalla precarietà che accomuna il senso comune</w:t>
      </w:r>
      <w:r w:rsidR="008143CC" w:rsidRPr="009D3B65">
        <w:rPr>
          <w:rFonts w:ascii="Times New Roman" w:hAnsi="Times New Roman" w:cs="Times New Roman"/>
          <w:sz w:val="24"/>
          <w:szCs w:val="24"/>
          <w:rPrChange w:id="262" w:author="Abruno" w:date="2018-10-24T13:49:00Z">
            <w:rPr>
              <w:rFonts w:ascii="Times New Roman" w:hAnsi="Times New Roman" w:cs="Times New Roman"/>
              <w:sz w:val="28"/>
              <w:szCs w:val="28"/>
            </w:rPr>
          </w:rPrChange>
        </w:rPr>
        <w:t xml:space="preserve">, </w:t>
      </w:r>
      <w:r w:rsidR="00174B70" w:rsidRPr="009D3B65">
        <w:rPr>
          <w:rFonts w:ascii="Times New Roman" w:hAnsi="Times New Roman" w:cs="Times New Roman"/>
          <w:sz w:val="24"/>
          <w:szCs w:val="24"/>
          <w:rPrChange w:id="263" w:author="Abruno" w:date="2018-10-24T13:49:00Z">
            <w:rPr>
              <w:rFonts w:ascii="Times New Roman" w:hAnsi="Times New Roman" w:cs="Times New Roman"/>
              <w:sz w:val="28"/>
              <w:szCs w:val="28"/>
            </w:rPr>
          </w:rPrChange>
        </w:rPr>
        <w:t>impregnato</w:t>
      </w:r>
      <w:r w:rsidR="008143CC" w:rsidRPr="009D3B65">
        <w:rPr>
          <w:rFonts w:ascii="Times New Roman" w:hAnsi="Times New Roman" w:cs="Times New Roman"/>
          <w:sz w:val="24"/>
          <w:szCs w:val="24"/>
          <w:rPrChange w:id="264" w:author="Abruno" w:date="2018-10-24T13:49:00Z">
            <w:rPr>
              <w:rFonts w:ascii="Times New Roman" w:hAnsi="Times New Roman" w:cs="Times New Roman"/>
              <w:sz w:val="28"/>
              <w:szCs w:val="28"/>
            </w:rPr>
          </w:rPrChange>
        </w:rPr>
        <w:t xml:space="preserve"> dal timore e dalla banalità. </w:t>
      </w:r>
      <w:r w:rsidR="00174B70" w:rsidRPr="009D3B65">
        <w:rPr>
          <w:rFonts w:ascii="Times New Roman" w:hAnsi="Times New Roman" w:cs="Times New Roman"/>
          <w:sz w:val="24"/>
          <w:szCs w:val="24"/>
          <w:rPrChange w:id="265" w:author="Abruno" w:date="2018-10-24T13:49:00Z">
            <w:rPr>
              <w:rFonts w:ascii="Times New Roman" w:hAnsi="Times New Roman" w:cs="Times New Roman"/>
              <w:sz w:val="28"/>
              <w:szCs w:val="28"/>
            </w:rPr>
          </w:rPrChange>
        </w:rPr>
        <w:t>È esperienza diffusa che m</w:t>
      </w:r>
      <w:r w:rsidR="008143CC" w:rsidRPr="009D3B65">
        <w:rPr>
          <w:rFonts w:ascii="Times New Roman" w:hAnsi="Times New Roman" w:cs="Times New Roman"/>
          <w:sz w:val="24"/>
          <w:szCs w:val="24"/>
          <w:rPrChange w:id="266" w:author="Abruno" w:date="2018-10-24T13:49:00Z">
            <w:rPr>
              <w:rFonts w:ascii="Times New Roman" w:hAnsi="Times New Roman" w:cs="Times New Roman"/>
              <w:sz w:val="28"/>
              <w:szCs w:val="28"/>
            </w:rPr>
          </w:rPrChange>
        </w:rPr>
        <w:t>olti dei nostri incontri</w:t>
      </w:r>
      <w:r w:rsidR="00174B70" w:rsidRPr="009D3B65">
        <w:rPr>
          <w:rFonts w:ascii="Times New Roman" w:hAnsi="Times New Roman" w:cs="Times New Roman"/>
          <w:sz w:val="24"/>
          <w:szCs w:val="24"/>
          <w:rPrChange w:id="267" w:author="Abruno" w:date="2018-10-24T13:49:00Z">
            <w:rPr>
              <w:rFonts w:ascii="Times New Roman" w:hAnsi="Times New Roman" w:cs="Times New Roman"/>
              <w:sz w:val="28"/>
              <w:szCs w:val="28"/>
            </w:rPr>
          </w:rPrChange>
        </w:rPr>
        <w:t xml:space="preserve"> (parlo almeno delle generazioni vicine alla mia)</w:t>
      </w:r>
      <w:r w:rsidR="008143CC" w:rsidRPr="009D3B65">
        <w:rPr>
          <w:rFonts w:ascii="Times New Roman" w:hAnsi="Times New Roman" w:cs="Times New Roman"/>
          <w:sz w:val="24"/>
          <w:szCs w:val="24"/>
          <w:rPrChange w:id="268" w:author="Abruno" w:date="2018-10-24T13:49:00Z">
            <w:rPr>
              <w:rFonts w:ascii="Times New Roman" w:hAnsi="Times New Roman" w:cs="Times New Roman"/>
              <w:sz w:val="28"/>
              <w:szCs w:val="28"/>
            </w:rPr>
          </w:rPrChange>
        </w:rPr>
        <w:t xml:space="preserve"> </w:t>
      </w:r>
      <w:r w:rsidR="00174B70" w:rsidRPr="009D3B65">
        <w:rPr>
          <w:rFonts w:ascii="Times New Roman" w:hAnsi="Times New Roman" w:cs="Times New Roman"/>
          <w:sz w:val="24"/>
          <w:szCs w:val="24"/>
          <w:rPrChange w:id="269" w:author="Abruno" w:date="2018-10-24T13:49:00Z">
            <w:rPr>
              <w:rFonts w:ascii="Times New Roman" w:hAnsi="Times New Roman" w:cs="Times New Roman"/>
              <w:sz w:val="28"/>
              <w:szCs w:val="28"/>
            </w:rPr>
          </w:rPrChange>
        </w:rPr>
        <w:t xml:space="preserve">ci riportino immancabilmente a ricordi </w:t>
      </w:r>
      <w:r w:rsidR="00362669" w:rsidRPr="009D3B65">
        <w:rPr>
          <w:rFonts w:ascii="Times New Roman" w:hAnsi="Times New Roman" w:cs="Times New Roman"/>
          <w:sz w:val="24"/>
          <w:szCs w:val="24"/>
          <w:rPrChange w:id="270" w:author="Abruno" w:date="2018-10-24T13:49:00Z">
            <w:rPr>
              <w:rFonts w:ascii="Times New Roman" w:hAnsi="Times New Roman" w:cs="Times New Roman"/>
              <w:sz w:val="28"/>
              <w:szCs w:val="28"/>
            </w:rPr>
          </w:rPrChange>
        </w:rPr>
        <w:t xml:space="preserve">trascorsi </w:t>
      </w:r>
      <w:r w:rsidR="00174B70" w:rsidRPr="009D3B65">
        <w:rPr>
          <w:rFonts w:ascii="Times New Roman" w:hAnsi="Times New Roman" w:cs="Times New Roman"/>
          <w:sz w:val="24"/>
          <w:szCs w:val="24"/>
          <w:rPrChange w:id="271" w:author="Abruno" w:date="2018-10-24T13:49:00Z">
            <w:rPr>
              <w:rFonts w:ascii="Times New Roman" w:hAnsi="Times New Roman" w:cs="Times New Roman"/>
              <w:sz w:val="28"/>
              <w:szCs w:val="28"/>
            </w:rPr>
          </w:rPrChange>
        </w:rPr>
        <w:t>oppure vagoli</w:t>
      </w:r>
      <w:r w:rsidR="008143CC" w:rsidRPr="009D3B65">
        <w:rPr>
          <w:rFonts w:ascii="Times New Roman" w:hAnsi="Times New Roman" w:cs="Times New Roman"/>
          <w:sz w:val="24"/>
          <w:szCs w:val="24"/>
          <w:rPrChange w:id="272" w:author="Abruno" w:date="2018-10-24T13:49:00Z">
            <w:rPr>
              <w:rFonts w:ascii="Times New Roman" w:hAnsi="Times New Roman" w:cs="Times New Roman"/>
              <w:sz w:val="28"/>
              <w:szCs w:val="28"/>
            </w:rPr>
          </w:rPrChange>
        </w:rPr>
        <w:t xml:space="preserve">no nel </w:t>
      </w:r>
      <w:r w:rsidR="00174B70" w:rsidRPr="009D3B65">
        <w:rPr>
          <w:rFonts w:ascii="Times New Roman" w:hAnsi="Times New Roman" w:cs="Times New Roman"/>
          <w:sz w:val="24"/>
          <w:szCs w:val="24"/>
          <w:rPrChange w:id="273" w:author="Abruno" w:date="2018-10-24T13:49:00Z">
            <w:rPr>
              <w:rFonts w:ascii="Times New Roman" w:hAnsi="Times New Roman" w:cs="Times New Roman"/>
              <w:sz w:val="28"/>
              <w:szCs w:val="28"/>
            </w:rPr>
          </w:rPrChange>
        </w:rPr>
        <w:t xml:space="preserve">presentismo </w:t>
      </w:r>
      <w:r w:rsidR="008143CC" w:rsidRPr="009D3B65">
        <w:rPr>
          <w:rFonts w:ascii="Times New Roman" w:hAnsi="Times New Roman" w:cs="Times New Roman"/>
          <w:sz w:val="24"/>
          <w:szCs w:val="24"/>
          <w:rPrChange w:id="274" w:author="Abruno" w:date="2018-10-24T13:49:00Z">
            <w:rPr>
              <w:rFonts w:ascii="Times New Roman" w:hAnsi="Times New Roman" w:cs="Times New Roman"/>
              <w:sz w:val="28"/>
              <w:szCs w:val="28"/>
            </w:rPr>
          </w:rPrChange>
        </w:rPr>
        <w:t xml:space="preserve">generico, riducendo tutta la densità e la </w:t>
      </w:r>
      <w:r w:rsidR="00174B70" w:rsidRPr="009D3B65">
        <w:rPr>
          <w:rFonts w:ascii="Times New Roman" w:hAnsi="Times New Roman" w:cs="Times New Roman"/>
          <w:sz w:val="24"/>
          <w:szCs w:val="24"/>
          <w:rPrChange w:id="275" w:author="Abruno" w:date="2018-10-24T13:49:00Z">
            <w:rPr>
              <w:rFonts w:ascii="Times New Roman" w:hAnsi="Times New Roman" w:cs="Times New Roman"/>
              <w:sz w:val="28"/>
              <w:szCs w:val="28"/>
            </w:rPr>
          </w:rPrChange>
        </w:rPr>
        <w:t>ricchezza sociale</w:t>
      </w:r>
      <w:r w:rsidR="008143CC" w:rsidRPr="009D3B65">
        <w:rPr>
          <w:rFonts w:ascii="Times New Roman" w:hAnsi="Times New Roman" w:cs="Times New Roman"/>
          <w:sz w:val="24"/>
          <w:szCs w:val="24"/>
          <w:rPrChange w:id="276" w:author="Abruno" w:date="2018-10-24T13:49:00Z">
            <w:rPr>
              <w:rFonts w:ascii="Times New Roman" w:hAnsi="Times New Roman" w:cs="Times New Roman"/>
              <w:sz w:val="28"/>
              <w:szCs w:val="28"/>
            </w:rPr>
          </w:rPrChange>
        </w:rPr>
        <w:t xml:space="preserve"> delle </w:t>
      </w:r>
      <w:r w:rsidR="00BD7B56" w:rsidRPr="009D3B65">
        <w:rPr>
          <w:rFonts w:ascii="Times New Roman" w:hAnsi="Times New Roman" w:cs="Times New Roman"/>
          <w:sz w:val="24"/>
          <w:szCs w:val="24"/>
          <w:rPrChange w:id="277" w:author="Abruno" w:date="2018-10-24T13:49:00Z">
            <w:rPr>
              <w:rFonts w:ascii="Times New Roman" w:hAnsi="Times New Roman" w:cs="Times New Roman"/>
              <w:sz w:val="28"/>
              <w:szCs w:val="28"/>
            </w:rPr>
          </w:rPrChange>
        </w:rPr>
        <w:t xml:space="preserve">nostre </w:t>
      </w:r>
      <w:r w:rsidR="008143CC" w:rsidRPr="009D3B65">
        <w:rPr>
          <w:rFonts w:ascii="Times New Roman" w:hAnsi="Times New Roman" w:cs="Times New Roman"/>
          <w:sz w:val="24"/>
          <w:szCs w:val="24"/>
          <w:rPrChange w:id="278" w:author="Abruno" w:date="2018-10-24T13:49:00Z">
            <w:rPr>
              <w:rFonts w:ascii="Times New Roman" w:hAnsi="Times New Roman" w:cs="Times New Roman"/>
              <w:sz w:val="28"/>
              <w:szCs w:val="28"/>
            </w:rPr>
          </w:rPrChange>
        </w:rPr>
        <w:t>relazioni</w:t>
      </w:r>
      <w:r w:rsidR="00174B70" w:rsidRPr="009D3B65">
        <w:rPr>
          <w:rFonts w:ascii="Times New Roman" w:hAnsi="Times New Roman" w:cs="Times New Roman"/>
          <w:sz w:val="24"/>
          <w:szCs w:val="24"/>
          <w:rPrChange w:id="279" w:author="Abruno" w:date="2018-10-24T13:49:00Z">
            <w:rPr>
              <w:rFonts w:ascii="Times New Roman" w:hAnsi="Times New Roman" w:cs="Times New Roman"/>
              <w:sz w:val="28"/>
              <w:szCs w:val="28"/>
            </w:rPr>
          </w:rPrChange>
        </w:rPr>
        <w:t xml:space="preserve"> al passato o a</w:t>
      </w:r>
      <w:del w:id="280" w:author="Fiorella" w:date="2016-06-27T17:45:00Z">
        <w:r w:rsidR="00174B70" w:rsidRPr="009D3B65" w:rsidDel="00493526">
          <w:rPr>
            <w:rFonts w:ascii="Times New Roman" w:hAnsi="Times New Roman" w:cs="Times New Roman"/>
            <w:sz w:val="24"/>
            <w:szCs w:val="24"/>
            <w:rPrChange w:id="281" w:author="Abruno" w:date="2018-10-24T13:49:00Z">
              <w:rPr>
                <w:rFonts w:ascii="Times New Roman" w:hAnsi="Times New Roman" w:cs="Times New Roman"/>
                <w:sz w:val="28"/>
                <w:szCs w:val="28"/>
              </w:rPr>
            </w:rPrChange>
          </w:rPr>
          <w:delText>d</w:delText>
        </w:r>
      </w:del>
      <w:r w:rsidR="00174B70" w:rsidRPr="009D3B65">
        <w:rPr>
          <w:rFonts w:ascii="Times New Roman" w:hAnsi="Times New Roman" w:cs="Times New Roman"/>
          <w:sz w:val="24"/>
          <w:szCs w:val="24"/>
          <w:rPrChange w:id="282" w:author="Abruno" w:date="2018-10-24T13:49:00Z">
            <w:rPr>
              <w:rFonts w:ascii="Times New Roman" w:hAnsi="Times New Roman" w:cs="Times New Roman"/>
              <w:sz w:val="28"/>
              <w:szCs w:val="28"/>
            </w:rPr>
          </w:rPrChange>
        </w:rPr>
        <w:t xml:space="preserve"> un “presente</w:t>
      </w:r>
      <w:r w:rsidR="008143CC" w:rsidRPr="009D3B65">
        <w:rPr>
          <w:rFonts w:ascii="Times New Roman" w:hAnsi="Times New Roman" w:cs="Times New Roman"/>
          <w:sz w:val="24"/>
          <w:szCs w:val="24"/>
          <w:rPrChange w:id="283" w:author="Abruno" w:date="2018-10-24T13:49:00Z">
            <w:rPr>
              <w:rFonts w:ascii="Times New Roman" w:hAnsi="Times New Roman" w:cs="Times New Roman"/>
              <w:sz w:val="28"/>
              <w:szCs w:val="28"/>
            </w:rPr>
          </w:rPrChange>
        </w:rPr>
        <w:t xml:space="preserve"> </w:t>
      </w:r>
      <w:r w:rsidR="00174B70" w:rsidRPr="009D3B65">
        <w:rPr>
          <w:rFonts w:ascii="Times New Roman" w:hAnsi="Times New Roman" w:cs="Times New Roman"/>
          <w:sz w:val="24"/>
          <w:szCs w:val="24"/>
          <w:rPrChange w:id="284" w:author="Abruno" w:date="2018-10-24T13:49:00Z">
            <w:rPr>
              <w:rFonts w:ascii="Times New Roman" w:hAnsi="Times New Roman" w:cs="Times New Roman"/>
              <w:sz w:val="28"/>
              <w:szCs w:val="28"/>
            </w:rPr>
          </w:rPrChange>
        </w:rPr>
        <w:t>continuo”, dato che</w:t>
      </w:r>
      <w:r w:rsidR="008143CC" w:rsidRPr="009D3B65">
        <w:rPr>
          <w:rFonts w:ascii="Times New Roman" w:hAnsi="Times New Roman" w:cs="Times New Roman"/>
          <w:sz w:val="24"/>
          <w:szCs w:val="24"/>
          <w:rPrChange w:id="285" w:author="Abruno" w:date="2018-10-24T13:49:00Z">
            <w:rPr>
              <w:rFonts w:ascii="Times New Roman" w:hAnsi="Times New Roman" w:cs="Times New Roman"/>
              <w:sz w:val="28"/>
              <w:szCs w:val="28"/>
            </w:rPr>
          </w:rPrChange>
        </w:rPr>
        <w:t xml:space="preserve"> </w:t>
      </w:r>
      <w:r w:rsidR="00BD7B56" w:rsidRPr="009D3B65">
        <w:rPr>
          <w:rFonts w:ascii="Times New Roman" w:hAnsi="Times New Roman" w:cs="Times New Roman"/>
          <w:sz w:val="24"/>
          <w:szCs w:val="24"/>
          <w:rPrChange w:id="286" w:author="Abruno" w:date="2018-10-24T13:49:00Z">
            <w:rPr>
              <w:rFonts w:ascii="Times New Roman" w:hAnsi="Times New Roman" w:cs="Times New Roman"/>
              <w:sz w:val="28"/>
              <w:szCs w:val="28"/>
            </w:rPr>
          </w:rPrChange>
        </w:rPr>
        <w:t xml:space="preserve">il futuro </w:t>
      </w:r>
      <w:r w:rsidR="00174B70" w:rsidRPr="009D3B65">
        <w:rPr>
          <w:rFonts w:ascii="Times New Roman" w:hAnsi="Times New Roman" w:cs="Times New Roman"/>
          <w:sz w:val="24"/>
          <w:szCs w:val="24"/>
          <w:rPrChange w:id="287" w:author="Abruno" w:date="2018-10-24T13:49:00Z">
            <w:rPr>
              <w:rFonts w:ascii="Times New Roman" w:hAnsi="Times New Roman" w:cs="Times New Roman"/>
              <w:sz w:val="28"/>
              <w:szCs w:val="28"/>
            </w:rPr>
          </w:rPrChange>
        </w:rPr>
        <w:t>si ritiene</w:t>
      </w:r>
      <w:r w:rsidR="00BD7B56" w:rsidRPr="009D3B65">
        <w:rPr>
          <w:rFonts w:ascii="Times New Roman" w:hAnsi="Times New Roman" w:cs="Times New Roman"/>
          <w:sz w:val="24"/>
          <w:szCs w:val="24"/>
          <w:rPrChange w:id="288" w:author="Abruno" w:date="2018-10-24T13:49:00Z">
            <w:rPr>
              <w:rFonts w:ascii="Times New Roman" w:hAnsi="Times New Roman" w:cs="Times New Roman"/>
              <w:sz w:val="28"/>
              <w:szCs w:val="28"/>
            </w:rPr>
          </w:rPrChange>
        </w:rPr>
        <w:t xml:space="preserve"> imperscrutabile o si teme peggiore</w:t>
      </w:r>
      <w:r w:rsidR="008143CC" w:rsidRPr="009D3B65">
        <w:rPr>
          <w:rFonts w:ascii="Times New Roman" w:hAnsi="Times New Roman" w:cs="Times New Roman"/>
          <w:sz w:val="24"/>
          <w:szCs w:val="24"/>
          <w:rPrChange w:id="289" w:author="Abruno" w:date="2018-10-24T13:49:00Z">
            <w:rPr>
              <w:rFonts w:ascii="Times New Roman" w:hAnsi="Times New Roman" w:cs="Times New Roman"/>
              <w:sz w:val="28"/>
              <w:szCs w:val="28"/>
            </w:rPr>
          </w:rPrChange>
        </w:rPr>
        <w:t xml:space="preserve">. </w:t>
      </w:r>
      <w:r w:rsidR="00BD7B56" w:rsidRPr="009D3B65">
        <w:rPr>
          <w:rFonts w:ascii="Times New Roman" w:hAnsi="Times New Roman" w:cs="Times New Roman"/>
          <w:sz w:val="24"/>
          <w:szCs w:val="24"/>
          <w:rPrChange w:id="290" w:author="Abruno" w:date="2018-10-24T13:49:00Z">
            <w:rPr>
              <w:rFonts w:ascii="Times New Roman" w:hAnsi="Times New Roman" w:cs="Times New Roman"/>
              <w:sz w:val="28"/>
              <w:szCs w:val="28"/>
            </w:rPr>
          </w:rPrChange>
        </w:rPr>
        <w:t xml:space="preserve">Sembrerà </w:t>
      </w:r>
      <w:r w:rsidR="00362669" w:rsidRPr="009D3B65">
        <w:rPr>
          <w:rFonts w:ascii="Times New Roman" w:hAnsi="Times New Roman" w:cs="Times New Roman"/>
          <w:sz w:val="24"/>
          <w:szCs w:val="24"/>
          <w:rPrChange w:id="291" w:author="Abruno" w:date="2018-10-24T13:49:00Z">
            <w:rPr>
              <w:rFonts w:ascii="Times New Roman" w:hAnsi="Times New Roman" w:cs="Times New Roman"/>
              <w:sz w:val="28"/>
              <w:szCs w:val="28"/>
            </w:rPr>
          </w:rPrChange>
        </w:rPr>
        <w:t xml:space="preserve">ad alcuni </w:t>
      </w:r>
      <w:r w:rsidR="00000F0D" w:rsidRPr="009D3B65">
        <w:rPr>
          <w:rFonts w:ascii="Times New Roman" w:hAnsi="Times New Roman" w:cs="Times New Roman"/>
          <w:sz w:val="24"/>
          <w:szCs w:val="24"/>
          <w:rPrChange w:id="292" w:author="Abruno" w:date="2018-10-24T13:49:00Z">
            <w:rPr>
              <w:rFonts w:ascii="Times New Roman" w:hAnsi="Times New Roman" w:cs="Times New Roman"/>
              <w:sz w:val="28"/>
              <w:szCs w:val="28"/>
            </w:rPr>
          </w:rPrChange>
        </w:rPr>
        <w:t>singolare</w:t>
      </w:r>
      <w:r w:rsidR="00BD7B56" w:rsidRPr="009D3B65">
        <w:rPr>
          <w:rFonts w:ascii="Times New Roman" w:hAnsi="Times New Roman" w:cs="Times New Roman"/>
          <w:sz w:val="24"/>
          <w:szCs w:val="24"/>
          <w:rPrChange w:id="293" w:author="Abruno" w:date="2018-10-24T13:49:00Z">
            <w:rPr>
              <w:rFonts w:ascii="Times New Roman" w:hAnsi="Times New Roman" w:cs="Times New Roman"/>
              <w:sz w:val="28"/>
              <w:szCs w:val="28"/>
            </w:rPr>
          </w:rPrChange>
        </w:rPr>
        <w:t xml:space="preserve">, ma </w:t>
      </w:r>
      <w:r w:rsidR="00000F0D" w:rsidRPr="009D3B65">
        <w:rPr>
          <w:rFonts w:ascii="Times New Roman" w:hAnsi="Times New Roman" w:cs="Times New Roman"/>
          <w:sz w:val="24"/>
          <w:szCs w:val="24"/>
          <w:rPrChange w:id="294" w:author="Abruno" w:date="2018-10-24T13:49:00Z">
            <w:rPr>
              <w:rFonts w:ascii="Times New Roman" w:hAnsi="Times New Roman" w:cs="Times New Roman"/>
              <w:sz w:val="28"/>
              <w:szCs w:val="28"/>
            </w:rPr>
          </w:rPrChange>
        </w:rPr>
        <w:t xml:space="preserve">da tempo </w:t>
      </w:r>
      <w:r w:rsidR="00BD7B56" w:rsidRPr="009D3B65">
        <w:rPr>
          <w:rFonts w:ascii="Times New Roman" w:hAnsi="Times New Roman" w:cs="Times New Roman"/>
          <w:sz w:val="24"/>
          <w:szCs w:val="24"/>
          <w:rPrChange w:id="295" w:author="Abruno" w:date="2018-10-24T13:49:00Z">
            <w:rPr>
              <w:rFonts w:ascii="Times New Roman" w:hAnsi="Times New Roman" w:cs="Times New Roman"/>
              <w:sz w:val="28"/>
              <w:szCs w:val="28"/>
            </w:rPr>
          </w:rPrChange>
        </w:rPr>
        <w:t>avanzo l’ipotesi che una più intensa interazione con l’evoluzione del</w:t>
      </w:r>
      <w:r w:rsidR="00CA64CD" w:rsidRPr="009D3B65">
        <w:rPr>
          <w:rFonts w:ascii="Times New Roman" w:hAnsi="Times New Roman" w:cs="Times New Roman"/>
          <w:sz w:val="24"/>
          <w:szCs w:val="24"/>
          <w:rPrChange w:id="296" w:author="Abruno" w:date="2018-10-24T13:49:00Z">
            <w:rPr>
              <w:rFonts w:ascii="Times New Roman" w:hAnsi="Times New Roman" w:cs="Times New Roman"/>
              <w:sz w:val="28"/>
              <w:szCs w:val="28"/>
            </w:rPr>
          </w:rPrChange>
        </w:rPr>
        <w:t xml:space="preserve"> pensiero scientifico</w:t>
      </w:r>
      <w:r w:rsidR="00BD7B56" w:rsidRPr="009D3B65">
        <w:rPr>
          <w:rFonts w:ascii="Times New Roman" w:hAnsi="Times New Roman" w:cs="Times New Roman"/>
          <w:sz w:val="24"/>
          <w:szCs w:val="24"/>
          <w:rPrChange w:id="297" w:author="Abruno" w:date="2018-10-24T13:49:00Z">
            <w:rPr>
              <w:rFonts w:ascii="Times New Roman" w:hAnsi="Times New Roman" w:cs="Times New Roman"/>
              <w:sz w:val="28"/>
              <w:szCs w:val="28"/>
            </w:rPr>
          </w:rPrChange>
        </w:rPr>
        <w:t xml:space="preserve"> </w:t>
      </w:r>
      <w:r w:rsidR="00174B70" w:rsidRPr="009D3B65">
        <w:rPr>
          <w:rFonts w:ascii="Times New Roman" w:hAnsi="Times New Roman" w:cs="Times New Roman"/>
          <w:sz w:val="24"/>
          <w:szCs w:val="24"/>
          <w:rPrChange w:id="298" w:author="Abruno" w:date="2018-10-24T13:49:00Z">
            <w:rPr>
              <w:rFonts w:ascii="Times New Roman" w:hAnsi="Times New Roman" w:cs="Times New Roman"/>
              <w:sz w:val="28"/>
              <w:szCs w:val="28"/>
            </w:rPr>
          </w:rPrChange>
        </w:rPr>
        <w:t xml:space="preserve">e la scoperta di una </w:t>
      </w:r>
      <w:r w:rsidR="0098565E" w:rsidRPr="009D3B65">
        <w:rPr>
          <w:rFonts w:ascii="Times New Roman" w:hAnsi="Times New Roman" w:cs="Times New Roman"/>
          <w:sz w:val="24"/>
          <w:szCs w:val="24"/>
          <w:rPrChange w:id="299" w:author="Abruno" w:date="2018-10-24T13:49:00Z">
            <w:rPr>
              <w:rFonts w:ascii="Times New Roman" w:hAnsi="Times New Roman" w:cs="Times New Roman"/>
              <w:sz w:val="28"/>
              <w:szCs w:val="28"/>
            </w:rPr>
          </w:rPrChange>
        </w:rPr>
        <w:t xml:space="preserve">interpretazione della realtà </w:t>
      </w:r>
      <w:r w:rsidR="00D72148" w:rsidRPr="009D3B65">
        <w:rPr>
          <w:rFonts w:ascii="Times New Roman" w:hAnsi="Times New Roman" w:cs="Times New Roman"/>
          <w:sz w:val="24"/>
          <w:szCs w:val="24"/>
          <w:rPrChange w:id="300" w:author="Abruno" w:date="2018-10-24T13:49:00Z">
            <w:rPr>
              <w:rFonts w:ascii="Times New Roman" w:hAnsi="Times New Roman" w:cs="Times New Roman"/>
              <w:sz w:val="28"/>
              <w:szCs w:val="28"/>
            </w:rPr>
          </w:rPrChange>
        </w:rPr>
        <w:t xml:space="preserve">naturale e sociale non più inchiodata al meccanicismo e all’economicismo, </w:t>
      </w:r>
      <w:r w:rsidR="00BD7B56" w:rsidRPr="009D3B65">
        <w:rPr>
          <w:rFonts w:ascii="Times New Roman" w:hAnsi="Times New Roman" w:cs="Times New Roman"/>
          <w:sz w:val="24"/>
          <w:szCs w:val="24"/>
          <w:rPrChange w:id="301" w:author="Abruno" w:date="2018-10-24T13:49:00Z">
            <w:rPr>
              <w:rFonts w:ascii="Times New Roman" w:hAnsi="Times New Roman" w:cs="Times New Roman"/>
              <w:sz w:val="28"/>
              <w:szCs w:val="28"/>
            </w:rPr>
          </w:rPrChange>
        </w:rPr>
        <w:t>contribui</w:t>
      </w:r>
      <w:r w:rsidR="00000F0D" w:rsidRPr="009D3B65">
        <w:rPr>
          <w:rFonts w:ascii="Times New Roman" w:hAnsi="Times New Roman" w:cs="Times New Roman"/>
          <w:sz w:val="24"/>
          <w:szCs w:val="24"/>
          <w:rPrChange w:id="302" w:author="Abruno" w:date="2018-10-24T13:49:00Z">
            <w:rPr>
              <w:rFonts w:ascii="Times New Roman" w:hAnsi="Times New Roman" w:cs="Times New Roman"/>
              <w:sz w:val="28"/>
              <w:szCs w:val="28"/>
            </w:rPr>
          </w:rPrChange>
        </w:rPr>
        <w:t xml:space="preserve">rebbe </w:t>
      </w:r>
      <w:r w:rsidR="00BD7B56" w:rsidRPr="009D3B65">
        <w:rPr>
          <w:rFonts w:ascii="Times New Roman" w:hAnsi="Times New Roman" w:cs="Times New Roman"/>
          <w:sz w:val="24"/>
          <w:szCs w:val="24"/>
          <w:rPrChange w:id="303" w:author="Abruno" w:date="2018-10-24T13:49:00Z">
            <w:rPr>
              <w:rFonts w:ascii="Times New Roman" w:hAnsi="Times New Roman" w:cs="Times New Roman"/>
              <w:sz w:val="28"/>
              <w:szCs w:val="28"/>
            </w:rPr>
          </w:rPrChange>
        </w:rPr>
        <w:t xml:space="preserve">a </w:t>
      </w:r>
      <w:r w:rsidR="00CA64CD" w:rsidRPr="009D3B65">
        <w:rPr>
          <w:rFonts w:ascii="Times New Roman" w:hAnsi="Times New Roman" w:cs="Times New Roman"/>
          <w:sz w:val="24"/>
          <w:szCs w:val="24"/>
          <w:rPrChange w:id="304" w:author="Abruno" w:date="2018-10-24T13:49:00Z">
            <w:rPr>
              <w:rFonts w:ascii="Times New Roman" w:hAnsi="Times New Roman" w:cs="Times New Roman"/>
              <w:sz w:val="28"/>
              <w:szCs w:val="28"/>
            </w:rPr>
          </w:rPrChange>
        </w:rPr>
        <w:t xml:space="preserve">liberarci dalla </w:t>
      </w:r>
      <w:r w:rsidR="00CA64CD" w:rsidRPr="009D3B65">
        <w:rPr>
          <w:rFonts w:ascii="Times New Roman" w:hAnsi="Times New Roman" w:cs="Times New Roman"/>
          <w:i/>
          <w:sz w:val="24"/>
          <w:szCs w:val="24"/>
          <w:rPrChange w:id="305" w:author="Abruno" w:date="2018-10-24T13:49:00Z">
            <w:rPr>
              <w:rFonts w:ascii="Times New Roman" w:hAnsi="Times New Roman" w:cs="Times New Roman"/>
              <w:i/>
              <w:sz w:val="28"/>
              <w:szCs w:val="28"/>
            </w:rPr>
          </w:rPrChange>
        </w:rPr>
        <w:t>“paura della paura</w:t>
      </w:r>
      <w:r w:rsidR="00BD7B56" w:rsidRPr="009D3B65">
        <w:rPr>
          <w:rFonts w:ascii="Times New Roman" w:hAnsi="Times New Roman" w:cs="Times New Roman"/>
          <w:i/>
          <w:sz w:val="24"/>
          <w:szCs w:val="24"/>
          <w:rPrChange w:id="306" w:author="Abruno" w:date="2018-10-24T13:49:00Z">
            <w:rPr>
              <w:rFonts w:ascii="Times New Roman" w:hAnsi="Times New Roman" w:cs="Times New Roman"/>
              <w:i/>
              <w:sz w:val="28"/>
              <w:szCs w:val="28"/>
            </w:rPr>
          </w:rPrChange>
        </w:rPr>
        <w:t>”</w:t>
      </w:r>
      <w:r w:rsidR="0098565E" w:rsidRPr="009D3B65">
        <w:rPr>
          <w:rFonts w:ascii="Times New Roman" w:hAnsi="Times New Roman" w:cs="Times New Roman"/>
          <w:i/>
          <w:sz w:val="24"/>
          <w:szCs w:val="24"/>
          <w:rPrChange w:id="307" w:author="Abruno" w:date="2018-10-24T13:49:00Z">
            <w:rPr>
              <w:rFonts w:ascii="Times New Roman" w:hAnsi="Times New Roman" w:cs="Times New Roman"/>
              <w:i/>
              <w:sz w:val="28"/>
              <w:szCs w:val="28"/>
            </w:rPr>
          </w:rPrChange>
        </w:rPr>
        <w:t xml:space="preserve"> </w:t>
      </w:r>
      <w:r w:rsidR="0098565E" w:rsidRPr="009D3B65">
        <w:rPr>
          <w:rFonts w:ascii="Times New Roman" w:hAnsi="Times New Roman" w:cs="Times New Roman"/>
          <w:sz w:val="24"/>
          <w:szCs w:val="24"/>
          <w:rPrChange w:id="308" w:author="Abruno" w:date="2018-10-24T13:49:00Z">
            <w:rPr>
              <w:rFonts w:ascii="Times New Roman" w:hAnsi="Times New Roman" w:cs="Times New Roman"/>
              <w:sz w:val="28"/>
              <w:szCs w:val="28"/>
            </w:rPr>
          </w:rPrChange>
        </w:rPr>
        <w:t>e</w:t>
      </w:r>
      <w:r w:rsidR="00000F0D" w:rsidRPr="009D3B65">
        <w:rPr>
          <w:rFonts w:ascii="Times New Roman" w:hAnsi="Times New Roman" w:cs="Times New Roman"/>
          <w:sz w:val="24"/>
          <w:szCs w:val="24"/>
          <w:rPrChange w:id="309" w:author="Abruno" w:date="2018-10-24T13:49:00Z">
            <w:rPr>
              <w:rFonts w:ascii="Times New Roman" w:hAnsi="Times New Roman" w:cs="Times New Roman"/>
              <w:sz w:val="28"/>
              <w:szCs w:val="28"/>
            </w:rPr>
          </w:rPrChange>
        </w:rPr>
        <w:t>,</w:t>
      </w:r>
      <w:r w:rsidR="0098565E" w:rsidRPr="009D3B65">
        <w:rPr>
          <w:rFonts w:ascii="Times New Roman" w:hAnsi="Times New Roman" w:cs="Times New Roman"/>
          <w:sz w:val="24"/>
          <w:szCs w:val="24"/>
          <w:rPrChange w:id="310" w:author="Abruno" w:date="2018-10-24T13:49:00Z">
            <w:rPr>
              <w:rFonts w:ascii="Times New Roman" w:hAnsi="Times New Roman" w:cs="Times New Roman"/>
              <w:sz w:val="28"/>
              <w:szCs w:val="28"/>
            </w:rPr>
          </w:rPrChange>
        </w:rPr>
        <w:t xml:space="preserve"> quindi</w:t>
      </w:r>
      <w:r w:rsidR="00000F0D" w:rsidRPr="009D3B65">
        <w:rPr>
          <w:rFonts w:ascii="Times New Roman" w:hAnsi="Times New Roman" w:cs="Times New Roman"/>
          <w:sz w:val="24"/>
          <w:szCs w:val="24"/>
          <w:rPrChange w:id="311" w:author="Abruno" w:date="2018-10-24T13:49:00Z">
            <w:rPr>
              <w:rFonts w:ascii="Times New Roman" w:hAnsi="Times New Roman" w:cs="Times New Roman"/>
              <w:sz w:val="28"/>
              <w:szCs w:val="28"/>
            </w:rPr>
          </w:rPrChange>
        </w:rPr>
        <w:t>,</w:t>
      </w:r>
      <w:r w:rsidR="0098565E" w:rsidRPr="009D3B65">
        <w:rPr>
          <w:rFonts w:ascii="Times New Roman" w:hAnsi="Times New Roman" w:cs="Times New Roman"/>
          <w:sz w:val="24"/>
          <w:szCs w:val="24"/>
          <w:rPrChange w:id="312" w:author="Abruno" w:date="2018-10-24T13:49:00Z">
            <w:rPr>
              <w:rFonts w:ascii="Times New Roman" w:hAnsi="Times New Roman" w:cs="Times New Roman"/>
              <w:sz w:val="28"/>
              <w:szCs w:val="28"/>
            </w:rPr>
          </w:rPrChange>
        </w:rPr>
        <w:t xml:space="preserve"> </w:t>
      </w:r>
      <w:r w:rsidR="00000F0D" w:rsidRPr="009D3B65">
        <w:rPr>
          <w:rFonts w:ascii="Times New Roman" w:hAnsi="Times New Roman" w:cs="Times New Roman"/>
          <w:sz w:val="24"/>
          <w:szCs w:val="24"/>
          <w:rPrChange w:id="313" w:author="Abruno" w:date="2018-10-24T13:49:00Z">
            <w:rPr>
              <w:rFonts w:ascii="Times New Roman" w:hAnsi="Times New Roman" w:cs="Times New Roman"/>
              <w:sz w:val="28"/>
              <w:szCs w:val="28"/>
            </w:rPr>
          </w:rPrChange>
        </w:rPr>
        <w:t>fornirebbe</w:t>
      </w:r>
      <w:r w:rsidR="00D72148" w:rsidRPr="009D3B65">
        <w:rPr>
          <w:rFonts w:ascii="Times New Roman" w:hAnsi="Times New Roman" w:cs="Times New Roman"/>
          <w:sz w:val="24"/>
          <w:szCs w:val="24"/>
          <w:rPrChange w:id="314" w:author="Abruno" w:date="2018-10-24T13:49:00Z">
            <w:rPr>
              <w:rFonts w:ascii="Times New Roman" w:hAnsi="Times New Roman" w:cs="Times New Roman"/>
              <w:sz w:val="28"/>
              <w:szCs w:val="28"/>
            </w:rPr>
          </w:rPrChange>
        </w:rPr>
        <w:t xml:space="preserve"> anche </w:t>
      </w:r>
      <w:r w:rsidR="00000F0D" w:rsidRPr="009D3B65">
        <w:rPr>
          <w:rFonts w:ascii="Times New Roman" w:hAnsi="Times New Roman" w:cs="Times New Roman"/>
          <w:sz w:val="24"/>
          <w:szCs w:val="24"/>
          <w:rPrChange w:id="315" w:author="Abruno" w:date="2018-10-24T13:49:00Z">
            <w:rPr>
              <w:rFonts w:ascii="Times New Roman" w:hAnsi="Times New Roman" w:cs="Times New Roman"/>
              <w:sz w:val="28"/>
              <w:szCs w:val="28"/>
            </w:rPr>
          </w:rPrChange>
        </w:rPr>
        <w:t>la</w:t>
      </w:r>
      <w:r w:rsidR="00D72148" w:rsidRPr="009D3B65">
        <w:rPr>
          <w:rFonts w:ascii="Times New Roman" w:hAnsi="Times New Roman" w:cs="Times New Roman"/>
          <w:sz w:val="24"/>
          <w:szCs w:val="24"/>
          <w:rPrChange w:id="316" w:author="Abruno" w:date="2018-10-24T13:49:00Z">
            <w:rPr>
              <w:rFonts w:ascii="Times New Roman" w:hAnsi="Times New Roman" w:cs="Times New Roman"/>
              <w:sz w:val="28"/>
              <w:szCs w:val="28"/>
            </w:rPr>
          </w:rPrChange>
        </w:rPr>
        <w:t xml:space="preserve"> politica</w:t>
      </w:r>
      <w:r w:rsidR="0098565E" w:rsidRPr="009D3B65">
        <w:rPr>
          <w:rFonts w:ascii="Times New Roman" w:hAnsi="Times New Roman" w:cs="Times New Roman"/>
          <w:sz w:val="24"/>
          <w:szCs w:val="24"/>
          <w:rPrChange w:id="317" w:author="Abruno" w:date="2018-10-24T13:49:00Z">
            <w:rPr>
              <w:rFonts w:ascii="Times New Roman" w:hAnsi="Times New Roman" w:cs="Times New Roman"/>
              <w:sz w:val="28"/>
              <w:szCs w:val="28"/>
            </w:rPr>
          </w:rPrChange>
        </w:rPr>
        <w:t xml:space="preserve"> </w:t>
      </w:r>
      <w:r w:rsidR="00000F0D" w:rsidRPr="009D3B65">
        <w:rPr>
          <w:rFonts w:ascii="Times New Roman" w:hAnsi="Times New Roman" w:cs="Times New Roman"/>
          <w:sz w:val="24"/>
          <w:szCs w:val="24"/>
          <w:rPrChange w:id="318" w:author="Abruno" w:date="2018-10-24T13:49:00Z">
            <w:rPr>
              <w:rFonts w:ascii="Times New Roman" w:hAnsi="Times New Roman" w:cs="Times New Roman"/>
              <w:sz w:val="28"/>
              <w:szCs w:val="28"/>
            </w:rPr>
          </w:rPrChange>
        </w:rPr>
        <w:t xml:space="preserve">di </w:t>
      </w:r>
      <w:r w:rsidR="0098565E" w:rsidRPr="009D3B65">
        <w:rPr>
          <w:rFonts w:ascii="Times New Roman" w:hAnsi="Times New Roman" w:cs="Times New Roman"/>
          <w:sz w:val="24"/>
          <w:szCs w:val="24"/>
          <w:rPrChange w:id="319" w:author="Abruno" w:date="2018-10-24T13:49:00Z">
            <w:rPr>
              <w:rFonts w:ascii="Times New Roman" w:hAnsi="Times New Roman" w:cs="Times New Roman"/>
              <w:sz w:val="28"/>
              <w:szCs w:val="28"/>
            </w:rPr>
          </w:rPrChange>
        </w:rPr>
        <w:t>un</w:t>
      </w:r>
      <w:r w:rsidR="00D72148" w:rsidRPr="009D3B65">
        <w:rPr>
          <w:rFonts w:ascii="Times New Roman" w:hAnsi="Times New Roman" w:cs="Times New Roman"/>
          <w:sz w:val="24"/>
          <w:szCs w:val="24"/>
          <w:rPrChange w:id="320" w:author="Abruno" w:date="2018-10-24T13:49:00Z">
            <w:rPr>
              <w:rFonts w:ascii="Times New Roman" w:hAnsi="Times New Roman" w:cs="Times New Roman"/>
              <w:sz w:val="28"/>
              <w:szCs w:val="28"/>
            </w:rPr>
          </w:rPrChange>
        </w:rPr>
        <w:t>a cassetta degli attrezzi e</w:t>
      </w:r>
      <w:r w:rsidR="00000F0D" w:rsidRPr="009D3B65">
        <w:rPr>
          <w:rFonts w:ascii="Times New Roman" w:hAnsi="Times New Roman" w:cs="Times New Roman"/>
          <w:sz w:val="24"/>
          <w:szCs w:val="24"/>
          <w:rPrChange w:id="321" w:author="Abruno" w:date="2018-10-24T13:49:00Z">
            <w:rPr>
              <w:rFonts w:ascii="Times New Roman" w:hAnsi="Times New Roman" w:cs="Times New Roman"/>
              <w:sz w:val="28"/>
              <w:szCs w:val="28"/>
            </w:rPr>
          </w:rPrChange>
        </w:rPr>
        <w:t xml:space="preserve"> di</w:t>
      </w:r>
      <w:r w:rsidR="00D72148" w:rsidRPr="009D3B65">
        <w:rPr>
          <w:rFonts w:ascii="Times New Roman" w:hAnsi="Times New Roman" w:cs="Times New Roman"/>
          <w:sz w:val="24"/>
          <w:szCs w:val="24"/>
          <w:rPrChange w:id="322" w:author="Abruno" w:date="2018-10-24T13:49:00Z">
            <w:rPr>
              <w:rFonts w:ascii="Times New Roman" w:hAnsi="Times New Roman" w:cs="Times New Roman"/>
              <w:sz w:val="28"/>
              <w:szCs w:val="28"/>
            </w:rPr>
          </w:rPrChange>
        </w:rPr>
        <w:t xml:space="preserve"> un metodo per </w:t>
      </w:r>
      <w:r w:rsidR="00000F0D" w:rsidRPr="009D3B65">
        <w:rPr>
          <w:rFonts w:ascii="Times New Roman" w:hAnsi="Times New Roman" w:cs="Times New Roman"/>
          <w:sz w:val="24"/>
          <w:szCs w:val="24"/>
          <w:rPrChange w:id="323" w:author="Abruno" w:date="2018-10-24T13:49:00Z">
            <w:rPr>
              <w:rFonts w:ascii="Times New Roman" w:hAnsi="Times New Roman" w:cs="Times New Roman"/>
              <w:sz w:val="28"/>
              <w:szCs w:val="28"/>
            </w:rPr>
          </w:rPrChange>
        </w:rPr>
        <w:t xml:space="preserve">programmare </w:t>
      </w:r>
      <w:r w:rsidR="00D72148" w:rsidRPr="009D3B65">
        <w:rPr>
          <w:rFonts w:ascii="Times New Roman" w:hAnsi="Times New Roman" w:cs="Times New Roman"/>
          <w:sz w:val="24"/>
          <w:szCs w:val="24"/>
          <w:rPrChange w:id="324" w:author="Abruno" w:date="2018-10-24T13:49:00Z">
            <w:rPr>
              <w:rFonts w:ascii="Times New Roman" w:hAnsi="Times New Roman" w:cs="Times New Roman"/>
              <w:sz w:val="28"/>
              <w:szCs w:val="28"/>
            </w:rPr>
          </w:rPrChange>
        </w:rPr>
        <w:t xml:space="preserve">un futuro </w:t>
      </w:r>
      <w:r w:rsidR="00000F0D" w:rsidRPr="009D3B65">
        <w:rPr>
          <w:rFonts w:ascii="Times New Roman" w:hAnsi="Times New Roman" w:cs="Times New Roman"/>
          <w:sz w:val="24"/>
          <w:szCs w:val="24"/>
          <w:rPrChange w:id="325" w:author="Abruno" w:date="2018-10-24T13:49:00Z">
            <w:rPr>
              <w:rFonts w:ascii="Times New Roman" w:hAnsi="Times New Roman" w:cs="Times New Roman"/>
              <w:sz w:val="28"/>
              <w:szCs w:val="28"/>
            </w:rPr>
          </w:rPrChange>
        </w:rPr>
        <w:t xml:space="preserve">più </w:t>
      </w:r>
      <w:r w:rsidR="00D72148" w:rsidRPr="009D3B65">
        <w:rPr>
          <w:rFonts w:ascii="Times New Roman" w:hAnsi="Times New Roman" w:cs="Times New Roman"/>
          <w:sz w:val="24"/>
          <w:szCs w:val="24"/>
          <w:rPrChange w:id="326" w:author="Abruno" w:date="2018-10-24T13:49:00Z">
            <w:rPr>
              <w:rFonts w:ascii="Times New Roman" w:hAnsi="Times New Roman" w:cs="Times New Roman"/>
              <w:sz w:val="28"/>
              <w:szCs w:val="28"/>
            </w:rPr>
          </w:rPrChange>
        </w:rPr>
        <w:t xml:space="preserve">desiderabile. </w:t>
      </w:r>
      <w:r w:rsidR="0098565E" w:rsidRPr="009D3B65">
        <w:rPr>
          <w:rFonts w:ascii="Times New Roman" w:hAnsi="Times New Roman" w:cs="Times New Roman"/>
          <w:i/>
          <w:sz w:val="24"/>
          <w:szCs w:val="24"/>
          <w:rPrChange w:id="327" w:author="Abruno" w:date="2018-10-24T13:49:00Z">
            <w:rPr>
              <w:rFonts w:ascii="Times New Roman" w:hAnsi="Times New Roman" w:cs="Times New Roman"/>
              <w:i/>
              <w:sz w:val="28"/>
              <w:szCs w:val="28"/>
            </w:rPr>
          </w:rPrChange>
        </w:rPr>
        <w:t xml:space="preserve"> </w:t>
      </w:r>
    </w:p>
    <w:p w:rsidR="00722AE4" w:rsidRPr="009D3B65" w:rsidRDefault="00BD7B56" w:rsidP="00722AE4">
      <w:pPr>
        <w:jc w:val="both"/>
        <w:rPr>
          <w:rFonts w:ascii="Times New Roman" w:hAnsi="Times New Roman" w:cs="Times New Roman"/>
          <w:sz w:val="24"/>
          <w:szCs w:val="24"/>
          <w:rPrChange w:id="328"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329" w:author="Abruno" w:date="2018-10-24T13:49:00Z">
            <w:rPr>
              <w:rFonts w:ascii="Times New Roman" w:hAnsi="Times New Roman" w:cs="Times New Roman"/>
              <w:sz w:val="28"/>
              <w:szCs w:val="28"/>
            </w:rPr>
          </w:rPrChange>
        </w:rPr>
        <w:t xml:space="preserve">Prima di </w:t>
      </w:r>
      <w:r w:rsidR="00AC2D19" w:rsidRPr="009D3B65">
        <w:rPr>
          <w:rFonts w:ascii="Times New Roman" w:hAnsi="Times New Roman" w:cs="Times New Roman"/>
          <w:sz w:val="24"/>
          <w:szCs w:val="24"/>
          <w:rPrChange w:id="330" w:author="Abruno" w:date="2018-10-24T13:49:00Z">
            <w:rPr>
              <w:rFonts w:ascii="Times New Roman" w:hAnsi="Times New Roman" w:cs="Times New Roman"/>
              <w:sz w:val="28"/>
              <w:szCs w:val="28"/>
            </w:rPr>
          </w:rPrChange>
        </w:rPr>
        <w:t>esaminare casi concreti</w:t>
      </w:r>
      <w:r w:rsidR="00D72148" w:rsidRPr="009D3B65">
        <w:rPr>
          <w:rFonts w:ascii="Times New Roman" w:hAnsi="Times New Roman" w:cs="Times New Roman"/>
          <w:sz w:val="24"/>
          <w:szCs w:val="24"/>
          <w:rPrChange w:id="331"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332" w:author="Abruno" w:date="2018-10-24T13:49:00Z">
            <w:rPr>
              <w:rFonts w:ascii="Times New Roman" w:hAnsi="Times New Roman" w:cs="Times New Roman"/>
              <w:sz w:val="28"/>
              <w:szCs w:val="28"/>
            </w:rPr>
          </w:rPrChange>
        </w:rPr>
        <w:t xml:space="preserve">ancora una </w:t>
      </w:r>
      <w:r w:rsidRPr="009D3B65">
        <w:rPr>
          <w:rFonts w:ascii="Times New Roman" w:hAnsi="Times New Roman" w:cs="Times New Roman"/>
          <w:i/>
          <w:sz w:val="24"/>
          <w:szCs w:val="24"/>
          <w:rPrChange w:id="333" w:author="Abruno" w:date="2018-10-24T13:49:00Z">
            <w:rPr>
              <w:rFonts w:ascii="Times New Roman" w:hAnsi="Times New Roman" w:cs="Times New Roman"/>
              <w:i/>
              <w:sz w:val="28"/>
              <w:szCs w:val="28"/>
            </w:rPr>
          </w:rPrChange>
        </w:rPr>
        <w:t>breve premessa</w:t>
      </w:r>
      <w:r w:rsidR="00D72148" w:rsidRPr="009D3B65">
        <w:rPr>
          <w:rFonts w:ascii="Times New Roman" w:hAnsi="Times New Roman" w:cs="Times New Roman"/>
          <w:i/>
          <w:sz w:val="24"/>
          <w:szCs w:val="24"/>
          <w:rPrChange w:id="334" w:author="Abruno" w:date="2018-10-24T13:49:00Z">
            <w:rPr>
              <w:rFonts w:ascii="Times New Roman" w:hAnsi="Times New Roman" w:cs="Times New Roman"/>
              <w:i/>
              <w:sz w:val="28"/>
              <w:szCs w:val="28"/>
            </w:rPr>
          </w:rPrChange>
        </w:rPr>
        <w:t>,</w:t>
      </w:r>
      <w:r w:rsidRPr="009D3B65">
        <w:rPr>
          <w:rFonts w:ascii="Times New Roman" w:hAnsi="Times New Roman" w:cs="Times New Roman"/>
          <w:sz w:val="24"/>
          <w:szCs w:val="24"/>
          <w:rPrChange w:id="335" w:author="Abruno" w:date="2018-10-24T13:49:00Z">
            <w:rPr>
              <w:rFonts w:ascii="Times New Roman" w:hAnsi="Times New Roman" w:cs="Times New Roman"/>
              <w:sz w:val="28"/>
              <w:szCs w:val="28"/>
            </w:rPr>
          </w:rPrChange>
        </w:rPr>
        <w:t xml:space="preserve"> utile al resto del ragionamento per attribuirgli un certo rigore</w:t>
      </w:r>
      <w:r w:rsidR="00762DCD" w:rsidRPr="009D3B65">
        <w:rPr>
          <w:rFonts w:ascii="Times New Roman" w:hAnsi="Times New Roman" w:cs="Times New Roman"/>
          <w:sz w:val="24"/>
          <w:szCs w:val="24"/>
          <w:rPrChange w:id="336" w:author="Abruno" w:date="2018-10-24T13:49:00Z">
            <w:rPr>
              <w:rFonts w:ascii="Times New Roman" w:hAnsi="Times New Roman" w:cs="Times New Roman"/>
              <w:sz w:val="28"/>
              <w:szCs w:val="28"/>
            </w:rPr>
          </w:rPrChange>
        </w:rPr>
        <w:t xml:space="preserve"> e</w:t>
      </w:r>
      <w:r w:rsidRPr="009D3B65">
        <w:rPr>
          <w:rFonts w:ascii="Times New Roman" w:hAnsi="Times New Roman" w:cs="Times New Roman"/>
          <w:sz w:val="24"/>
          <w:szCs w:val="24"/>
          <w:rPrChange w:id="337" w:author="Abruno" w:date="2018-10-24T13:49:00Z">
            <w:rPr>
              <w:rFonts w:ascii="Times New Roman" w:hAnsi="Times New Roman" w:cs="Times New Roman"/>
              <w:sz w:val="28"/>
              <w:szCs w:val="28"/>
            </w:rPr>
          </w:rPrChange>
        </w:rPr>
        <w:t xml:space="preserve"> </w:t>
      </w:r>
      <w:r w:rsidR="00D72148" w:rsidRPr="009D3B65">
        <w:rPr>
          <w:rFonts w:ascii="Times New Roman" w:hAnsi="Times New Roman" w:cs="Times New Roman"/>
          <w:sz w:val="24"/>
          <w:szCs w:val="24"/>
          <w:rPrChange w:id="338" w:author="Abruno" w:date="2018-10-24T13:49:00Z">
            <w:rPr>
              <w:rFonts w:ascii="Times New Roman" w:hAnsi="Times New Roman" w:cs="Times New Roman"/>
              <w:sz w:val="28"/>
              <w:szCs w:val="28"/>
            </w:rPr>
          </w:rPrChange>
        </w:rPr>
        <w:t>non</w:t>
      </w:r>
      <w:r w:rsidRPr="009D3B65">
        <w:rPr>
          <w:rFonts w:ascii="Times New Roman" w:hAnsi="Times New Roman" w:cs="Times New Roman"/>
          <w:sz w:val="24"/>
          <w:szCs w:val="24"/>
          <w:rPrChange w:id="339" w:author="Abruno" w:date="2018-10-24T13:49:00Z">
            <w:rPr>
              <w:rFonts w:ascii="Times New Roman" w:hAnsi="Times New Roman" w:cs="Times New Roman"/>
              <w:sz w:val="28"/>
              <w:szCs w:val="28"/>
            </w:rPr>
          </w:rPrChange>
        </w:rPr>
        <w:t xml:space="preserve"> introdurre metafore </w:t>
      </w:r>
      <w:r w:rsidR="00AC2D19" w:rsidRPr="009D3B65">
        <w:rPr>
          <w:rFonts w:ascii="Times New Roman" w:hAnsi="Times New Roman" w:cs="Times New Roman"/>
          <w:sz w:val="24"/>
          <w:szCs w:val="24"/>
          <w:rPrChange w:id="340" w:author="Abruno" w:date="2018-10-24T13:49:00Z">
            <w:rPr>
              <w:rFonts w:ascii="Times New Roman" w:hAnsi="Times New Roman" w:cs="Times New Roman"/>
              <w:sz w:val="28"/>
              <w:szCs w:val="28"/>
            </w:rPr>
          </w:rPrChange>
        </w:rPr>
        <w:t xml:space="preserve">con </w:t>
      </w:r>
      <w:r w:rsidR="00D72148" w:rsidRPr="009D3B65">
        <w:rPr>
          <w:rFonts w:ascii="Times New Roman" w:hAnsi="Times New Roman" w:cs="Times New Roman"/>
          <w:sz w:val="24"/>
          <w:szCs w:val="24"/>
          <w:rPrChange w:id="341" w:author="Abruno" w:date="2018-10-24T13:49:00Z">
            <w:rPr>
              <w:rFonts w:ascii="Times New Roman" w:hAnsi="Times New Roman" w:cs="Times New Roman"/>
              <w:sz w:val="28"/>
              <w:szCs w:val="28"/>
            </w:rPr>
          </w:rPrChange>
        </w:rPr>
        <w:t>il sapore</w:t>
      </w:r>
      <w:r w:rsidR="00AC2D19" w:rsidRPr="009D3B65">
        <w:rPr>
          <w:rFonts w:ascii="Times New Roman" w:hAnsi="Times New Roman" w:cs="Times New Roman"/>
          <w:sz w:val="24"/>
          <w:szCs w:val="24"/>
          <w:rPrChange w:id="342" w:author="Abruno" w:date="2018-10-24T13:49:00Z">
            <w:rPr>
              <w:rFonts w:ascii="Times New Roman" w:hAnsi="Times New Roman" w:cs="Times New Roman"/>
              <w:sz w:val="28"/>
              <w:szCs w:val="28"/>
            </w:rPr>
          </w:rPrChange>
        </w:rPr>
        <w:t xml:space="preserve"> d</w:t>
      </w:r>
      <w:r w:rsidR="00D72148" w:rsidRPr="009D3B65">
        <w:rPr>
          <w:rFonts w:ascii="Times New Roman" w:hAnsi="Times New Roman" w:cs="Times New Roman"/>
          <w:sz w:val="24"/>
          <w:szCs w:val="24"/>
          <w:rPrChange w:id="343" w:author="Abruno" w:date="2018-10-24T13:49:00Z">
            <w:rPr>
              <w:rFonts w:ascii="Times New Roman" w:hAnsi="Times New Roman" w:cs="Times New Roman"/>
              <w:sz w:val="28"/>
              <w:szCs w:val="28"/>
            </w:rPr>
          </w:rPrChange>
        </w:rPr>
        <w:t>ella</w:t>
      </w:r>
      <w:r w:rsidR="00AC2D19" w:rsidRPr="009D3B65">
        <w:rPr>
          <w:rFonts w:ascii="Times New Roman" w:hAnsi="Times New Roman" w:cs="Times New Roman"/>
          <w:sz w:val="24"/>
          <w:szCs w:val="24"/>
          <w:rPrChange w:id="344"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345" w:author="Abruno" w:date="2018-10-24T13:49:00Z">
            <w:rPr>
              <w:rFonts w:ascii="Times New Roman" w:hAnsi="Times New Roman" w:cs="Times New Roman"/>
              <w:sz w:val="28"/>
              <w:szCs w:val="28"/>
            </w:rPr>
          </w:rPrChange>
        </w:rPr>
        <w:t>fantascienza</w:t>
      </w:r>
      <w:r w:rsidR="00000F0D" w:rsidRPr="009D3B65">
        <w:rPr>
          <w:rFonts w:ascii="Times New Roman" w:hAnsi="Times New Roman" w:cs="Times New Roman"/>
          <w:sz w:val="24"/>
          <w:szCs w:val="24"/>
          <w:rPrChange w:id="346" w:author="Abruno" w:date="2018-10-24T13:49:00Z">
            <w:rPr>
              <w:rFonts w:ascii="Times New Roman" w:hAnsi="Times New Roman" w:cs="Times New Roman"/>
              <w:sz w:val="28"/>
              <w:szCs w:val="28"/>
            </w:rPr>
          </w:rPrChange>
        </w:rPr>
        <w:t xml:space="preserve">, </w:t>
      </w:r>
      <w:ins w:id="347" w:author="Fiorella" w:date="2016-06-27T17:46:00Z">
        <w:r w:rsidR="00493526" w:rsidRPr="009D3B65">
          <w:rPr>
            <w:rFonts w:ascii="Times New Roman" w:hAnsi="Times New Roman" w:cs="Times New Roman"/>
            <w:sz w:val="24"/>
            <w:szCs w:val="24"/>
            <w:rPrChange w:id="348" w:author="Abruno" w:date="2018-10-24T13:49:00Z">
              <w:rPr>
                <w:rFonts w:ascii="Times New Roman" w:hAnsi="Times New Roman" w:cs="Times New Roman"/>
                <w:sz w:val="28"/>
                <w:szCs w:val="28"/>
              </w:rPr>
            </w:rPrChange>
          </w:rPr>
          <w:t>e</w:t>
        </w:r>
      </w:ins>
      <w:del w:id="349" w:author="Fiorella" w:date="2016-06-27T17:46:00Z">
        <w:r w:rsidR="00000F0D" w:rsidRPr="009D3B65" w:rsidDel="00493526">
          <w:rPr>
            <w:rFonts w:ascii="Times New Roman" w:hAnsi="Times New Roman" w:cs="Times New Roman"/>
            <w:sz w:val="24"/>
            <w:szCs w:val="24"/>
            <w:rPrChange w:id="350" w:author="Abruno" w:date="2018-10-24T13:49:00Z">
              <w:rPr>
                <w:rFonts w:ascii="Times New Roman" w:hAnsi="Times New Roman" w:cs="Times New Roman"/>
                <w:sz w:val="28"/>
                <w:szCs w:val="28"/>
              </w:rPr>
            </w:rPrChange>
          </w:rPr>
          <w:delText>E</w:delText>
        </w:r>
      </w:del>
      <w:r w:rsidR="00000F0D" w:rsidRPr="009D3B65">
        <w:rPr>
          <w:rFonts w:ascii="Times New Roman" w:hAnsi="Times New Roman" w:cs="Times New Roman"/>
          <w:sz w:val="24"/>
          <w:szCs w:val="24"/>
          <w:rPrChange w:id="351" w:author="Abruno" w:date="2018-10-24T13:49:00Z">
            <w:rPr>
              <w:rFonts w:ascii="Times New Roman" w:hAnsi="Times New Roman" w:cs="Times New Roman"/>
              <w:sz w:val="28"/>
              <w:szCs w:val="28"/>
            </w:rPr>
          </w:rPrChange>
        </w:rPr>
        <w:t xml:space="preserve"> utile soprattutto</w:t>
      </w:r>
      <w:r w:rsidR="00D72148" w:rsidRPr="009D3B65">
        <w:rPr>
          <w:rFonts w:ascii="Times New Roman" w:hAnsi="Times New Roman" w:cs="Times New Roman"/>
          <w:sz w:val="24"/>
          <w:szCs w:val="24"/>
          <w:rPrChange w:id="352" w:author="Abruno" w:date="2018-10-24T13:49:00Z">
            <w:rPr>
              <w:rFonts w:ascii="Times New Roman" w:hAnsi="Times New Roman" w:cs="Times New Roman"/>
              <w:sz w:val="28"/>
              <w:szCs w:val="28"/>
            </w:rPr>
          </w:rPrChange>
        </w:rPr>
        <w:t xml:space="preserve"> </w:t>
      </w:r>
      <w:r w:rsidR="00762DCD" w:rsidRPr="009D3B65">
        <w:rPr>
          <w:rFonts w:ascii="Times New Roman" w:hAnsi="Times New Roman" w:cs="Times New Roman"/>
          <w:sz w:val="24"/>
          <w:szCs w:val="24"/>
          <w:rPrChange w:id="353" w:author="Abruno" w:date="2018-10-24T13:49:00Z">
            <w:rPr>
              <w:rFonts w:ascii="Times New Roman" w:hAnsi="Times New Roman" w:cs="Times New Roman"/>
              <w:sz w:val="28"/>
              <w:szCs w:val="28"/>
            </w:rPr>
          </w:rPrChange>
        </w:rPr>
        <w:t>per confermare</w:t>
      </w:r>
      <w:r w:rsidR="00D72148" w:rsidRPr="009D3B65">
        <w:rPr>
          <w:rFonts w:ascii="Times New Roman" w:hAnsi="Times New Roman" w:cs="Times New Roman"/>
          <w:sz w:val="24"/>
          <w:szCs w:val="24"/>
          <w:rPrChange w:id="354" w:author="Abruno" w:date="2018-10-24T13:49:00Z">
            <w:rPr>
              <w:rFonts w:ascii="Times New Roman" w:hAnsi="Times New Roman" w:cs="Times New Roman"/>
              <w:sz w:val="28"/>
              <w:szCs w:val="28"/>
            </w:rPr>
          </w:rPrChange>
        </w:rPr>
        <w:t xml:space="preserve"> la distanza </w:t>
      </w:r>
      <w:r w:rsidR="00762DCD" w:rsidRPr="009D3B65">
        <w:rPr>
          <w:rFonts w:ascii="Times New Roman" w:hAnsi="Times New Roman" w:cs="Times New Roman"/>
          <w:sz w:val="24"/>
          <w:szCs w:val="24"/>
          <w:rPrChange w:id="355" w:author="Abruno" w:date="2018-10-24T13:49:00Z">
            <w:rPr>
              <w:rFonts w:ascii="Times New Roman" w:hAnsi="Times New Roman" w:cs="Times New Roman"/>
              <w:sz w:val="28"/>
              <w:szCs w:val="28"/>
            </w:rPr>
          </w:rPrChange>
        </w:rPr>
        <w:t>tra i nuovi concetti e il punto di vista comune</w:t>
      </w:r>
      <w:r w:rsidRPr="009D3B65">
        <w:rPr>
          <w:rFonts w:ascii="Times New Roman" w:hAnsi="Times New Roman" w:cs="Times New Roman"/>
          <w:sz w:val="24"/>
          <w:szCs w:val="24"/>
          <w:rPrChange w:id="356" w:author="Abruno" w:date="2018-10-24T13:49:00Z">
            <w:rPr>
              <w:rFonts w:ascii="Times New Roman" w:hAnsi="Times New Roman" w:cs="Times New Roman"/>
              <w:sz w:val="28"/>
              <w:szCs w:val="28"/>
            </w:rPr>
          </w:rPrChange>
        </w:rPr>
        <w:t xml:space="preserve">. </w:t>
      </w:r>
      <w:r w:rsidR="00722AE4" w:rsidRPr="009D3B65">
        <w:rPr>
          <w:rFonts w:ascii="Times New Roman" w:hAnsi="Times New Roman" w:cs="Times New Roman"/>
          <w:sz w:val="24"/>
          <w:szCs w:val="24"/>
          <w:rPrChange w:id="357" w:author="Abruno" w:date="2018-10-24T13:49:00Z">
            <w:rPr>
              <w:rFonts w:ascii="Times New Roman" w:hAnsi="Times New Roman" w:cs="Times New Roman"/>
              <w:sz w:val="28"/>
              <w:szCs w:val="28"/>
            </w:rPr>
          </w:rPrChange>
        </w:rPr>
        <w:t>Lo stupefacente superamento del presente come attimo deriva dal fatto che</w:t>
      </w:r>
      <w:r w:rsidRPr="009D3B65">
        <w:rPr>
          <w:rFonts w:ascii="Times New Roman" w:hAnsi="Times New Roman" w:cs="Times New Roman"/>
          <w:sz w:val="24"/>
          <w:szCs w:val="24"/>
          <w:rPrChange w:id="358" w:author="Abruno" w:date="2018-10-24T13:49:00Z">
            <w:rPr>
              <w:rFonts w:ascii="Times New Roman" w:hAnsi="Times New Roman" w:cs="Times New Roman"/>
              <w:sz w:val="28"/>
              <w:szCs w:val="28"/>
            </w:rPr>
          </w:rPrChange>
        </w:rPr>
        <w:t xml:space="preserve">, dopo Einstein, </w:t>
      </w:r>
      <w:r w:rsidR="00722AE4" w:rsidRPr="009D3B65">
        <w:rPr>
          <w:rFonts w:ascii="Times New Roman" w:hAnsi="Times New Roman" w:cs="Times New Roman"/>
          <w:sz w:val="24"/>
          <w:szCs w:val="24"/>
          <w:rPrChange w:id="359" w:author="Abruno" w:date="2018-10-24T13:49:00Z">
            <w:rPr>
              <w:rFonts w:ascii="Times New Roman" w:hAnsi="Times New Roman" w:cs="Times New Roman"/>
              <w:sz w:val="28"/>
              <w:szCs w:val="28"/>
            </w:rPr>
          </w:rPrChange>
        </w:rPr>
        <w:t>a</w:t>
      </w:r>
      <w:del w:id="360" w:author="Fiorella" w:date="2016-06-27T17:46:00Z">
        <w:r w:rsidR="00722AE4" w:rsidRPr="009D3B65" w:rsidDel="00493526">
          <w:rPr>
            <w:rFonts w:ascii="Times New Roman" w:hAnsi="Times New Roman" w:cs="Times New Roman"/>
            <w:sz w:val="24"/>
            <w:szCs w:val="24"/>
            <w:rPrChange w:id="361" w:author="Abruno" w:date="2018-10-24T13:49:00Z">
              <w:rPr>
                <w:rFonts w:ascii="Times New Roman" w:hAnsi="Times New Roman" w:cs="Times New Roman"/>
                <w:sz w:val="28"/>
                <w:szCs w:val="28"/>
              </w:rPr>
            </w:rPrChange>
          </w:rPr>
          <w:delText>d</w:delText>
        </w:r>
      </w:del>
      <w:r w:rsidR="00722AE4" w:rsidRPr="009D3B65">
        <w:rPr>
          <w:rFonts w:ascii="Times New Roman" w:hAnsi="Times New Roman" w:cs="Times New Roman"/>
          <w:sz w:val="24"/>
          <w:szCs w:val="24"/>
          <w:rPrChange w:id="362" w:author="Abruno" w:date="2018-10-24T13:49:00Z">
            <w:rPr>
              <w:rFonts w:ascii="Times New Roman" w:hAnsi="Times New Roman" w:cs="Times New Roman"/>
              <w:sz w:val="28"/>
              <w:szCs w:val="28"/>
            </w:rPr>
          </w:rPrChange>
        </w:rPr>
        <w:t xml:space="preserve"> ogni evento </w:t>
      </w:r>
      <w:r w:rsidR="00762DCD" w:rsidRPr="009D3B65">
        <w:rPr>
          <w:rFonts w:ascii="Times New Roman" w:hAnsi="Times New Roman" w:cs="Times New Roman"/>
          <w:sz w:val="24"/>
          <w:szCs w:val="24"/>
          <w:rPrChange w:id="363" w:author="Abruno" w:date="2018-10-24T13:49:00Z">
            <w:rPr>
              <w:rFonts w:ascii="Times New Roman" w:hAnsi="Times New Roman" w:cs="Times New Roman"/>
              <w:sz w:val="28"/>
              <w:szCs w:val="28"/>
            </w:rPr>
          </w:rPrChange>
        </w:rPr>
        <w:t xml:space="preserve">con una propria accelerazione e velocità </w:t>
      </w:r>
      <w:r w:rsidR="00722AE4" w:rsidRPr="009D3B65">
        <w:rPr>
          <w:rFonts w:ascii="Times New Roman" w:hAnsi="Times New Roman" w:cs="Times New Roman"/>
          <w:sz w:val="24"/>
          <w:szCs w:val="24"/>
          <w:rPrChange w:id="364" w:author="Abruno" w:date="2018-10-24T13:49:00Z">
            <w:rPr>
              <w:rFonts w:ascii="Times New Roman" w:hAnsi="Times New Roman" w:cs="Times New Roman"/>
              <w:sz w:val="28"/>
              <w:szCs w:val="28"/>
            </w:rPr>
          </w:rPrChange>
        </w:rPr>
        <w:t>non si accompagn</w:t>
      </w:r>
      <w:r w:rsidR="00762DCD" w:rsidRPr="009D3B65">
        <w:rPr>
          <w:rFonts w:ascii="Times New Roman" w:hAnsi="Times New Roman" w:cs="Times New Roman"/>
          <w:sz w:val="24"/>
          <w:szCs w:val="24"/>
          <w:rPrChange w:id="365" w:author="Abruno" w:date="2018-10-24T13:49:00Z">
            <w:rPr>
              <w:rFonts w:ascii="Times New Roman" w:hAnsi="Times New Roman" w:cs="Times New Roman"/>
              <w:sz w:val="28"/>
              <w:szCs w:val="28"/>
            </w:rPr>
          </w:rPrChange>
        </w:rPr>
        <w:t>erà</w:t>
      </w:r>
      <w:r w:rsidR="00722AE4" w:rsidRPr="009D3B65">
        <w:rPr>
          <w:rFonts w:ascii="Times New Roman" w:hAnsi="Times New Roman" w:cs="Times New Roman"/>
          <w:sz w:val="24"/>
          <w:szCs w:val="24"/>
          <w:rPrChange w:id="366" w:author="Abruno" w:date="2018-10-24T13:49:00Z">
            <w:rPr>
              <w:rFonts w:ascii="Times New Roman" w:hAnsi="Times New Roman" w:cs="Times New Roman"/>
              <w:sz w:val="28"/>
              <w:szCs w:val="28"/>
            </w:rPr>
          </w:rPrChange>
        </w:rPr>
        <w:t xml:space="preserve"> </w:t>
      </w:r>
      <w:r w:rsidR="00762DCD" w:rsidRPr="009D3B65">
        <w:rPr>
          <w:rFonts w:ascii="Times New Roman" w:hAnsi="Times New Roman" w:cs="Times New Roman"/>
          <w:sz w:val="24"/>
          <w:szCs w:val="24"/>
          <w:rPrChange w:id="367" w:author="Abruno" w:date="2018-10-24T13:49:00Z">
            <w:rPr>
              <w:rFonts w:ascii="Times New Roman" w:hAnsi="Times New Roman" w:cs="Times New Roman"/>
              <w:sz w:val="28"/>
              <w:szCs w:val="28"/>
            </w:rPr>
          </w:rPrChange>
        </w:rPr>
        <w:t xml:space="preserve">mai più </w:t>
      </w:r>
      <w:r w:rsidR="00722AE4" w:rsidRPr="009D3B65">
        <w:rPr>
          <w:rFonts w:ascii="Times New Roman" w:hAnsi="Times New Roman" w:cs="Times New Roman"/>
          <w:sz w:val="24"/>
          <w:szCs w:val="24"/>
          <w:rPrChange w:id="368" w:author="Abruno" w:date="2018-10-24T13:49:00Z">
            <w:rPr>
              <w:rFonts w:ascii="Times New Roman" w:hAnsi="Times New Roman" w:cs="Times New Roman"/>
              <w:sz w:val="28"/>
              <w:szCs w:val="28"/>
            </w:rPr>
          </w:rPrChange>
        </w:rPr>
        <w:t xml:space="preserve">un tempo assoluto, </w:t>
      </w:r>
      <w:proofErr w:type="spellStart"/>
      <w:r w:rsidR="00762DCD" w:rsidRPr="009D3B65">
        <w:rPr>
          <w:rFonts w:ascii="Times New Roman" w:hAnsi="Times New Roman" w:cs="Times New Roman"/>
          <w:sz w:val="24"/>
          <w:szCs w:val="24"/>
          <w:rPrChange w:id="369" w:author="Abruno" w:date="2018-10-24T13:49:00Z">
            <w:rPr>
              <w:rFonts w:ascii="Times New Roman" w:hAnsi="Times New Roman" w:cs="Times New Roman"/>
              <w:sz w:val="28"/>
              <w:szCs w:val="28"/>
            </w:rPr>
          </w:rPrChange>
        </w:rPr>
        <w:t>perchè</w:t>
      </w:r>
      <w:proofErr w:type="spellEnd"/>
      <w:r w:rsidR="00722AE4" w:rsidRPr="009D3B65">
        <w:rPr>
          <w:rFonts w:ascii="Times New Roman" w:hAnsi="Times New Roman" w:cs="Times New Roman"/>
          <w:sz w:val="24"/>
          <w:szCs w:val="24"/>
          <w:rPrChange w:id="370" w:author="Abruno" w:date="2018-10-24T13:49:00Z">
            <w:rPr>
              <w:rFonts w:ascii="Times New Roman" w:hAnsi="Times New Roman" w:cs="Times New Roman"/>
              <w:sz w:val="28"/>
              <w:szCs w:val="28"/>
            </w:rPr>
          </w:rPrChange>
        </w:rPr>
        <w:t xml:space="preserve"> quell’evento si compie solo nelle quattro dimensioni indistinguibili dello spaziotempo, che si incurva tanto più quanto più si è in presenza di una concentrazione di massa e di energia. </w:t>
      </w:r>
      <w:r w:rsidR="00762DCD" w:rsidRPr="009D3B65">
        <w:rPr>
          <w:rFonts w:ascii="Times New Roman" w:hAnsi="Times New Roman" w:cs="Times New Roman"/>
          <w:sz w:val="24"/>
          <w:szCs w:val="24"/>
          <w:rPrChange w:id="371" w:author="Abruno" w:date="2018-10-24T13:49:00Z">
            <w:rPr>
              <w:rFonts w:ascii="Times New Roman" w:hAnsi="Times New Roman" w:cs="Times New Roman"/>
              <w:sz w:val="28"/>
              <w:szCs w:val="28"/>
            </w:rPr>
          </w:rPrChange>
        </w:rPr>
        <w:t>A seguito di ciò, p</w:t>
      </w:r>
      <w:r w:rsidR="00722AE4" w:rsidRPr="009D3B65">
        <w:rPr>
          <w:rFonts w:ascii="Times New Roman" w:hAnsi="Times New Roman" w:cs="Times New Roman"/>
          <w:sz w:val="24"/>
          <w:szCs w:val="24"/>
          <w:rPrChange w:id="372" w:author="Abruno" w:date="2018-10-24T13:49:00Z">
            <w:rPr>
              <w:rFonts w:ascii="Times New Roman" w:hAnsi="Times New Roman" w:cs="Times New Roman"/>
              <w:sz w:val="28"/>
              <w:szCs w:val="28"/>
            </w:rPr>
          </w:rPrChange>
        </w:rPr>
        <w:t>er un osservatore a riposo sul suolo terrestre il tempo passa più velocemente in altitudine e più lentamente in basso, verso il livello del mare; un oggetto si contrae nella direzione del suo moto al crescere della sua velocità</w:t>
      </w:r>
      <w:r w:rsidR="00762DCD" w:rsidRPr="009D3B65">
        <w:rPr>
          <w:rFonts w:ascii="Times New Roman" w:hAnsi="Times New Roman" w:cs="Times New Roman"/>
          <w:sz w:val="24"/>
          <w:szCs w:val="24"/>
          <w:rPrChange w:id="373" w:author="Abruno" w:date="2018-10-24T13:49:00Z">
            <w:rPr>
              <w:rFonts w:ascii="Times New Roman" w:hAnsi="Times New Roman" w:cs="Times New Roman"/>
              <w:sz w:val="28"/>
              <w:szCs w:val="28"/>
            </w:rPr>
          </w:rPrChange>
        </w:rPr>
        <w:t>; se si viaggia ad alta</w:t>
      </w:r>
      <w:r w:rsidR="00722AE4" w:rsidRPr="009D3B65">
        <w:rPr>
          <w:rFonts w:ascii="Times New Roman" w:hAnsi="Times New Roman" w:cs="Times New Roman"/>
          <w:sz w:val="24"/>
          <w:szCs w:val="24"/>
          <w:rPrChange w:id="374" w:author="Abruno" w:date="2018-10-24T13:49:00Z">
            <w:rPr>
              <w:rFonts w:ascii="Times New Roman" w:hAnsi="Times New Roman" w:cs="Times New Roman"/>
              <w:sz w:val="28"/>
              <w:szCs w:val="28"/>
            </w:rPr>
          </w:rPrChange>
        </w:rPr>
        <w:t xml:space="preserve"> velocità il tempo, misurato da un osservatore a riposo, passa più lentamente</w:t>
      </w:r>
      <w:r w:rsidRPr="009D3B65">
        <w:rPr>
          <w:rFonts w:ascii="Times New Roman" w:hAnsi="Times New Roman" w:cs="Times New Roman"/>
          <w:sz w:val="24"/>
          <w:szCs w:val="24"/>
          <w:rPrChange w:id="375" w:author="Abruno" w:date="2018-10-24T13:49:00Z">
            <w:rPr>
              <w:rFonts w:ascii="Times New Roman" w:hAnsi="Times New Roman" w:cs="Times New Roman"/>
              <w:sz w:val="28"/>
              <w:szCs w:val="28"/>
            </w:rPr>
          </w:rPrChange>
        </w:rPr>
        <w:t xml:space="preserve"> (ci sono cioè </w:t>
      </w:r>
      <w:r w:rsidRPr="009D3B65">
        <w:rPr>
          <w:rFonts w:ascii="Times New Roman" w:hAnsi="Times New Roman" w:cs="Times New Roman"/>
          <w:i/>
          <w:sz w:val="24"/>
          <w:szCs w:val="24"/>
          <w:rPrChange w:id="376" w:author="Abruno" w:date="2018-10-24T13:49:00Z">
            <w:rPr>
              <w:rFonts w:ascii="Times New Roman" w:hAnsi="Times New Roman" w:cs="Times New Roman"/>
              <w:i/>
              <w:sz w:val="28"/>
              <w:szCs w:val="28"/>
            </w:rPr>
          </w:rPrChange>
        </w:rPr>
        <w:t>due diversi orologi</w:t>
      </w:r>
      <w:r w:rsidR="00762DCD" w:rsidRPr="009D3B65">
        <w:rPr>
          <w:rFonts w:ascii="Times New Roman" w:hAnsi="Times New Roman" w:cs="Times New Roman"/>
          <w:i/>
          <w:sz w:val="24"/>
          <w:szCs w:val="24"/>
          <w:rPrChange w:id="377" w:author="Abruno" w:date="2018-10-24T13:49:00Z">
            <w:rPr>
              <w:rFonts w:ascii="Times New Roman" w:hAnsi="Times New Roman" w:cs="Times New Roman"/>
              <w:i/>
              <w:sz w:val="28"/>
              <w:szCs w:val="28"/>
            </w:rPr>
          </w:rPrChange>
        </w:rPr>
        <w:t xml:space="preserve"> nei </w:t>
      </w:r>
      <w:r w:rsidR="00762DCD" w:rsidRPr="009D3B65">
        <w:rPr>
          <w:rFonts w:ascii="Times New Roman" w:hAnsi="Times New Roman" w:cs="Times New Roman"/>
          <w:sz w:val="24"/>
          <w:szCs w:val="24"/>
          <w:rPrChange w:id="378" w:author="Abruno" w:date="2018-10-24T13:49:00Z">
            <w:rPr>
              <w:rFonts w:ascii="Times New Roman" w:hAnsi="Times New Roman" w:cs="Times New Roman"/>
              <w:sz w:val="28"/>
              <w:szCs w:val="28"/>
            </w:rPr>
          </w:rPrChange>
        </w:rPr>
        <w:t>due sistemi di riferimento</w:t>
      </w:r>
      <w:r w:rsidR="00000F0D" w:rsidRPr="009D3B65">
        <w:rPr>
          <w:rFonts w:ascii="Times New Roman" w:hAnsi="Times New Roman" w:cs="Times New Roman"/>
          <w:sz w:val="24"/>
          <w:szCs w:val="24"/>
          <w:rPrChange w:id="379" w:author="Abruno" w:date="2018-10-24T13:49:00Z">
            <w:rPr>
              <w:rFonts w:ascii="Times New Roman" w:hAnsi="Times New Roman" w:cs="Times New Roman"/>
              <w:sz w:val="28"/>
              <w:szCs w:val="28"/>
            </w:rPr>
          </w:rPrChange>
        </w:rPr>
        <w:t xml:space="preserve"> e la </w:t>
      </w:r>
      <w:r w:rsidR="00000F0D" w:rsidRPr="009D3B65">
        <w:rPr>
          <w:rFonts w:ascii="Times New Roman" w:hAnsi="Times New Roman" w:cs="Times New Roman"/>
          <w:i/>
          <w:sz w:val="24"/>
          <w:szCs w:val="24"/>
          <w:rPrChange w:id="380" w:author="Abruno" w:date="2018-10-24T13:49:00Z">
            <w:rPr>
              <w:rFonts w:ascii="Times New Roman" w:hAnsi="Times New Roman" w:cs="Times New Roman"/>
              <w:i/>
              <w:sz w:val="28"/>
              <w:szCs w:val="28"/>
            </w:rPr>
          </w:rPrChange>
        </w:rPr>
        <w:t>velocità relativa</w:t>
      </w:r>
      <w:r w:rsidR="00000F0D" w:rsidRPr="009D3B65">
        <w:rPr>
          <w:rFonts w:ascii="Times New Roman" w:hAnsi="Times New Roman" w:cs="Times New Roman"/>
          <w:sz w:val="24"/>
          <w:szCs w:val="24"/>
          <w:rPrChange w:id="381" w:author="Abruno" w:date="2018-10-24T13:49:00Z">
            <w:rPr>
              <w:rFonts w:ascii="Times New Roman" w:hAnsi="Times New Roman" w:cs="Times New Roman"/>
              <w:sz w:val="28"/>
              <w:szCs w:val="28"/>
            </w:rPr>
          </w:rPrChange>
        </w:rPr>
        <w:t xml:space="preserve"> ne è responsabile</w:t>
      </w:r>
      <w:r w:rsidRPr="009D3B65">
        <w:rPr>
          <w:rFonts w:ascii="Times New Roman" w:hAnsi="Times New Roman" w:cs="Times New Roman"/>
          <w:sz w:val="24"/>
          <w:szCs w:val="24"/>
          <w:rPrChange w:id="382" w:author="Abruno" w:date="2018-10-24T13:49:00Z">
            <w:rPr>
              <w:rFonts w:ascii="Times New Roman" w:hAnsi="Times New Roman" w:cs="Times New Roman"/>
              <w:sz w:val="28"/>
              <w:szCs w:val="28"/>
            </w:rPr>
          </w:rPrChange>
        </w:rPr>
        <w:t>)</w:t>
      </w:r>
      <w:r w:rsidR="00722AE4" w:rsidRPr="009D3B65">
        <w:rPr>
          <w:rFonts w:ascii="Times New Roman" w:hAnsi="Times New Roman" w:cs="Times New Roman"/>
          <w:sz w:val="24"/>
          <w:szCs w:val="24"/>
          <w:rPrChange w:id="383" w:author="Abruno" w:date="2018-10-24T13:49:00Z">
            <w:rPr>
              <w:rFonts w:ascii="Times New Roman" w:hAnsi="Times New Roman" w:cs="Times New Roman"/>
              <w:sz w:val="28"/>
              <w:szCs w:val="28"/>
            </w:rPr>
          </w:rPrChange>
        </w:rPr>
        <w:t xml:space="preserve">. </w:t>
      </w:r>
      <w:r w:rsidR="00000F0D" w:rsidRPr="009D3B65">
        <w:rPr>
          <w:rFonts w:ascii="Times New Roman" w:hAnsi="Times New Roman" w:cs="Times New Roman"/>
          <w:sz w:val="24"/>
          <w:szCs w:val="24"/>
          <w:rPrChange w:id="384" w:author="Abruno" w:date="2018-10-24T13:49:00Z">
            <w:rPr>
              <w:rFonts w:ascii="Times New Roman" w:hAnsi="Times New Roman" w:cs="Times New Roman"/>
              <w:sz w:val="28"/>
              <w:szCs w:val="28"/>
            </w:rPr>
          </w:rPrChange>
        </w:rPr>
        <w:t>P</w:t>
      </w:r>
      <w:r w:rsidR="00722AE4" w:rsidRPr="009D3B65">
        <w:rPr>
          <w:rFonts w:ascii="Times New Roman" w:hAnsi="Times New Roman" w:cs="Times New Roman"/>
          <w:sz w:val="24"/>
          <w:szCs w:val="24"/>
          <w:rPrChange w:id="385" w:author="Abruno" w:date="2018-10-24T13:49:00Z">
            <w:rPr>
              <w:rFonts w:ascii="Times New Roman" w:hAnsi="Times New Roman" w:cs="Times New Roman"/>
              <w:sz w:val="28"/>
              <w:szCs w:val="28"/>
            </w:rPr>
          </w:rPrChange>
        </w:rPr>
        <w:t xml:space="preserve">er rimetterci coi piedi per terra, </w:t>
      </w:r>
      <w:r w:rsidR="00000F0D" w:rsidRPr="009D3B65">
        <w:rPr>
          <w:rFonts w:ascii="Times New Roman" w:hAnsi="Times New Roman" w:cs="Times New Roman"/>
          <w:sz w:val="24"/>
          <w:szCs w:val="24"/>
          <w:rPrChange w:id="386" w:author="Abruno" w:date="2018-10-24T13:49:00Z">
            <w:rPr>
              <w:rFonts w:ascii="Times New Roman" w:hAnsi="Times New Roman" w:cs="Times New Roman"/>
              <w:sz w:val="28"/>
              <w:szCs w:val="28"/>
            </w:rPr>
          </w:rPrChange>
        </w:rPr>
        <w:t xml:space="preserve">ricordo che per questi motivi </w:t>
      </w:r>
      <w:r w:rsidR="00722AE4" w:rsidRPr="009D3B65">
        <w:rPr>
          <w:rFonts w:ascii="Times New Roman" w:hAnsi="Times New Roman" w:cs="Times New Roman"/>
          <w:sz w:val="24"/>
          <w:szCs w:val="24"/>
          <w:rPrChange w:id="387" w:author="Abruno" w:date="2018-10-24T13:49:00Z">
            <w:rPr>
              <w:rFonts w:ascii="Times New Roman" w:hAnsi="Times New Roman" w:cs="Times New Roman"/>
              <w:sz w:val="28"/>
              <w:szCs w:val="28"/>
            </w:rPr>
          </w:rPrChange>
        </w:rPr>
        <w:t xml:space="preserve">ogni </w:t>
      </w:r>
      <w:r w:rsidR="00722AE4" w:rsidRPr="009D3B65">
        <w:rPr>
          <w:rFonts w:ascii="Times New Roman" w:hAnsi="Times New Roman" w:cs="Times New Roman"/>
          <w:i/>
          <w:sz w:val="24"/>
          <w:szCs w:val="24"/>
          <w:rPrChange w:id="388" w:author="Abruno" w:date="2018-10-24T13:49:00Z">
            <w:rPr>
              <w:rFonts w:ascii="Times New Roman" w:hAnsi="Times New Roman" w:cs="Times New Roman"/>
              <w:i/>
              <w:sz w:val="28"/>
              <w:szCs w:val="28"/>
            </w:rPr>
          </w:rPrChange>
        </w:rPr>
        <w:t>sistema GPS</w:t>
      </w:r>
      <w:r w:rsidR="00722AE4" w:rsidRPr="009D3B65">
        <w:rPr>
          <w:rFonts w:ascii="Times New Roman" w:hAnsi="Times New Roman" w:cs="Times New Roman"/>
          <w:sz w:val="24"/>
          <w:szCs w:val="24"/>
          <w:rPrChange w:id="389" w:author="Abruno" w:date="2018-10-24T13:49:00Z">
            <w:rPr>
              <w:rFonts w:ascii="Times New Roman" w:hAnsi="Times New Roman" w:cs="Times New Roman"/>
              <w:sz w:val="28"/>
              <w:szCs w:val="28"/>
            </w:rPr>
          </w:rPrChange>
        </w:rPr>
        <w:t xml:space="preserve"> montato sulla nostra auto, comunicando con satelliti collocati in alta quota e oggetti terrestri in moto relativo, funziona solo </w:t>
      </w:r>
      <w:r w:rsidR="00000F0D" w:rsidRPr="009D3B65">
        <w:rPr>
          <w:rFonts w:ascii="Times New Roman" w:hAnsi="Times New Roman" w:cs="Times New Roman"/>
          <w:sz w:val="24"/>
          <w:szCs w:val="24"/>
          <w:rPrChange w:id="390" w:author="Abruno" w:date="2018-10-24T13:49:00Z">
            <w:rPr>
              <w:rFonts w:ascii="Times New Roman" w:hAnsi="Times New Roman" w:cs="Times New Roman"/>
              <w:sz w:val="28"/>
              <w:szCs w:val="28"/>
            </w:rPr>
          </w:rPrChange>
        </w:rPr>
        <w:t xml:space="preserve">perché </w:t>
      </w:r>
      <w:r w:rsidR="00722AE4" w:rsidRPr="009D3B65">
        <w:rPr>
          <w:rFonts w:ascii="Times New Roman" w:hAnsi="Times New Roman" w:cs="Times New Roman"/>
          <w:sz w:val="24"/>
          <w:szCs w:val="24"/>
          <w:rPrChange w:id="391" w:author="Abruno" w:date="2018-10-24T13:49:00Z">
            <w:rPr>
              <w:rFonts w:ascii="Times New Roman" w:hAnsi="Times New Roman" w:cs="Times New Roman"/>
              <w:sz w:val="28"/>
              <w:szCs w:val="28"/>
            </w:rPr>
          </w:rPrChange>
        </w:rPr>
        <w:t xml:space="preserve">corregge </w:t>
      </w:r>
      <w:r w:rsidR="00DE6491" w:rsidRPr="009D3B65">
        <w:rPr>
          <w:rFonts w:ascii="Times New Roman" w:hAnsi="Times New Roman" w:cs="Times New Roman"/>
          <w:sz w:val="24"/>
          <w:szCs w:val="24"/>
          <w:rPrChange w:id="392" w:author="Abruno" w:date="2018-10-24T13:49:00Z">
            <w:rPr>
              <w:rFonts w:ascii="Times New Roman" w:hAnsi="Times New Roman" w:cs="Times New Roman"/>
              <w:sz w:val="28"/>
              <w:szCs w:val="28"/>
            </w:rPr>
          </w:rPrChange>
        </w:rPr>
        <w:t xml:space="preserve">relativisticamente </w:t>
      </w:r>
      <w:r w:rsidR="00762DCD" w:rsidRPr="009D3B65">
        <w:rPr>
          <w:rFonts w:ascii="Times New Roman" w:hAnsi="Times New Roman" w:cs="Times New Roman"/>
          <w:sz w:val="24"/>
          <w:szCs w:val="24"/>
          <w:rPrChange w:id="393" w:author="Abruno" w:date="2018-10-24T13:49:00Z">
            <w:rPr>
              <w:rFonts w:ascii="Times New Roman" w:hAnsi="Times New Roman" w:cs="Times New Roman"/>
              <w:sz w:val="28"/>
              <w:szCs w:val="28"/>
            </w:rPr>
          </w:rPrChange>
        </w:rPr>
        <w:t>in automatico</w:t>
      </w:r>
      <w:r w:rsidR="00722AE4" w:rsidRPr="009D3B65">
        <w:rPr>
          <w:rFonts w:ascii="Times New Roman" w:hAnsi="Times New Roman" w:cs="Times New Roman"/>
          <w:sz w:val="24"/>
          <w:szCs w:val="24"/>
          <w:rPrChange w:id="394" w:author="Abruno" w:date="2018-10-24T13:49:00Z">
            <w:rPr>
              <w:rFonts w:ascii="Times New Roman" w:hAnsi="Times New Roman" w:cs="Times New Roman"/>
              <w:sz w:val="28"/>
              <w:szCs w:val="28"/>
            </w:rPr>
          </w:rPrChange>
        </w:rPr>
        <w:t xml:space="preserve"> i dati ricevuti</w:t>
      </w:r>
      <w:r w:rsidR="00DE6491" w:rsidRPr="009D3B65">
        <w:rPr>
          <w:rFonts w:ascii="Times New Roman" w:hAnsi="Times New Roman" w:cs="Times New Roman"/>
          <w:sz w:val="24"/>
          <w:szCs w:val="24"/>
          <w:rPrChange w:id="395" w:author="Abruno" w:date="2018-10-24T13:49:00Z">
            <w:rPr>
              <w:rFonts w:ascii="Times New Roman" w:hAnsi="Times New Roman" w:cs="Times New Roman"/>
              <w:sz w:val="28"/>
              <w:szCs w:val="28"/>
            </w:rPr>
          </w:rPrChange>
        </w:rPr>
        <w:t>: se così non fosse, svoltereste sempre e solo in strade</w:t>
      </w:r>
      <w:r w:rsidR="00722AE4" w:rsidRPr="009D3B65">
        <w:rPr>
          <w:rFonts w:ascii="Times New Roman" w:hAnsi="Times New Roman" w:cs="Times New Roman"/>
          <w:sz w:val="24"/>
          <w:szCs w:val="24"/>
          <w:rPrChange w:id="396" w:author="Abruno" w:date="2018-10-24T13:49:00Z">
            <w:rPr>
              <w:rFonts w:ascii="Times New Roman" w:hAnsi="Times New Roman" w:cs="Times New Roman"/>
              <w:sz w:val="28"/>
              <w:szCs w:val="28"/>
            </w:rPr>
          </w:rPrChange>
        </w:rPr>
        <w:t xml:space="preserve"> </w:t>
      </w:r>
      <w:r w:rsidR="00DE6491" w:rsidRPr="009D3B65">
        <w:rPr>
          <w:rFonts w:ascii="Times New Roman" w:hAnsi="Times New Roman" w:cs="Times New Roman"/>
          <w:sz w:val="24"/>
          <w:szCs w:val="24"/>
          <w:rPrChange w:id="397" w:author="Abruno" w:date="2018-10-24T13:49:00Z">
            <w:rPr>
              <w:rFonts w:ascii="Times New Roman" w:hAnsi="Times New Roman" w:cs="Times New Roman"/>
              <w:sz w:val="28"/>
              <w:szCs w:val="28"/>
            </w:rPr>
          </w:rPrChange>
        </w:rPr>
        <w:t xml:space="preserve">sbagliate. Infine, </w:t>
      </w:r>
      <w:r w:rsidR="00722AE4" w:rsidRPr="009D3B65">
        <w:rPr>
          <w:rFonts w:ascii="Times New Roman" w:hAnsi="Times New Roman" w:cs="Times New Roman"/>
          <w:sz w:val="24"/>
          <w:szCs w:val="24"/>
          <w:rPrChange w:id="398" w:author="Abruno" w:date="2018-10-24T13:49:00Z">
            <w:rPr>
              <w:rFonts w:ascii="Times New Roman" w:hAnsi="Times New Roman" w:cs="Times New Roman"/>
              <w:sz w:val="28"/>
              <w:szCs w:val="28"/>
            </w:rPr>
          </w:rPrChange>
        </w:rPr>
        <w:t>la realtà che percepiamo non è detto che corrisponda all’effettività del mondo fisico che ci circonda</w:t>
      </w:r>
      <w:r w:rsidR="00DE6491" w:rsidRPr="009D3B65">
        <w:rPr>
          <w:rFonts w:ascii="Times New Roman" w:hAnsi="Times New Roman" w:cs="Times New Roman"/>
          <w:sz w:val="24"/>
          <w:szCs w:val="24"/>
          <w:rPrChange w:id="399" w:author="Abruno" w:date="2018-10-24T13:49:00Z">
            <w:rPr>
              <w:rFonts w:ascii="Times New Roman" w:hAnsi="Times New Roman" w:cs="Times New Roman"/>
              <w:sz w:val="28"/>
              <w:szCs w:val="28"/>
            </w:rPr>
          </w:rPrChange>
        </w:rPr>
        <w:t>, perché l</w:t>
      </w:r>
      <w:r w:rsidR="00722AE4" w:rsidRPr="009D3B65">
        <w:rPr>
          <w:rFonts w:ascii="Times New Roman" w:hAnsi="Times New Roman" w:cs="Times New Roman"/>
          <w:sz w:val="24"/>
          <w:szCs w:val="24"/>
          <w:rPrChange w:id="400" w:author="Abruno" w:date="2018-10-24T13:49:00Z">
            <w:rPr>
              <w:rFonts w:ascii="Times New Roman" w:hAnsi="Times New Roman" w:cs="Times New Roman"/>
              <w:sz w:val="28"/>
              <w:szCs w:val="28"/>
            </w:rPr>
          </w:rPrChange>
        </w:rPr>
        <w:t>a descrizione di un sistema fisico è la descrizione dell’informazione tratta da un altro sistema fisico a</w:t>
      </w:r>
      <w:del w:id="401" w:author="Fiorella" w:date="2016-06-27T17:47:00Z">
        <w:r w:rsidR="00722AE4" w:rsidRPr="009D3B65" w:rsidDel="00493526">
          <w:rPr>
            <w:rFonts w:ascii="Times New Roman" w:hAnsi="Times New Roman" w:cs="Times New Roman"/>
            <w:sz w:val="24"/>
            <w:szCs w:val="24"/>
            <w:rPrChange w:id="402" w:author="Abruno" w:date="2018-10-24T13:49:00Z">
              <w:rPr>
                <w:rFonts w:ascii="Times New Roman" w:hAnsi="Times New Roman" w:cs="Times New Roman"/>
                <w:sz w:val="28"/>
                <w:szCs w:val="28"/>
              </w:rPr>
            </w:rPrChange>
          </w:rPr>
          <w:delText>d</w:delText>
        </w:r>
      </w:del>
      <w:r w:rsidR="00722AE4" w:rsidRPr="009D3B65">
        <w:rPr>
          <w:rFonts w:ascii="Times New Roman" w:hAnsi="Times New Roman" w:cs="Times New Roman"/>
          <w:sz w:val="24"/>
          <w:szCs w:val="24"/>
          <w:rPrChange w:id="403" w:author="Abruno" w:date="2018-10-24T13:49:00Z">
            <w:rPr>
              <w:rFonts w:ascii="Times New Roman" w:hAnsi="Times New Roman" w:cs="Times New Roman"/>
              <w:sz w:val="28"/>
              <w:szCs w:val="28"/>
            </w:rPr>
          </w:rPrChange>
        </w:rPr>
        <w:t xml:space="preserve"> esso correlato</w:t>
      </w:r>
      <w:r w:rsidR="00DE6491" w:rsidRPr="009D3B65">
        <w:rPr>
          <w:rFonts w:ascii="Times New Roman" w:hAnsi="Times New Roman" w:cs="Times New Roman"/>
          <w:sz w:val="24"/>
          <w:szCs w:val="24"/>
          <w:rPrChange w:id="404" w:author="Abruno" w:date="2018-10-24T13:49:00Z">
            <w:rPr>
              <w:rFonts w:ascii="Times New Roman" w:hAnsi="Times New Roman" w:cs="Times New Roman"/>
              <w:sz w:val="28"/>
              <w:szCs w:val="28"/>
            </w:rPr>
          </w:rPrChange>
        </w:rPr>
        <w:t xml:space="preserve">, che </w:t>
      </w:r>
      <w:r w:rsidR="00253768" w:rsidRPr="009D3B65">
        <w:rPr>
          <w:rFonts w:ascii="Times New Roman" w:hAnsi="Times New Roman" w:cs="Times New Roman"/>
          <w:sz w:val="24"/>
          <w:szCs w:val="24"/>
          <w:rPrChange w:id="405" w:author="Abruno" w:date="2018-10-24T13:49:00Z">
            <w:rPr>
              <w:rFonts w:ascii="Times New Roman" w:hAnsi="Times New Roman" w:cs="Times New Roman"/>
              <w:sz w:val="28"/>
              <w:szCs w:val="28"/>
            </w:rPr>
          </w:rPrChange>
        </w:rPr>
        <w:t xml:space="preserve">permette </w:t>
      </w:r>
      <w:r w:rsidR="00DE6491" w:rsidRPr="009D3B65">
        <w:rPr>
          <w:rFonts w:ascii="Times New Roman" w:hAnsi="Times New Roman" w:cs="Times New Roman"/>
          <w:sz w:val="24"/>
          <w:szCs w:val="24"/>
          <w:rPrChange w:id="406" w:author="Abruno" w:date="2018-10-24T13:49:00Z">
            <w:rPr>
              <w:rFonts w:ascii="Times New Roman" w:hAnsi="Times New Roman" w:cs="Times New Roman"/>
              <w:sz w:val="28"/>
              <w:szCs w:val="28"/>
            </w:rPr>
          </w:rPrChange>
        </w:rPr>
        <w:t xml:space="preserve">all’osservatore </w:t>
      </w:r>
      <w:r w:rsidR="00253768" w:rsidRPr="009D3B65">
        <w:rPr>
          <w:rFonts w:ascii="Times New Roman" w:hAnsi="Times New Roman" w:cs="Times New Roman"/>
          <w:sz w:val="24"/>
          <w:szCs w:val="24"/>
          <w:rPrChange w:id="407" w:author="Abruno" w:date="2018-10-24T13:49:00Z">
            <w:rPr>
              <w:rFonts w:ascii="Times New Roman" w:hAnsi="Times New Roman" w:cs="Times New Roman"/>
              <w:sz w:val="28"/>
              <w:szCs w:val="28"/>
            </w:rPr>
          </w:rPrChange>
        </w:rPr>
        <w:t>di</w:t>
      </w:r>
      <w:r w:rsidR="00DE6491" w:rsidRPr="009D3B65">
        <w:rPr>
          <w:rFonts w:ascii="Times New Roman" w:hAnsi="Times New Roman" w:cs="Times New Roman"/>
          <w:sz w:val="24"/>
          <w:szCs w:val="24"/>
          <w:rPrChange w:id="408" w:author="Abruno" w:date="2018-10-24T13:49:00Z">
            <w:rPr>
              <w:rFonts w:ascii="Times New Roman" w:hAnsi="Times New Roman" w:cs="Times New Roman"/>
              <w:sz w:val="28"/>
              <w:szCs w:val="28"/>
            </w:rPr>
          </w:rPrChange>
        </w:rPr>
        <w:t xml:space="preserve"> </w:t>
      </w:r>
      <w:r w:rsidR="00253768" w:rsidRPr="009D3B65">
        <w:rPr>
          <w:rFonts w:ascii="Times New Roman" w:hAnsi="Times New Roman" w:cs="Times New Roman"/>
          <w:sz w:val="24"/>
          <w:szCs w:val="24"/>
          <w:rPrChange w:id="409" w:author="Abruno" w:date="2018-10-24T13:49:00Z">
            <w:rPr>
              <w:rFonts w:ascii="Times New Roman" w:hAnsi="Times New Roman" w:cs="Times New Roman"/>
              <w:sz w:val="28"/>
              <w:szCs w:val="28"/>
            </w:rPr>
          </w:rPrChange>
        </w:rPr>
        <w:t>ottenere</w:t>
      </w:r>
      <w:r w:rsidR="00DE6491" w:rsidRPr="009D3B65">
        <w:rPr>
          <w:rFonts w:ascii="Times New Roman" w:hAnsi="Times New Roman" w:cs="Times New Roman"/>
          <w:sz w:val="24"/>
          <w:szCs w:val="24"/>
          <w:rPrChange w:id="410" w:author="Abruno" w:date="2018-10-24T13:49:00Z">
            <w:rPr>
              <w:rFonts w:ascii="Times New Roman" w:hAnsi="Times New Roman" w:cs="Times New Roman"/>
              <w:sz w:val="28"/>
              <w:szCs w:val="28"/>
            </w:rPr>
          </w:rPrChange>
        </w:rPr>
        <w:t xml:space="preserve"> la misura</w:t>
      </w:r>
      <w:r w:rsidR="00253768" w:rsidRPr="009D3B65">
        <w:rPr>
          <w:rFonts w:ascii="Times New Roman" w:hAnsi="Times New Roman" w:cs="Times New Roman"/>
          <w:sz w:val="24"/>
          <w:szCs w:val="24"/>
          <w:rPrChange w:id="411" w:author="Abruno" w:date="2018-10-24T13:49:00Z">
            <w:rPr>
              <w:rFonts w:ascii="Times New Roman" w:hAnsi="Times New Roman" w:cs="Times New Roman"/>
              <w:sz w:val="28"/>
              <w:szCs w:val="28"/>
            </w:rPr>
          </w:rPrChange>
        </w:rPr>
        <w:t xml:space="preserve"> richiesta solo – come dimostra</w:t>
      </w:r>
      <w:r w:rsidR="00DE6491" w:rsidRPr="009D3B65">
        <w:rPr>
          <w:rFonts w:ascii="Times New Roman" w:hAnsi="Times New Roman" w:cs="Times New Roman"/>
          <w:sz w:val="24"/>
          <w:szCs w:val="24"/>
          <w:rPrChange w:id="412" w:author="Abruno" w:date="2018-10-24T13:49:00Z">
            <w:rPr>
              <w:rFonts w:ascii="Times New Roman" w:hAnsi="Times New Roman" w:cs="Times New Roman"/>
              <w:sz w:val="28"/>
              <w:szCs w:val="28"/>
            </w:rPr>
          </w:rPrChange>
        </w:rPr>
        <w:t xml:space="preserve"> </w:t>
      </w:r>
      <w:proofErr w:type="spellStart"/>
      <w:r w:rsidR="00253768" w:rsidRPr="009D3B65">
        <w:rPr>
          <w:rFonts w:ascii="Times New Roman" w:hAnsi="Times New Roman" w:cs="Times New Roman"/>
          <w:sz w:val="24"/>
          <w:szCs w:val="24"/>
          <w:rPrChange w:id="413" w:author="Abruno" w:date="2018-10-24T13:49:00Z">
            <w:rPr>
              <w:rFonts w:ascii="Times New Roman" w:hAnsi="Times New Roman" w:cs="Times New Roman"/>
              <w:sz w:val="28"/>
              <w:szCs w:val="28"/>
            </w:rPr>
          </w:rPrChange>
        </w:rPr>
        <w:t>Heisenberg</w:t>
      </w:r>
      <w:proofErr w:type="spellEnd"/>
      <w:ins w:id="414" w:author="Fiorella" w:date="2016-06-27T17:47:00Z">
        <w:r w:rsidR="00493526" w:rsidRPr="009D3B65">
          <w:rPr>
            <w:rFonts w:ascii="Times New Roman" w:hAnsi="Times New Roman" w:cs="Times New Roman"/>
            <w:sz w:val="24"/>
            <w:szCs w:val="24"/>
            <w:rPrChange w:id="415" w:author="Abruno" w:date="2018-10-24T13:49:00Z">
              <w:rPr>
                <w:rFonts w:ascii="Times New Roman" w:hAnsi="Times New Roman" w:cs="Times New Roman"/>
                <w:sz w:val="28"/>
                <w:szCs w:val="28"/>
              </w:rPr>
            </w:rPrChange>
          </w:rPr>
          <w:t xml:space="preserve"> </w:t>
        </w:r>
      </w:ins>
      <w:del w:id="416" w:author="Fiorella" w:date="2016-06-27T17:47:00Z">
        <w:r w:rsidR="00253768" w:rsidRPr="009D3B65" w:rsidDel="00493526">
          <w:rPr>
            <w:rFonts w:ascii="Times New Roman" w:hAnsi="Times New Roman" w:cs="Times New Roman"/>
            <w:sz w:val="24"/>
            <w:szCs w:val="24"/>
            <w:rPrChange w:id="417" w:author="Abruno" w:date="2018-10-24T13:49:00Z">
              <w:rPr>
                <w:rFonts w:ascii="Times New Roman" w:hAnsi="Times New Roman" w:cs="Times New Roman"/>
                <w:sz w:val="28"/>
                <w:szCs w:val="28"/>
              </w:rPr>
            </w:rPrChange>
          </w:rPr>
          <w:delText>,</w:delText>
        </w:r>
      </w:del>
      <w:r w:rsidR="00253768" w:rsidRPr="009D3B65">
        <w:rPr>
          <w:rFonts w:ascii="Times New Roman" w:hAnsi="Times New Roman" w:cs="Times New Roman"/>
          <w:sz w:val="24"/>
          <w:szCs w:val="24"/>
          <w:rPrChange w:id="418" w:author="Abruno" w:date="2018-10-24T13:49:00Z">
            <w:rPr>
              <w:rFonts w:ascii="Times New Roman" w:hAnsi="Times New Roman" w:cs="Times New Roman"/>
              <w:sz w:val="28"/>
              <w:szCs w:val="28"/>
            </w:rPr>
          </w:rPrChange>
        </w:rPr>
        <w:t xml:space="preserve"> </w:t>
      </w:r>
      <w:r w:rsidR="00DE6491" w:rsidRPr="009D3B65">
        <w:rPr>
          <w:rFonts w:ascii="Times New Roman" w:hAnsi="Times New Roman" w:cs="Times New Roman"/>
          <w:sz w:val="24"/>
          <w:szCs w:val="24"/>
          <w:rPrChange w:id="419" w:author="Abruno" w:date="2018-10-24T13:49:00Z">
            <w:rPr>
              <w:rFonts w:ascii="Times New Roman" w:hAnsi="Times New Roman" w:cs="Times New Roman"/>
              <w:sz w:val="28"/>
              <w:szCs w:val="28"/>
            </w:rPr>
          </w:rPrChange>
        </w:rPr>
        <w:t>con un</w:t>
      </w:r>
      <w:ins w:id="420" w:author="Fiorella" w:date="2016-06-27T17:47:00Z">
        <w:r w:rsidR="00493526" w:rsidRPr="009D3B65">
          <w:rPr>
            <w:rFonts w:ascii="Times New Roman" w:hAnsi="Times New Roman" w:cs="Times New Roman"/>
            <w:sz w:val="24"/>
            <w:szCs w:val="24"/>
            <w:rPrChange w:id="421" w:author="Abruno" w:date="2018-10-24T13:49:00Z">
              <w:rPr>
                <w:rFonts w:ascii="Times New Roman" w:hAnsi="Times New Roman" w:cs="Times New Roman"/>
                <w:sz w:val="28"/>
                <w:szCs w:val="28"/>
              </w:rPr>
            </w:rPrChange>
          </w:rPr>
          <w:t>’</w:t>
        </w:r>
      </w:ins>
      <w:del w:id="422" w:author="Fiorella" w:date="2016-06-27T17:47:00Z">
        <w:r w:rsidR="00DE6491" w:rsidRPr="009D3B65" w:rsidDel="00493526">
          <w:rPr>
            <w:rFonts w:ascii="Times New Roman" w:hAnsi="Times New Roman" w:cs="Times New Roman"/>
            <w:sz w:val="24"/>
            <w:szCs w:val="24"/>
            <w:rPrChange w:id="423" w:author="Abruno" w:date="2018-10-24T13:49:00Z">
              <w:rPr>
                <w:rFonts w:ascii="Times New Roman" w:hAnsi="Times New Roman" w:cs="Times New Roman"/>
                <w:sz w:val="28"/>
                <w:szCs w:val="28"/>
              </w:rPr>
            </w:rPrChange>
          </w:rPr>
          <w:delText xml:space="preserve">a </w:delText>
        </w:r>
      </w:del>
      <w:r w:rsidR="00DE6491" w:rsidRPr="009D3B65">
        <w:rPr>
          <w:rFonts w:ascii="Times New Roman" w:hAnsi="Times New Roman" w:cs="Times New Roman"/>
          <w:sz w:val="24"/>
          <w:szCs w:val="24"/>
          <w:rPrChange w:id="424" w:author="Abruno" w:date="2018-10-24T13:49:00Z">
            <w:rPr>
              <w:rFonts w:ascii="Times New Roman" w:hAnsi="Times New Roman" w:cs="Times New Roman"/>
              <w:sz w:val="28"/>
              <w:szCs w:val="28"/>
            </w:rPr>
          </w:rPrChange>
        </w:rPr>
        <w:t xml:space="preserve">intrinseca </w:t>
      </w:r>
      <w:r w:rsidR="00DE6491" w:rsidRPr="009D3B65">
        <w:rPr>
          <w:rFonts w:ascii="Times New Roman" w:hAnsi="Times New Roman" w:cs="Times New Roman"/>
          <w:i/>
          <w:sz w:val="24"/>
          <w:szCs w:val="24"/>
          <w:rPrChange w:id="425" w:author="Abruno" w:date="2018-10-24T13:49:00Z">
            <w:rPr>
              <w:rFonts w:ascii="Times New Roman" w:hAnsi="Times New Roman" w:cs="Times New Roman"/>
              <w:i/>
              <w:sz w:val="28"/>
              <w:szCs w:val="28"/>
            </w:rPr>
          </w:rPrChange>
        </w:rPr>
        <w:t>indeterminazione</w:t>
      </w:r>
      <w:r w:rsidR="00253768" w:rsidRPr="009D3B65">
        <w:rPr>
          <w:rFonts w:ascii="Times New Roman" w:hAnsi="Times New Roman" w:cs="Times New Roman"/>
          <w:sz w:val="24"/>
          <w:szCs w:val="24"/>
          <w:rPrChange w:id="426" w:author="Abruno" w:date="2018-10-24T13:49:00Z">
            <w:rPr>
              <w:rFonts w:ascii="Times New Roman" w:hAnsi="Times New Roman" w:cs="Times New Roman"/>
              <w:sz w:val="28"/>
              <w:szCs w:val="28"/>
            </w:rPr>
          </w:rPrChange>
        </w:rPr>
        <w:t>.</w:t>
      </w:r>
      <w:r w:rsidR="00DE6491" w:rsidRPr="009D3B65">
        <w:rPr>
          <w:rFonts w:ascii="Times New Roman" w:hAnsi="Times New Roman" w:cs="Times New Roman"/>
          <w:sz w:val="24"/>
          <w:szCs w:val="24"/>
          <w:rPrChange w:id="427" w:author="Abruno" w:date="2018-10-24T13:49:00Z">
            <w:rPr>
              <w:rFonts w:ascii="Times New Roman" w:hAnsi="Times New Roman" w:cs="Times New Roman"/>
              <w:sz w:val="28"/>
              <w:szCs w:val="28"/>
            </w:rPr>
          </w:rPrChange>
        </w:rPr>
        <w:t xml:space="preserve"> </w:t>
      </w:r>
      <w:r w:rsidR="00722AE4" w:rsidRPr="009D3B65">
        <w:rPr>
          <w:rFonts w:ascii="Times New Roman" w:hAnsi="Times New Roman" w:cs="Times New Roman"/>
          <w:sz w:val="24"/>
          <w:szCs w:val="24"/>
          <w:rPrChange w:id="428" w:author="Abruno" w:date="2018-10-24T13:49:00Z">
            <w:rPr>
              <w:rFonts w:ascii="Times New Roman" w:hAnsi="Times New Roman" w:cs="Times New Roman"/>
              <w:sz w:val="28"/>
              <w:szCs w:val="28"/>
            </w:rPr>
          </w:rPrChange>
        </w:rPr>
        <w:t xml:space="preserve">In conclusione, soprattutto ai fini di queste note, </w:t>
      </w:r>
      <w:r w:rsidR="00722AE4" w:rsidRPr="009D3B65">
        <w:rPr>
          <w:rFonts w:ascii="Times New Roman" w:hAnsi="Times New Roman" w:cs="Times New Roman"/>
          <w:i/>
          <w:sz w:val="24"/>
          <w:szCs w:val="24"/>
          <w:rPrChange w:id="429" w:author="Abruno" w:date="2018-10-24T13:49:00Z">
            <w:rPr>
              <w:rFonts w:ascii="Times New Roman" w:hAnsi="Times New Roman" w:cs="Times New Roman"/>
              <w:i/>
              <w:sz w:val="28"/>
              <w:szCs w:val="28"/>
            </w:rPr>
          </w:rPrChange>
        </w:rPr>
        <w:t>il tempo</w:t>
      </w:r>
      <w:r w:rsidR="00722AE4" w:rsidRPr="009D3B65">
        <w:rPr>
          <w:rFonts w:ascii="Times New Roman" w:hAnsi="Times New Roman" w:cs="Times New Roman"/>
          <w:sz w:val="24"/>
          <w:szCs w:val="24"/>
          <w:rPrChange w:id="430" w:author="Abruno" w:date="2018-10-24T13:49:00Z">
            <w:rPr>
              <w:rFonts w:ascii="Times New Roman" w:hAnsi="Times New Roman" w:cs="Times New Roman"/>
              <w:sz w:val="28"/>
              <w:szCs w:val="28"/>
            </w:rPr>
          </w:rPrChange>
        </w:rPr>
        <w:t xml:space="preserve"> non è un continuo che scorre da sé e lungo il quale avvengono gli eventi, ma va pensato come </w:t>
      </w:r>
      <w:r w:rsidR="00722AE4" w:rsidRPr="009D3B65">
        <w:rPr>
          <w:rFonts w:ascii="Times New Roman" w:hAnsi="Times New Roman" w:cs="Times New Roman"/>
          <w:i/>
          <w:sz w:val="24"/>
          <w:szCs w:val="24"/>
          <w:rPrChange w:id="431" w:author="Abruno" w:date="2018-10-24T13:49:00Z">
            <w:rPr>
              <w:rFonts w:ascii="Times New Roman" w:hAnsi="Times New Roman" w:cs="Times New Roman"/>
              <w:i/>
              <w:sz w:val="28"/>
              <w:szCs w:val="28"/>
            </w:rPr>
          </w:rPrChange>
        </w:rPr>
        <w:t>entità locale</w:t>
      </w:r>
      <w:r w:rsidR="00DE6491" w:rsidRPr="009D3B65">
        <w:rPr>
          <w:rFonts w:ascii="Times New Roman" w:hAnsi="Times New Roman" w:cs="Times New Roman"/>
          <w:i/>
          <w:sz w:val="24"/>
          <w:szCs w:val="24"/>
          <w:rPrChange w:id="432" w:author="Abruno" w:date="2018-10-24T13:49:00Z">
            <w:rPr>
              <w:rFonts w:ascii="Times New Roman" w:hAnsi="Times New Roman" w:cs="Times New Roman"/>
              <w:i/>
              <w:sz w:val="28"/>
              <w:szCs w:val="28"/>
            </w:rPr>
          </w:rPrChange>
        </w:rPr>
        <w:t xml:space="preserve"> </w:t>
      </w:r>
      <w:r w:rsidR="004E51E3" w:rsidRPr="009D3B65">
        <w:rPr>
          <w:rFonts w:ascii="Times New Roman" w:hAnsi="Times New Roman" w:cs="Times New Roman"/>
          <w:i/>
          <w:sz w:val="24"/>
          <w:szCs w:val="24"/>
          <w:rPrChange w:id="433" w:author="Abruno" w:date="2018-10-24T13:49:00Z">
            <w:rPr>
              <w:rFonts w:ascii="Times New Roman" w:hAnsi="Times New Roman" w:cs="Times New Roman"/>
              <w:i/>
              <w:sz w:val="28"/>
              <w:szCs w:val="28"/>
            </w:rPr>
          </w:rPrChange>
        </w:rPr>
        <w:t xml:space="preserve">il cui </w:t>
      </w:r>
      <w:r w:rsidR="00DE6491" w:rsidRPr="009D3B65">
        <w:rPr>
          <w:rFonts w:ascii="Times New Roman" w:hAnsi="Times New Roman" w:cs="Times New Roman"/>
          <w:i/>
          <w:sz w:val="24"/>
          <w:szCs w:val="24"/>
          <w:rPrChange w:id="434" w:author="Abruno" w:date="2018-10-24T13:49:00Z">
            <w:rPr>
              <w:rFonts w:ascii="Times New Roman" w:hAnsi="Times New Roman" w:cs="Times New Roman"/>
              <w:i/>
              <w:sz w:val="28"/>
              <w:szCs w:val="28"/>
            </w:rPr>
          </w:rPrChange>
        </w:rPr>
        <w:t xml:space="preserve">orologio è diverso da quello di un’altra </w:t>
      </w:r>
      <w:r w:rsidR="004E51E3" w:rsidRPr="009D3B65">
        <w:rPr>
          <w:rFonts w:ascii="Times New Roman" w:hAnsi="Times New Roman" w:cs="Times New Roman"/>
          <w:i/>
          <w:sz w:val="24"/>
          <w:szCs w:val="24"/>
          <w:rPrChange w:id="435" w:author="Abruno" w:date="2018-10-24T13:49:00Z">
            <w:rPr>
              <w:rFonts w:ascii="Times New Roman" w:hAnsi="Times New Roman" w:cs="Times New Roman"/>
              <w:i/>
              <w:sz w:val="28"/>
              <w:szCs w:val="28"/>
            </w:rPr>
          </w:rPrChange>
        </w:rPr>
        <w:t>entità locale</w:t>
      </w:r>
      <w:r w:rsidR="00DE6491" w:rsidRPr="009D3B65">
        <w:rPr>
          <w:rFonts w:ascii="Times New Roman" w:hAnsi="Times New Roman" w:cs="Times New Roman"/>
          <w:i/>
          <w:sz w:val="24"/>
          <w:szCs w:val="24"/>
          <w:rPrChange w:id="436" w:author="Abruno" w:date="2018-10-24T13:49:00Z">
            <w:rPr>
              <w:rFonts w:ascii="Times New Roman" w:hAnsi="Times New Roman" w:cs="Times New Roman"/>
              <w:i/>
              <w:sz w:val="28"/>
              <w:szCs w:val="28"/>
            </w:rPr>
          </w:rPrChange>
        </w:rPr>
        <w:t xml:space="preserve"> </w:t>
      </w:r>
      <w:r w:rsidR="004E51E3" w:rsidRPr="009D3B65">
        <w:rPr>
          <w:rFonts w:ascii="Times New Roman" w:hAnsi="Times New Roman" w:cs="Times New Roman"/>
          <w:i/>
          <w:sz w:val="24"/>
          <w:szCs w:val="24"/>
          <w:rPrChange w:id="437" w:author="Abruno" w:date="2018-10-24T13:49:00Z">
            <w:rPr>
              <w:rFonts w:ascii="Times New Roman" w:hAnsi="Times New Roman" w:cs="Times New Roman"/>
              <w:i/>
              <w:sz w:val="28"/>
              <w:szCs w:val="28"/>
            </w:rPr>
          </w:rPrChange>
        </w:rPr>
        <w:t>che si muove a diversa velocità.</w:t>
      </w:r>
      <w:r w:rsidR="00722AE4" w:rsidRPr="009D3B65">
        <w:rPr>
          <w:rFonts w:ascii="Times New Roman" w:hAnsi="Times New Roman" w:cs="Times New Roman"/>
          <w:sz w:val="24"/>
          <w:szCs w:val="24"/>
          <w:rPrChange w:id="438" w:author="Abruno" w:date="2018-10-24T13:49:00Z">
            <w:rPr>
              <w:rFonts w:ascii="Times New Roman" w:hAnsi="Times New Roman" w:cs="Times New Roman"/>
              <w:sz w:val="28"/>
              <w:szCs w:val="28"/>
            </w:rPr>
          </w:rPrChange>
        </w:rPr>
        <w:t xml:space="preserve"> </w:t>
      </w:r>
      <w:r w:rsidR="00253768" w:rsidRPr="009D3B65">
        <w:rPr>
          <w:rFonts w:ascii="Times New Roman" w:hAnsi="Times New Roman" w:cs="Times New Roman"/>
          <w:sz w:val="24"/>
          <w:szCs w:val="24"/>
          <w:rPrChange w:id="439" w:author="Abruno" w:date="2018-10-24T13:49:00Z">
            <w:rPr>
              <w:rFonts w:ascii="Times New Roman" w:hAnsi="Times New Roman" w:cs="Times New Roman"/>
              <w:sz w:val="28"/>
              <w:szCs w:val="28"/>
            </w:rPr>
          </w:rPrChange>
        </w:rPr>
        <w:t>Da ultimo, p</w:t>
      </w:r>
      <w:r w:rsidR="004E51E3" w:rsidRPr="009D3B65">
        <w:rPr>
          <w:rFonts w:ascii="Times New Roman" w:hAnsi="Times New Roman" w:cs="Times New Roman"/>
          <w:sz w:val="24"/>
          <w:szCs w:val="24"/>
          <w:rPrChange w:id="440" w:author="Abruno" w:date="2018-10-24T13:49:00Z">
            <w:rPr>
              <w:rFonts w:ascii="Times New Roman" w:hAnsi="Times New Roman" w:cs="Times New Roman"/>
              <w:sz w:val="28"/>
              <w:szCs w:val="28"/>
            </w:rPr>
          </w:rPrChange>
        </w:rPr>
        <w:t>oiché è impossibile conoscere</w:t>
      </w:r>
      <w:r w:rsidR="00722AE4" w:rsidRPr="009D3B65">
        <w:rPr>
          <w:rFonts w:ascii="Times New Roman" w:hAnsi="Times New Roman" w:cs="Times New Roman"/>
          <w:sz w:val="24"/>
          <w:szCs w:val="24"/>
          <w:rPrChange w:id="441" w:author="Abruno" w:date="2018-10-24T13:49:00Z">
            <w:rPr>
              <w:rFonts w:ascii="Times New Roman" w:hAnsi="Times New Roman" w:cs="Times New Roman"/>
              <w:sz w:val="28"/>
              <w:szCs w:val="28"/>
            </w:rPr>
          </w:rPrChange>
        </w:rPr>
        <w:t xml:space="preserve"> esattamente il presente </w:t>
      </w:r>
      <w:r w:rsidR="00722AE4" w:rsidRPr="009D3B65">
        <w:rPr>
          <w:rFonts w:ascii="Times New Roman" w:hAnsi="Times New Roman" w:cs="Times New Roman"/>
          <w:i/>
          <w:sz w:val="24"/>
          <w:szCs w:val="24"/>
          <w:rPrChange w:id="442" w:author="Abruno" w:date="2018-10-24T13:49:00Z">
            <w:rPr>
              <w:rFonts w:ascii="Times New Roman" w:hAnsi="Times New Roman" w:cs="Times New Roman"/>
              <w:i/>
              <w:sz w:val="28"/>
              <w:szCs w:val="28"/>
            </w:rPr>
          </w:rPrChange>
        </w:rPr>
        <w:t xml:space="preserve">le </w:t>
      </w:r>
      <w:r w:rsidR="004E51E3" w:rsidRPr="009D3B65">
        <w:rPr>
          <w:rFonts w:ascii="Times New Roman" w:hAnsi="Times New Roman" w:cs="Times New Roman"/>
          <w:i/>
          <w:sz w:val="24"/>
          <w:szCs w:val="24"/>
          <w:rPrChange w:id="443" w:author="Abruno" w:date="2018-10-24T13:49:00Z">
            <w:rPr>
              <w:rFonts w:ascii="Times New Roman" w:hAnsi="Times New Roman" w:cs="Times New Roman"/>
              <w:i/>
              <w:sz w:val="28"/>
              <w:szCs w:val="28"/>
            </w:rPr>
          </w:rPrChange>
        </w:rPr>
        <w:t>evoluzioni</w:t>
      </w:r>
      <w:r w:rsidR="00722AE4" w:rsidRPr="009D3B65">
        <w:rPr>
          <w:rFonts w:ascii="Times New Roman" w:hAnsi="Times New Roman" w:cs="Times New Roman"/>
          <w:i/>
          <w:sz w:val="24"/>
          <w:szCs w:val="24"/>
          <w:rPrChange w:id="444" w:author="Abruno" w:date="2018-10-24T13:49:00Z">
            <w:rPr>
              <w:rFonts w:ascii="Times New Roman" w:hAnsi="Times New Roman" w:cs="Times New Roman"/>
              <w:i/>
              <w:sz w:val="28"/>
              <w:szCs w:val="28"/>
            </w:rPr>
          </w:rPrChange>
        </w:rPr>
        <w:t xml:space="preserve"> future non sono predeterminabili</w:t>
      </w:r>
      <w:r w:rsidR="004E51E3" w:rsidRPr="009D3B65">
        <w:rPr>
          <w:rFonts w:ascii="Times New Roman" w:hAnsi="Times New Roman" w:cs="Times New Roman"/>
          <w:i/>
          <w:sz w:val="24"/>
          <w:szCs w:val="24"/>
          <w:rPrChange w:id="445" w:author="Abruno" w:date="2018-10-24T13:49:00Z">
            <w:rPr>
              <w:rFonts w:ascii="Times New Roman" w:hAnsi="Times New Roman" w:cs="Times New Roman"/>
              <w:i/>
              <w:sz w:val="28"/>
              <w:szCs w:val="28"/>
            </w:rPr>
          </w:rPrChange>
        </w:rPr>
        <w:t xml:space="preserve"> </w:t>
      </w:r>
      <w:r w:rsidR="004E51E3" w:rsidRPr="009D3B65">
        <w:rPr>
          <w:rFonts w:ascii="Times New Roman" w:hAnsi="Times New Roman" w:cs="Times New Roman"/>
          <w:sz w:val="24"/>
          <w:szCs w:val="24"/>
          <w:rPrChange w:id="446" w:author="Abruno" w:date="2018-10-24T13:49:00Z">
            <w:rPr>
              <w:rFonts w:ascii="Times New Roman" w:hAnsi="Times New Roman" w:cs="Times New Roman"/>
              <w:sz w:val="28"/>
              <w:szCs w:val="28"/>
            </w:rPr>
          </w:rPrChange>
        </w:rPr>
        <w:t>con certezza</w:t>
      </w:r>
      <w:r w:rsidR="00722AE4" w:rsidRPr="009D3B65">
        <w:rPr>
          <w:rFonts w:ascii="Times New Roman" w:hAnsi="Times New Roman" w:cs="Times New Roman"/>
          <w:sz w:val="24"/>
          <w:szCs w:val="24"/>
          <w:rPrChange w:id="447" w:author="Abruno" w:date="2018-10-24T13:49:00Z">
            <w:rPr>
              <w:rFonts w:ascii="Times New Roman" w:hAnsi="Times New Roman" w:cs="Times New Roman"/>
              <w:sz w:val="28"/>
              <w:szCs w:val="28"/>
            </w:rPr>
          </w:rPrChange>
        </w:rPr>
        <w:t xml:space="preserve">. </w:t>
      </w:r>
    </w:p>
    <w:p w:rsidR="007D06A3" w:rsidRPr="009D3B65" w:rsidRDefault="00000F0D" w:rsidP="00AD58EC">
      <w:pPr>
        <w:jc w:val="both"/>
        <w:rPr>
          <w:rFonts w:ascii="Times New Roman" w:hAnsi="Times New Roman" w:cs="Times New Roman"/>
          <w:sz w:val="24"/>
          <w:szCs w:val="24"/>
          <w:rPrChange w:id="448"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449" w:author="Abruno" w:date="2018-10-24T13:49:00Z">
            <w:rPr>
              <w:rFonts w:ascii="Times New Roman" w:hAnsi="Times New Roman" w:cs="Times New Roman"/>
              <w:sz w:val="28"/>
              <w:szCs w:val="28"/>
            </w:rPr>
          </w:rPrChange>
        </w:rPr>
        <w:t xml:space="preserve">Cosa c’entra, ci si chiederà, tutto ciò con il lavoro, la sua contrattazione, una necessaria riduzione e la cura della natura e dei beni comuni? </w:t>
      </w:r>
      <w:r w:rsidR="007D06A3" w:rsidRPr="009D3B65">
        <w:rPr>
          <w:rFonts w:ascii="Times New Roman" w:hAnsi="Times New Roman" w:cs="Times New Roman"/>
          <w:i/>
          <w:sz w:val="24"/>
          <w:szCs w:val="24"/>
          <w:rPrChange w:id="450" w:author="Abruno" w:date="2018-10-24T13:49:00Z">
            <w:rPr>
              <w:rFonts w:ascii="Times New Roman" w:hAnsi="Times New Roman" w:cs="Times New Roman"/>
              <w:i/>
              <w:sz w:val="28"/>
              <w:szCs w:val="28"/>
            </w:rPr>
          </w:rPrChange>
        </w:rPr>
        <w:t xml:space="preserve">Economia è sempre </w:t>
      </w:r>
      <w:r w:rsidRPr="009D3B65">
        <w:rPr>
          <w:rFonts w:ascii="Times New Roman" w:hAnsi="Times New Roman" w:cs="Times New Roman"/>
          <w:i/>
          <w:sz w:val="24"/>
          <w:szCs w:val="24"/>
          <w:rPrChange w:id="451" w:author="Abruno" w:date="2018-10-24T13:49:00Z">
            <w:rPr>
              <w:rFonts w:ascii="Times New Roman" w:hAnsi="Times New Roman" w:cs="Times New Roman"/>
              <w:i/>
              <w:sz w:val="28"/>
              <w:szCs w:val="28"/>
            </w:rPr>
          </w:rPrChange>
        </w:rPr>
        <w:t xml:space="preserve">più </w:t>
      </w:r>
      <w:r w:rsidR="007D06A3" w:rsidRPr="009D3B65">
        <w:rPr>
          <w:rFonts w:ascii="Times New Roman" w:hAnsi="Times New Roman" w:cs="Times New Roman"/>
          <w:i/>
          <w:sz w:val="24"/>
          <w:szCs w:val="24"/>
          <w:rPrChange w:id="452" w:author="Abruno" w:date="2018-10-24T13:49:00Z">
            <w:rPr>
              <w:rFonts w:ascii="Times New Roman" w:hAnsi="Times New Roman" w:cs="Times New Roman"/>
              <w:i/>
              <w:sz w:val="28"/>
              <w:szCs w:val="28"/>
            </w:rPr>
          </w:rPrChange>
        </w:rPr>
        <w:t>economia di tempo</w:t>
      </w:r>
      <w:r w:rsidR="007D06A3" w:rsidRPr="009D3B65">
        <w:rPr>
          <w:rFonts w:ascii="Times New Roman" w:hAnsi="Times New Roman" w:cs="Times New Roman"/>
          <w:sz w:val="24"/>
          <w:szCs w:val="24"/>
          <w:rPrChange w:id="453" w:author="Abruno" w:date="2018-10-24T13:49:00Z">
            <w:rPr>
              <w:rFonts w:ascii="Times New Roman" w:hAnsi="Times New Roman" w:cs="Times New Roman"/>
              <w:sz w:val="28"/>
              <w:szCs w:val="28"/>
            </w:rPr>
          </w:rPrChange>
        </w:rPr>
        <w:t xml:space="preserve">. Tempo di lavoro </w:t>
      </w:r>
      <w:r w:rsidR="00986F15" w:rsidRPr="009D3B65">
        <w:rPr>
          <w:rFonts w:ascii="Times New Roman" w:hAnsi="Times New Roman" w:cs="Times New Roman"/>
          <w:sz w:val="24"/>
          <w:szCs w:val="24"/>
          <w:rPrChange w:id="454" w:author="Abruno" w:date="2018-10-24T13:49:00Z">
            <w:rPr>
              <w:rFonts w:ascii="Times New Roman" w:hAnsi="Times New Roman" w:cs="Times New Roman"/>
              <w:sz w:val="28"/>
              <w:szCs w:val="28"/>
            </w:rPr>
          </w:rPrChange>
        </w:rPr>
        <w:t xml:space="preserve">o di consumo </w:t>
      </w:r>
      <w:r w:rsidR="007D06A3" w:rsidRPr="009D3B65">
        <w:rPr>
          <w:rFonts w:ascii="Times New Roman" w:hAnsi="Times New Roman" w:cs="Times New Roman"/>
          <w:sz w:val="24"/>
          <w:szCs w:val="24"/>
          <w:rPrChange w:id="455" w:author="Abruno" w:date="2018-10-24T13:49:00Z">
            <w:rPr>
              <w:rFonts w:ascii="Times New Roman" w:hAnsi="Times New Roman" w:cs="Times New Roman"/>
              <w:sz w:val="28"/>
              <w:szCs w:val="28"/>
            </w:rPr>
          </w:rPrChange>
        </w:rPr>
        <w:t>necessario</w:t>
      </w:r>
      <w:r w:rsidR="00986F15" w:rsidRPr="009D3B65">
        <w:rPr>
          <w:rFonts w:ascii="Times New Roman" w:hAnsi="Times New Roman" w:cs="Times New Roman"/>
          <w:sz w:val="24"/>
          <w:szCs w:val="24"/>
          <w:rPrChange w:id="456" w:author="Abruno" w:date="2018-10-24T13:49:00Z">
            <w:rPr>
              <w:rFonts w:ascii="Times New Roman" w:hAnsi="Times New Roman" w:cs="Times New Roman"/>
              <w:sz w:val="28"/>
              <w:szCs w:val="28"/>
            </w:rPr>
          </w:rPrChange>
        </w:rPr>
        <w:t xml:space="preserve"> o imposto</w:t>
      </w:r>
      <w:r w:rsidR="007D06A3" w:rsidRPr="009D3B65">
        <w:rPr>
          <w:rFonts w:ascii="Times New Roman" w:hAnsi="Times New Roman" w:cs="Times New Roman"/>
          <w:sz w:val="24"/>
          <w:szCs w:val="24"/>
          <w:rPrChange w:id="457" w:author="Abruno" w:date="2018-10-24T13:49:00Z">
            <w:rPr>
              <w:rFonts w:ascii="Times New Roman" w:hAnsi="Times New Roman" w:cs="Times New Roman"/>
              <w:sz w:val="28"/>
              <w:szCs w:val="28"/>
            </w:rPr>
          </w:rPrChange>
        </w:rPr>
        <w:t>. Ora la nostra concezione del tempo, ma il tempo stesso, se si può dire così, ha sub</w:t>
      </w:r>
      <w:ins w:id="458" w:author="Fiorella" w:date="2016-06-27T17:48:00Z">
        <w:r w:rsidR="001D6647" w:rsidRPr="009D3B65">
          <w:rPr>
            <w:rFonts w:ascii="Times New Roman" w:hAnsi="Times New Roman" w:cs="Times New Roman"/>
            <w:sz w:val="24"/>
            <w:szCs w:val="24"/>
            <w:rPrChange w:id="459" w:author="Abruno" w:date="2018-10-24T13:49:00Z">
              <w:rPr>
                <w:rFonts w:ascii="Times New Roman" w:hAnsi="Times New Roman" w:cs="Times New Roman"/>
                <w:sz w:val="28"/>
                <w:szCs w:val="28"/>
              </w:rPr>
            </w:rPrChange>
          </w:rPr>
          <w:t>ì</w:t>
        </w:r>
      </w:ins>
      <w:del w:id="460" w:author="Fiorella" w:date="2016-06-27T17:48:00Z">
        <w:r w:rsidR="007D06A3" w:rsidRPr="009D3B65" w:rsidDel="001D6647">
          <w:rPr>
            <w:rFonts w:ascii="Times New Roman" w:hAnsi="Times New Roman" w:cs="Times New Roman"/>
            <w:sz w:val="24"/>
            <w:szCs w:val="24"/>
            <w:rPrChange w:id="461" w:author="Abruno" w:date="2018-10-24T13:49:00Z">
              <w:rPr>
                <w:rFonts w:ascii="Times New Roman" w:hAnsi="Times New Roman" w:cs="Times New Roman"/>
                <w:sz w:val="28"/>
                <w:szCs w:val="28"/>
              </w:rPr>
            </w:rPrChange>
          </w:rPr>
          <w:delText>i</w:delText>
        </w:r>
      </w:del>
      <w:r w:rsidR="007D06A3" w:rsidRPr="009D3B65">
        <w:rPr>
          <w:rFonts w:ascii="Times New Roman" w:hAnsi="Times New Roman" w:cs="Times New Roman"/>
          <w:sz w:val="24"/>
          <w:szCs w:val="24"/>
          <w:rPrChange w:id="462" w:author="Abruno" w:date="2018-10-24T13:49:00Z">
            <w:rPr>
              <w:rFonts w:ascii="Times New Roman" w:hAnsi="Times New Roman" w:cs="Times New Roman"/>
              <w:sz w:val="28"/>
              <w:szCs w:val="28"/>
            </w:rPr>
          </w:rPrChange>
        </w:rPr>
        <w:t>to una rivoluzione</w:t>
      </w:r>
      <w:r w:rsidR="00986F15" w:rsidRPr="009D3B65">
        <w:rPr>
          <w:rFonts w:ascii="Times New Roman" w:hAnsi="Times New Roman" w:cs="Times New Roman"/>
          <w:sz w:val="24"/>
          <w:szCs w:val="24"/>
          <w:rPrChange w:id="463" w:author="Abruno" w:date="2018-10-24T13:49:00Z">
            <w:rPr>
              <w:rFonts w:ascii="Times New Roman" w:hAnsi="Times New Roman" w:cs="Times New Roman"/>
              <w:sz w:val="28"/>
              <w:szCs w:val="28"/>
            </w:rPr>
          </w:rPrChange>
        </w:rPr>
        <w:t>:</w:t>
      </w:r>
      <w:r w:rsidR="007D06A3" w:rsidRPr="009D3B65">
        <w:rPr>
          <w:rFonts w:ascii="Times New Roman" w:hAnsi="Times New Roman" w:cs="Times New Roman"/>
          <w:sz w:val="24"/>
          <w:szCs w:val="24"/>
          <w:rPrChange w:id="464" w:author="Abruno" w:date="2018-10-24T13:49:00Z">
            <w:rPr>
              <w:rFonts w:ascii="Times New Roman" w:hAnsi="Times New Roman" w:cs="Times New Roman"/>
              <w:sz w:val="28"/>
              <w:szCs w:val="28"/>
            </w:rPr>
          </w:rPrChange>
        </w:rPr>
        <w:t xml:space="preserve"> </w:t>
      </w:r>
      <w:r w:rsidR="00986F15" w:rsidRPr="009D3B65">
        <w:rPr>
          <w:rFonts w:ascii="Times New Roman" w:hAnsi="Times New Roman" w:cs="Times New Roman"/>
          <w:sz w:val="24"/>
          <w:szCs w:val="24"/>
          <w:rPrChange w:id="465" w:author="Abruno" w:date="2018-10-24T13:49:00Z">
            <w:rPr>
              <w:rFonts w:ascii="Times New Roman" w:hAnsi="Times New Roman" w:cs="Times New Roman"/>
              <w:sz w:val="28"/>
              <w:szCs w:val="28"/>
            </w:rPr>
          </w:rPrChange>
        </w:rPr>
        <w:t>l</w:t>
      </w:r>
      <w:r w:rsidR="007D06A3" w:rsidRPr="009D3B65">
        <w:rPr>
          <w:rFonts w:ascii="Times New Roman" w:hAnsi="Times New Roman" w:cs="Times New Roman"/>
          <w:sz w:val="24"/>
          <w:szCs w:val="24"/>
          <w:rPrChange w:id="466" w:author="Abruno" w:date="2018-10-24T13:49:00Z">
            <w:rPr>
              <w:rFonts w:ascii="Times New Roman" w:hAnsi="Times New Roman" w:cs="Times New Roman"/>
              <w:sz w:val="28"/>
              <w:szCs w:val="28"/>
            </w:rPr>
          </w:rPrChange>
        </w:rPr>
        <w:t xml:space="preserve">e possibilità di comprimerlo e di accelerarlo sono cresciute all’inverosimile, con conseguenze imprevedibili </w:t>
      </w:r>
      <w:r w:rsidR="00986F15" w:rsidRPr="009D3B65">
        <w:rPr>
          <w:rFonts w:ascii="Times New Roman" w:hAnsi="Times New Roman" w:cs="Times New Roman"/>
          <w:sz w:val="24"/>
          <w:szCs w:val="24"/>
          <w:rPrChange w:id="467" w:author="Abruno" w:date="2018-10-24T13:49:00Z">
            <w:rPr>
              <w:rFonts w:ascii="Times New Roman" w:hAnsi="Times New Roman" w:cs="Times New Roman"/>
              <w:sz w:val="28"/>
              <w:szCs w:val="28"/>
            </w:rPr>
          </w:rPrChange>
        </w:rPr>
        <w:t xml:space="preserve">sul nostro quotidiano </w:t>
      </w:r>
      <w:r w:rsidR="007D06A3" w:rsidRPr="009D3B65">
        <w:rPr>
          <w:rFonts w:ascii="Times New Roman" w:hAnsi="Times New Roman" w:cs="Times New Roman"/>
          <w:sz w:val="24"/>
          <w:szCs w:val="24"/>
          <w:rPrChange w:id="468" w:author="Abruno" w:date="2018-10-24T13:49:00Z">
            <w:rPr>
              <w:rFonts w:ascii="Times New Roman" w:hAnsi="Times New Roman" w:cs="Times New Roman"/>
              <w:sz w:val="28"/>
              <w:szCs w:val="28"/>
            </w:rPr>
          </w:rPrChange>
        </w:rPr>
        <w:t>che occorre indagare.</w:t>
      </w:r>
    </w:p>
    <w:p w:rsidR="006A289E" w:rsidRPr="009D3B65" w:rsidRDefault="00986F15" w:rsidP="00AD58EC">
      <w:pPr>
        <w:jc w:val="both"/>
        <w:rPr>
          <w:rFonts w:ascii="Times New Roman" w:hAnsi="Times New Roman" w:cs="Times New Roman"/>
          <w:sz w:val="24"/>
          <w:szCs w:val="24"/>
          <w:rPrChange w:id="469"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470" w:author="Abruno" w:date="2018-10-24T13:49:00Z">
            <w:rPr>
              <w:rFonts w:ascii="Times New Roman" w:hAnsi="Times New Roman" w:cs="Times New Roman"/>
              <w:sz w:val="28"/>
              <w:szCs w:val="28"/>
            </w:rPr>
          </w:rPrChange>
        </w:rPr>
        <w:lastRenderedPageBreak/>
        <w:t>Potremmo assumere il punto di vista per cui</w:t>
      </w:r>
      <w:r w:rsidR="004E51E3" w:rsidRPr="009D3B65">
        <w:rPr>
          <w:rFonts w:ascii="Times New Roman" w:hAnsi="Times New Roman" w:cs="Times New Roman"/>
          <w:sz w:val="24"/>
          <w:szCs w:val="24"/>
          <w:rPrChange w:id="471" w:author="Abruno" w:date="2018-10-24T13:49:00Z">
            <w:rPr>
              <w:rFonts w:ascii="Times New Roman" w:hAnsi="Times New Roman" w:cs="Times New Roman"/>
              <w:sz w:val="28"/>
              <w:szCs w:val="28"/>
            </w:rPr>
          </w:rPrChange>
        </w:rPr>
        <w:t xml:space="preserve"> </w:t>
      </w:r>
      <w:r w:rsidR="00BD5F39" w:rsidRPr="009D3B65">
        <w:rPr>
          <w:rFonts w:ascii="Times New Roman" w:hAnsi="Times New Roman" w:cs="Times New Roman"/>
          <w:sz w:val="24"/>
          <w:szCs w:val="24"/>
          <w:rPrChange w:id="472" w:author="Abruno" w:date="2018-10-24T13:49:00Z">
            <w:rPr>
              <w:rFonts w:ascii="Times New Roman" w:hAnsi="Times New Roman" w:cs="Times New Roman"/>
              <w:sz w:val="28"/>
              <w:szCs w:val="28"/>
            </w:rPr>
          </w:rPrChange>
        </w:rPr>
        <w:t xml:space="preserve">la fisica </w:t>
      </w:r>
      <w:r w:rsidRPr="009D3B65">
        <w:rPr>
          <w:rFonts w:ascii="Times New Roman" w:hAnsi="Times New Roman" w:cs="Times New Roman"/>
          <w:sz w:val="24"/>
          <w:szCs w:val="24"/>
          <w:rPrChange w:id="473" w:author="Abruno" w:date="2018-10-24T13:49:00Z">
            <w:rPr>
              <w:rFonts w:ascii="Times New Roman" w:hAnsi="Times New Roman" w:cs="Times New Roman"/>
              <w:sz w:val="28"/>
              <w:szCs w:val="28"/>
            </w:rPr>
          </w:rPrChange>
        </w:rPr>
        <w:t>ponga</w:t>
      </w:r>
      <w:r w:rsidR="00BD5F39" w:rsidRPr="009D3B65">
        <w:rPr>
          <w:rFonts w:ascii="Times New Roman" w:hAnsi="Times New Roman" w:cs="Times New Roman"/>
          <w:sz w:val="24"/>
          <w:szCs w:val="24"/>
          <w:rPrChange w:id="474"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475" w:author="Abruno" w:date="2018-10-24T13:49:00Z">
            <w:rPr>
              <w:rFonts w:ascii="Times New Roman" w:hAnsi="Times New Roman" w:cs="Times New Roman"/>
              <w:sz w:val="28"/>
              <w:szCs w:val="28"/>
            </w:rPr>
          </w:rPrChange>
        </w:rPr>
        <w:t xml:space="preserve">alcuni </w:t>
      </w:r>
      <w:r w:rsidR="00BD5F39" w:rsidRPr="009D3B65">
        <w:rPr>
          <w:rFonts w:ascii="Times New Roman" w:hAnsi="Times New Roman" w:cs="Times New Roman"/>
          <w:sz w:val="24"/>
          <w:szCs w:val="24"/>
          <w:rPrChange w:id="476" w:author="Abruno" w:date="2018-10-24T13:49:00Z">
            <w:rPr>
              <w:rFonts w:ascii="Times New Roman" w:hAnsi="Times New Roman" w:cs="Times New Roman"/>
              <w:sz w:val="28"/>
              <w:szCs w:val="28"/>
            </w:rPr>
          </w:rPrChange>
        </w:rPr>
        <w:t>vincoli invalicabili alla politica</w:t>
      </w:r>
      <w:r w:rsidR="004E51E3" w:rsidRPr="009D3B65">
        <w:rPr>
          <w:rFonts w:ascii="Times New Roman" w:hAnsi="Times New Roman" w:cs="Times New Roman"/>
          <w:sz w:val="24"/>
          <w:szCs w:val="24"/>
          <w:rPrChange w:id="477" w:author="Abruno" w:date="2018-10-24T13:49:00Z">
            <w:rPr>
              <w:rFonts w:ascii="Times New Roman" w:hAnsi="Times New Roman" w:cs="Times New Roman"/>
              <w:sz w:val="28"/>
              <w:szCs w:val="28"/>
            </w:rPr>
          </w:rPrChange>
        </w:rPr>
        <w:t xml:space="preserve"> e all’azione sociale</w:t>
      </w:r>
      <w:r w:rsidR="00253768" w:rsidRPr="009D3B65">
        <w:rPr>
          <w:rFonts w:ascii="Times New Roman" w:hAnsi="Times New Roman" w:cs="Times New Roman"/>
          <w:sz w:val="24"/>
          <w:szCs w:val="24"/>
          <w:rPrChange w:id="478" w:author="Abruno" w:date="2018-10-24T13:49:00Z">
            <w:rPr>
              <w:rFonts w:ascii="Times New Roman" w:hAnsi="Times New Roman" w:cs="Times New Roman"/>
              <w:sz w:val="28"/>
              <w:szCs w:val="28"/>
            </w:rPr>
          </w:rPrChange>
        </w:rPr>
        <w:t xml:space="preserve"> quando occorre prendere decisioni</w:t>
      </w:r>
      <w:r w:rsidRPr="009D3B65">
        <w:rPr>
          <w:rFonts w:ascii="Times New Roman" w:hAnsi="Times New Roman" w:cs="Times New Roman"/>
          <w:sz w:val="24"/>
          <w:szCs w:val="24"/>
          <w:rPrChange w:id="479" w:author="Abruno" w:date="2018-10-24T13:49:00Z">
            <w:rPr>
              <w:rFonts w:ascii="Times New Roman" w:hAnsi="Times New Roman" w:cs="Times New Roman"/>
              <w:sz w:val="28"/>
              <w:szCs w:val="28"/>
            </w:rPr>
          </w:rPrChange>
        </w:rPr>
        <w:t xml:space="preserve"> soprattutto nell’ambito del tempo di vita e dello spazio della biosfera</w:t>
      </w:r>
      <w:r w:rsidR="00BD5F39" w:rsidRPr="009D3B65">
        <w:rPr>
          <w:rFonts w:ascii="Times New Roman" w:hAnsi="Times New Roman" w:cs="Times New Roman"/>
          <w:sz w:val="24"/>
          <w:szCs w:val="24"/>
          <w:rPrChange w:id="480" w:author="Abruno" w:date="2018-10-24T13:49:00Z">
            <w:rPr>
              <w:rFonts w:ascii="Times New Roman" w:hAnsi="Times New Roman" w:cs="Times New Roman"/>
              <w:sz w:val="28"/>
              <w:szCs w:val="28"/>
            </w:rPr>
          </w:rPrChange>
        </w:rPr>
        <w:t xml:space="preserve">. </w:t>
      </w:r>
      <w:r w:rsidR="00253768" w:rsidRPr="009D3B65">
        <w:rPr>
          <w:rFonts w:ascii="Times New Roman" w:hAnsi="Times New Roman" w:cs="Times New Roman"/>
          <w:sz w:val="24"/>
          <w:szCs w:val="24"/>
          <w:rPrChange w:id="481" w:author="Abruno" w:date="2018-10-24T13:49:00Z">
            <w:rPr>
              <w:rFonts w:ascii="Times New Roman" w:hAnsi="Times New Roman" w:cs="Times New Roman"/>
              <w:sz w:val="28"/>
              <w:szCs w:val="28"/>
            </w:rPr>
          </w:rPrChange>
        </w:rPr>
        <w:t xml:space="preserve">Anche se nel mondo macroscopico non ce ne accorgiamo quasi, tuttavia il ricorso </w:t>
      </w:r>
      <w:r w:rsidRPr="009D3B65">
        <w:rPr>
          <w:rFonts w:ascii="Times New Roman" w:hAnsi="Times New Roman" w:cs="Times New Roman"/>
          <w:sz w:val="24"/>
          <w:szCs w:val="24"/>
          <w:rPrChange w:id="482" w:author="Abruno" w:date="2018-10-24T13:49:00Z">
            <w:rPr>
              <w:rFonts w:ascii="Times New Roman" w:hAnsi="Times New Roman" w:cs="Times New Roman"/>
              <w:sz w:val="28"/>
              <w:szCs w:val="28"/>
            </w:rPr>
          </w:rPrChange>
        </w:rPr>
        <w:t xml:space="preserve">diffusissimo </w:t>
      </w:r>
      <w:r w:rsidR="00253768" w:rsidRPr="009D3B65">
        <w:rPr>
          <w:rFonts w:ascii="Times New Roman" w:hAnsi="Times New Roman" w:cs="Times New Roman"/>
          <w:sz w:val="24"/>
          <w:szCs w:val="24"/>
          <w:rPrChange w:id="483" w:author="Abruno" w:date="2018-10-24T13:49:00Z">
            <w:rPr>
              <w:rFonts w:ascii="Times New Roman" w:hAnsi="Times New Roman" w:cs="Times New Roman"/>
              <w:sz w:val="28"/>
              <w:szCs w:val="28"/>
            </w:rPr>
          </w:rPrChange>
        </w:rPr>
        <w:t>alle tecnologie moderne</w:t>
      </w:r>
      <w:r w:rsidRPr="009D3B65">
        <w:rPr>
          <w:rFonts w:ascii="Times New Roman" w:hAnsi="Times New Roman" w:cs="Times New Roman"/>
          <w:sz w:val="24"/>
          <w:szCs w:val="24"/>
          <w:rPrChange w:id="484" w:author="Abruno" w:date="2018-10-24T13:49:00Z">
            <w:rPr>
              <w:rFonts w:ascii="Times New Roman" w:hAnsi="Times New Roman" w:cs="Times New Roman"/>
              <w:sz w:val="28"/>
              <w:szCs w:val="28"/>
            </w:rPr>
          </w:rPrChange>
        </w:rPr>
        <w:t>,</w:t>
      </w:r>
      <w:r w:rsidR="00253768" w:rsidRPr="009D3B65">
        <w:rPr>
          <w:rFonts w:ascii="Times New Roman" w:hAnsi="Times New Roman" w:cs="Times New Roman"/>
          <w:sz w:val="24"/>
          <w:szCs w:val="24"/>
          <w:rPrChange w:id="485"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486" w:author="Abruno" w:date="2018-10-24T13:49:00Z">
            <w:rPr>
              <w:rFonts w:ascii="Times New Roman" w:hAnsi="Times New Roman" w:cs="Times New Roman"/>
              <w:sz w:val="28"/>
              <w:szCs w:val="28"/>
            </w:rPr>
          </w:rPrChange>
        </w:rPr>
        <w:t>così sofisticate e attraversate da onde e particelle ultraveloci, rivela</w:t>
      </w:r>
      <w:r w:rsidR="00253768" w:rsidRPr="009D3B65">
        <w:rPr>
          <w:rFonts w:ascii="Times New Roman" w:hAnsi="Times New Roman" w:cs="Times New Roman"/>
          <w:sz w:val="24"/>
          <w:szCs w:val="24"/>
          <w:rPrChange w:id="487" w:author="Abruno" w:date="2018-10-24T13:49:00Z">
            <w:rPr>
              <w:rFonts w:ascii="Times New Roman" w:hAnsi="Times New Roman" w:cs="Times New Roman"/>
              <w:sz w:val="28"/>
              <w:szCs w:val="28"/>
            </w:rPr>
          </w:rPrChange>
        </w:rPr>
        <w:t xml:space="preserve">, come vedremo, </w:t>
      </w:r>
      <w:r w:rsidR="00E20447" w:rsidRPr="009D3B65">
        <w:rPr>
          <w:rFonts w:ascii="Times New Roman" w:hAnsi="Times New Roman" w:cs="Times New Roman"/>
          <w:sz w:val="24"/>
          <w:szCs w:val="24"/>
          <w:rPrChange w:id="488" w:author="Abruno" w:date="2018-10-24T13:49:00Z">
            <w:rPr>
              <w:rFonts w:ascii="Times New Roman" w:hAnsi="Times New Roman" w:cs="Times New Roman"/>
              <w:sz w:val="28"/>
              <w:szCs w:val="28"/>
            </w:rPr>
          </w:rPrChange>
        </w:rPr>
        <w:t xml:space="preserve">che i nostri sensi possono essere ingannati. </w:t>
      </w:r>
      <w:r w:rsidRPr="009D3B65">
        <w:rPr>
          <w:rFonts w:ascii="Times New Roman" w:hAnsi="Times New Roman" w:cs="Times New Roman"/>
          <w:sz w:val="24"/>
          <w:szCs w:val="24"/>
          <w:rPrChange w:id="489" w:author="Abruno" w:date="2018-10-24T13:49:00Z">
            <w:rPr>
              <w:rFonts w:ascii="Times New Roman" w:hAnsi="Times New Roman" w:cs="Times New Roman"/>
              <w:sz w:val="28"/>
              <w:szCs w:val="28"/>
            </w:rPr>
          </w:rPrChange>
        </w:rPr>
        <w:t>A fronte di una trasformazione ancora non pienamente metabolizzata, q</w:t>
      </w:r>
      <w:r w:rsidR="00BD5F39" w:rsidRPr="009D3B65">
        <w:rPr>
          <w:rFonts w:ascii="Times New Roman" w:hAnsi="Times New Roman" w:cs="Times New Roman"/>
          <w:sz w:val="24"/>
          <w:szCs w:val="24"/>
          <w:rPrChange w:id="490" w:author="Abruno" w:date="2018-10-24T13:49:00Z">
            <w:rPr>
              <w:rFonts w:ascii="Times New Roman" w:hAnsi="Times New Roman" w:cs="Times New Roman"/>
              <w:sz w:val="28"/>
              <w:szCs w:val="28"/>
            </w:rPr>
          </w:rPrChange>
        </w:rPr>
        <w:t xml:space="preserve">uel che mi sembra oggi </w:t>
      </w:r>
      <w:r w:rsidRPr="009D3B65">
        <w:rPr>
          <w:rFonts w:ascii="Times New Roman" w:hAnsi="Times New Roman" w:cs="Times New Roman"/>
          <w:sz w:val="24"/>
          <w:szCs w:val="24"/>
          <w:rPrChange w:id="491" w:author="Abruno" w:date="2018-10-24T13:49:00Z">
            <w:rPr>
              <w:rFonts w:ascii="Times New Roman" w:hAnsi="Times New Roman" w:cs="Times New Roman"/>
              <w:sz w:val="28"/>
              <w:szCs w:val="28"/>
            </w:rPr>
          </w:rPrChange>
        </w:rPr>
        <w:t>indispensabile</w:t>
      </w:r>
      <w:r w:rsidR="00BD5F39" w:rsidRPr="009D3B65">
        <w:rPr>
          <w:rFonts w:ascii="Times New Roman" w:hAnsi="Times New Roman" w:cs="Times New Roman"/>
          <w:sz w:val="24"/>
          <w:szCs w:val="24"/>
          <w:rPrChange w:id="492" w:author="Abruno" w:date="2018-10-24T13:49:00Z">
            <w:rPr>
              <w:rFonts w:ascii="Times New Roman" w:hAnsi="Times New Roman" w:cs="Times New Roman"/>
              <w:sz w:val="28"/>
              <w:szCs w:val="28"/>
            </w:rPr>
          </w:rPrChange>
        </w:rPr>
        <w:t xml:space="preserve"> è disegnare</w:t>
      </w:r>
      <w:del w:id="493" w:author="Fiorella" w:date="2016-06-27T17:49:00Z">
        <w:r w:rsidR="00BD5F39" w:rsidRPr="009D3B65" w:rsidDel="001D6647">
          <w:rPr>
            <w:rFonts w:ascii="Times New Roman" w:hAnsi="Times New Roman" w:cs="Times New Roman"/>
            <w:sz w:val="24"/>
            <w:szCs w:val="24"/>
            <w:rPrChange w:id="494" w:author="Abruno" w:date="2018-10-24T13:49:00Z">
              <w:rPr>
                <w:rFonts w:ascii="Times New Roman" w:hAnsi="Times New Roman" w:cs="Times New Roman"/>
                <w:sz w:val="28"/>
                <w:szCs w:val="28"/>
              </w:rPr>
            </w:rPrChange>
          </w:rPr>
          <w:delText xml:space="preserve"> delle</w:delText>
        </w:r>
      </w:del>
      <w:r w:rsidR="00BD5F39" w:rsidRPr="009D3B65">
        <w:rPr>
          <w:rFonts w:ascii="Times New Roman" w:hAnsi="Times New Roman" w:cs="Times New Roman"/>
          <w:sz w:val="24"/>
          <w:szCs w:val="24"/>
          <w:rPrChange w:id="495" w:author="Abruno" w:date="2018-10-24T13:49:00Z">
            <w:rPr>
              <w:rFonts w:ascii="Times New Roman" w:hAnsi="Times New Roman" w:cs="Times New Roman"/>
              <w:sz w:val="28"/>
              <w:szCs w:val="28"/>
            </w:rPr>
          </w:rPrChange>
        </w:rPr>
        <w:t xml:space="preserve"> </w:t>
      </w:r>
      <w:r w:rsidR="00BD5F39" w:rsidRPr="009D3B65">
        <w:rPr>
          <w:rFonts w:ascii="Times New Roman" w:hAnsi="Times New Roman" w:cs="Times New Roman"/>
          <w:i/>
          <w:sz w:val="24"/>
          <w:szCs w:val="24"/>
          <w:rPrChange w:id="496" w:author="Abruno" w:date="2018-10-24T13:49:00Z">
            <w:rPr>
              <w:rFonts w:ascii="Times New Roman" w:hAnsi="Times New Roman" w:cs="Times New Roman"/>
              <w:i/>
              <w:sz w:val="28"/>
              <w:szCs w:val="28"/>
            </w:rPr>
          </w:rPrChange>
        </w:rPr>
        <w:t xml:space="preserve">immagini mentali </w:t>
      </w:r>
      <w:r w:rsidR="00BD5F39" w:rsidRPr="009D3B65">
        <w:rPr>
          <w:rFonts w:ascii="Times New Roman" w:hAnsi="Times New Roman" w:cs="Times New Roman"/>
          <w:sz w:val="24"/>
          <w:szCs w:val="24"/>
          <w:rPrChange w:id="497" w:author="Abruno" w:date="2018-10-24T13:49:00Z">
            <w:rPr>
              <w:rFonts w:ascii="Times New Roman" w:hAnsi="Times New Roman" w:cs="Times New Roman"/>
              <w:sz w:val="28"/>
              <w:szCs w:val="28"/>
            </w:rPr>
          </w:rPrChange>
        </w:rPr>
        <w:t xml:space="preserve">per l’occhio materiale e spirituale. Se può convincere in anticipo </w:t>
      </w:r>
      <w:r w:rsidR="004E51E3" w:rsidRPr="009D3B65">
        <w:rPr>
          <w:rFonts w:ascii="Times New Roman" w:hAnsi="Times New Roman" w:cs="Times New Roman"/>
          <w:sz w:val="24"/>
          <w:szCs w:val="24"/>
          <w:rPrChange w:id="498" w:author="Abruno" w:date="2018-10-24T13:49:00Z">
            <w:rPr>
              <w:rFonts w:ascii="Times New Roman" w:hAnsi="Times New Roman" w:cs="Times New Roman"/>
              <w:sz w:val="28"/>
              <w:szCs w:val="28"/>
            </w:rPr>
          </w:rPrChange>
        </w:rPr>
        <w:t>di</w:t>
      </w:r>
      <w:r w:rsidR="00BD5F39" w:rsidRPr="009D3B65">
        <w:rPr>
          <w:rFonts w:ascii="Times New Roman" w:hAnsi="Times New Roman" w:cs="Times New Roman"/>
          <w:sz w:val="24"/>
          <w:szCs w:val="24"/>
          <w:rPrChange w:id="499" w:author="Abruno" w:date="2018-10-24T13:49:00Z">
            <w:rPr>
              <w:rFonts w:ascii="Times New Roman" w:hAnsi="Times New Roman" w:cs="Times New Roman"/>
              <w:sz w:val="28"/>
              <w:szCs w:val="28"/>
            </w:rPr>
          </w:rPrChange>
        </w:rPr>
        <w:t xml:space="preserve"> quanto profondo sia il cambiamento in gioco e in quale verso corra, si provi a cliccare su </w:t>
      </w:r>
      <w:proofErr w:type="spellStart"/>
      <w:r w:rsidR="00BD5F39" w:rsidRPr="009D3B65">
        <w:rPr>
          <w:rFonts w:ascii="Times New Roman" w:hAnsi="Times New Roman" w:cs="Times New Roman"/>
          <w:sz w:val="24"/>
          <w:szCs w:val="24"/>
          <w:rPrChange w:id="500" w:author="Abruno" w:date="2018-10-24T13:49:00Z">
            <w:rPr>
              <w:rFonts w:ascii="Times New Roman" w:hAnsi="Times New Roman" w:cs="Times New Roman"/>
              <w:sz w:val="28"/>
              <w:szCs w:val="28"/>
            </w:rPr>
          </w:rPrChange>
        </w:rPr>
        <w:t>You</w:t>
      </w:r>
      <w:proofErr w:type="spellEnd"/>
      <w:r w:rsidR="00BD5F39" w:rsidRPr="009D3B65">
        <w:rPr>
          <w:rFonts w:ascii="Times New Roman" w:hAnsi="Times New Roman" w:cs="Times New Roman"/>
          <w:sz w:val="24"/>
          <w:szCs w:val="24"/>
          <w:rPrChange w:id="501" w:author="Abruno" w:date="2018-10-24T13:49:00Z">
            <w:rPr>
              <w:rFonts w:ascii="Times New Roman" w:hAnsi="Times New Roman" w:cs="Times New Roman"/>
              <w:sz w:val="28"/>
              <w:szCs w:val="28"/>
            </w:rPr>
          </w:rPrChange>
        </w:rPr>
        <w:t xml:space="preserve"> Tube per questo geniale video di un grande artista come David Bowie</w:t>
      </w:r>
      <w:r w:rsidR="00BD5F39" w:rsidRPr="009D3B65">
        <w:rPr>
          <w:rFonts w:ascii="Times New Roman" w:hAnsi="Times New Roman" w:cs="Times New Roman"/>
          <w:sz w:val="24"/>
          <w:szCs w:val="24"/>
          <w:vertAlign w:val="superscript"/>
          <w:rPrChange w:id="502" w:author="Abruno" w:date="2018-10-24T13:49:00Z">
            <w:rPr>
              <w:rFonts w:ascii="Times New Roman" w:hAnsi="Times New Roman" w:cs="Times New Roman"/>
              <w:sz w:val="28"/>
              <w:szCs w:val="28"/>
              <w:vertAlign w:val="superscript"/>
            </w:rPr>
          </w:rPrChange>
        </w:rPr>
        <w:footnoteReference w:id="2"/>
      </w:r>
      <w:r w:rsidR="00E20447" w:rsidRPr="009D3B65">
        <w:rPr>
          <w:rFonts w:ascii="Times New Roman" w:hAnsi="Times New Roman" w:cs="Times New Roman"/>
          <w:sz w:val="24"/>
          <w:szCs w:val="24"/>
          <w:rPrChange w:id="503" w:author="Abruno" w:date="2018-10-24T13:49:00Z">
            <w:rPr>
              <w:rFonts w:ascii="Times New Roman" w:hAnsi="Times New Roman" w:cs="Times New Roman"/>
              <w:sz w:val="28"/>
              <w:szCs w:val="28"/>
            </w:rPr>
          </w:rPrChange>
        </w:rPr>
        <w:t>, frastornato dalla velocità artificiale con cui la sua mente deve fare i conti.</w:t>
      </w:r>
    </w:p>
    <w:p w:rsidR="00AC2D19" w:rsidRPr="009D3B65" w:rsidRDefault="00E20447" w:rsidP="00AD58EC">
      <w:pPr>
        <w:jc w:val="both"/>
        <w:rPr>
          <w:rFonts w:ascii="Times New Roman" w:hAnsi="Times New Roman" w:cs="Times New Roman"/>
          <w:color w:val="C00000"/>
          <w:sz w:val="24"/>
          <w:szCs w:val="24"/>
          <w:rPrChange w:id="504" w:author="Abruno" w:date="2018-10-24T13:49:00Z">
            <w:rPr>
              <w:rFonts w:ascii="Times New Roman" w:hAnsi="Times New Roman" w:cs="Times New Roman"/>
              <w:color w:val="C00000"/>
              <w:sz w:val="28"/>
              <w:szCs w:val="28"/>
            </w:rPr>
          </w:rPrChange>
        </w:rPr>
      </w:pPr>
      <w:r w:rsidRPr="009D3B65">
        <w:rPr>
          <w:rFonts w:ascii="Times New Roman" w:hAnsi="Times New Roman" w:cs="Times New Roman"/>
          <w:color w:val="C00000"/>
          <w:sz w:val="24"/>
          <w:szCs w:val="24"/>
          <w:rPrChange w:id="505" w:author="Abruno" w:date="2018-10-24T13:49:00Z">
            <w:rPr>
              <w:rFonts w:ascii="Times New Roman" w:hAnsi="Times New Roman" w:cs="Times New Roman"/>
              <w:color w:val="C00000"/>
              <w:sz w:val="28"/>
              <w:szCs w:val="28"/>
            </w:rPr>
          </w:rPrChange>
        </w:rPr>
        <w:t>AGGIORNIAMO GLI OROLOGI</w:t>
      </w:r>
    </w:p>
    <w:p w:rsidR="006A289E" w:rsidRPr="009D3B65" w:rsidRDefault="006A289E" w:rsidP="006A289E">
      <w:pPr>
        <w:jc w:val="both"/>
        <w:rPr>
          <w:rFonts w:ascii="Times New Roman" w:hAnsi="Times New Roman" w:cs="Times New Roman"/>
          <w:sz w:val="24"/>
          <w:szCs w:val="24"/>
          <w:rPrChange w:id="506"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507" w:author="Abruno" w:date="2018-10-24T13:49:00Z">
            <w:rPr>
              <w:rFonts w:ascii="Times New Roman" w:hAnsi="Times New Roman" w:cs="Times New Roman"/>
              <w:sz w:val="28"/>
              <w:szCs w:val="28"/>
            </w:rPr>
          </w:rPrChange>
        </w:rPr>
        <w:t>Possiamo ricordare che in tutte le epoche in cui è stato realizzato un profondo cambiamento della struttura produttiva e sociale, si è determinato anche un cambiamento delle concezioni dello spazio e del tempo, spesso anticipate come metafore dalla poesia e dall’arte</w:t>
      </w:r>
      <w:r w:rsidR="00AC2D19" w:rsidRPr="009D3B65">
        <w:rPr>
          <w:rFonts w:ascii="Times New Roman" w:hAnsi="Times New Roman" w:cs="Times New Roman"/>
          <w:sz w:val="24"/>
          <w:szCs w:val="24"/>
          <w:rPrChange w:id="508" w:author="Abruno" w:date="2018-10-24T13:49:00Z">
            <w:rPr>
              <w:rFonts w:ascii="Times New Roman" w:hAnsi="Times New Roman" w:cs="Times New Roman"/>
              <w:sz w:val="28"/>
              <w:szCs w:val="28"/>
            </w:rPr>
          </w:rPrChange>
        </w:rPr>
        <w:t>. In tutti i casi</w:t>
      </w:r>
      <w:r w:rsidR="00206506" w:rsidRPr="009D3B65">
        <w:rPr>
          <w:rFonts w:ascii="Times New Roman" w:hAnsi="Times New Roman" w:cs="Times New Roman"/>
          <w:sz w:val="24"/>
          <w:szCs w:val="24"/>
          <w:rPrChange w:id="509"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510" w:author="Abruno" w:date="2018-10-24T13:49:00Z">
            <w:rPr>
              <w:rFonts w:ascii="Times New Roman" w:hAnsi="Times New Roman" w:cs="Times New Roman"/>
              <w:sz w:val="28"/>
              <w:szCs w:val="28"/>
            </w:rPr>
          </w:rPrChange>
        </w:rPr>
        <w:t xml:space="preserve"> una riorganizzazione economica e sociale ha poi costituito l’hardware per sistemi duraturi. Ciò è avvenuto durante tutti i passaggi di modifica sostanziale dell’ambiente</w:t>
      </w:r>
      <w:r w:rsidR="00E20447" w:rsidRPr="009D3B65">
        <w:rPr>
          <w:rFonts w:ascii="Times New Roman" w:hAnsi="Times New Roman" w:cs="Times New Roman"/>
          <w:sz w:val="24"/>
          <w:szCs w:val="24"/>
          <w:rPrChange w:id="511" w:author="Abruno" w:date="2018-10-24T13:49:00Z">
            <w:rPr>
              <w:rFonts w:ascii="Times New Roman" w:hAnsi="Times New Roman" w:cs="Times New Roman"/>
              <w:sz w:val="28"/>
              <w:szCs w:val="28"/>
            </w:rPr>
          </w:rPrChange>
        </w:rPr>
        <w:t xml:space="preserve"> (dalla caccia, all’agricoltura, all’industria</w:t>
      </w:r>
      <w:ins w:id="512" w:author="Fiorella" w:date="2016-06-27T17:56:00Z">
        <w:r w:rsidR="001D6647" w:rsidRPr="009D3B65">
          <w:rPr>
            <w:rFonts w:ascii="Times New Roman" w:hAnsi="Times New Roman" w:cs="Times New Roman"/>
            <w:sz w:val="24"/>
            <w:szCs w:val="24"/>
            <w:rPrChange w:id="513" w:author="Abruno" w:date="2018-10-24T13:49:00Z">
              <w:rPr>
                <w:rFonts w:ascii="Times New Roman" w:hAnsi="Times New Roman" w:cs="Times New Roman"/>
                <w:sz w:val="28"/>
                <w:szCs w:val="28"/>
              </w:rPr>
            </w:rPrChange>
          </w:rPr>
          <w:t>,</w:t>
        </w:r>
      </w:ins>
      <w:r w:rsidR="00E20447" w:rsidRPr="009D3B65">
        <w:rPr>
          <w:rFonts w:ascii="Times New Roman" w:hAnsi="Times New Roman" w:cs="Times New Roman"/>
          <w:sz w:val="24"/>
          <w:szCs w:val="24"/>
          <w:rPrChange w:id="514" w:author="Abruno" w:date="2018-10-24T13:49:00Z">
            <w:rPr>
              <w:rFonts w:ascii="Times New Roman" w:hAnsi="Times New Roman" w:cs="Times New Roman"/>
              <w:sz w:val="28"/>
              <w:szCs w:val="28"/>
            </w:rPr>
          </w:rPrChange>
        </w:rPr>
        <w:t xml:space="preserve"> e</w:t>
      </w:r>
      <w:ins w:id="515" w:author="Fiorella" w:date="2016-06-27T17:55:00Z">
        <w:r w:rsidR="001D6647" w:rsidRPr="009D3B65">
          <w:rPr>
            <w:rFonts w:ascii="Times New Roman" w:hAnsi="Times New Roman" w:cs="Times New Roman"/>
            <w:sz w:val="24"/>
            <w:szCs w:val="24"/>
            <w:rPrChange w:id="516" w:author="Abruno" w:date="2018-10-24T13:49:00Z">
              <w:rPr>
                <w:rFonts w:ascii="Times New Roman" w:hAnsi="Times New Roman" w:cs="Times New Roman"/>
                <w:sz w:val="28"/>
                <w:szCs w:val="28"/>
              </w:rPr>
            </w:rPrChange>
          </w:rPr>
          <w:t>c</w:t>
        </w:r>
      </w:ins>
      <w:del w:id="517" w:author="Fiorella" w:date="2016-06-27T17:55:00Z">
        <w:r w:rsidR="00E20447" w:rsidRPr="009D3B65" w:rsidDel="001D6647">
          <w:rPr>
            <w:rFonts w:ascii="Times New Roman" w:hAnsi="Times New Roman" w:cs="Times New Roman"/>
            <w:sz w:val="24"/>
            <w:szCs w:val="24"/>
            <w:rPrChange w:id="518" w:author="Abruno" w:date="2018-10-24T13:49:00Z">
              <w:rPr>
                <w:rFonts w:ascii="Times New Roman" w:hAnsi="Times New Roman" w:cs="Times New Roman"/>
                <w:sz w:val="28"/>
                <w:szCs w:val="28"/>
              </w:rPr>
            </w:rPrChange>
          </w:rPr>
          <w:delText>t</w:delText>
        </w:r>
      </w:del>
      <w:r w:rsidR="00E20447" w:rsidRPr="009D3B65">
        <w:rPr>
          <w:rFonts w:ascii="Times New Roman" w:hAnsi="Times New Roman" w:cs="Times New Roman"/>
          <w:sz w:val="24"/>
          <w:szCs w:val="24"/>
          <w:rPrChange w:id="519" w:author="Abruno" w:date="2018-10-24T13:49:00Z">
            <w:rPr>
              <w:rFonts w:ascii="Times New Roman" w:hAnsi="Times New Roman" w:cs="Times New Roman"/>
              <w:sz w:val="28"/>
              <w:szCs w:val="28"/>
            </w:rPr>
          </w:rPrChange>
        </w:rPr>
        <w:t>c.)</w:t>
      </w:r>
      <w:r w:rsidRPr="009D3B65">
        <w:rPr>
          <w:rFonts w:ascii="Times New Roman" w:hAnsi="Times New Roman" w:cs="Times New Roman"/>
          <w:sz w:val="24"/>
          <w:szCs w:val="24"/>
          <w:rPrChange w:id="520" w:author="Abruno" w:date="2018-10-24T13:49:00Z">
            <w:rPr>
              <w:rFonts w:ascii="Times New Roman" w:hAnsi="Times New Roman" w:cs="Times New Roman"/>
              <w:sz w:val="28"/>
              <w:szCs w:val="28"/>
            </w:rPr>
          </w:rPrChange>
        </w:rPr>
        <w:t xml:space="preserve"> in cui le cadenze e il territorio vitale assumevano connotati nuovi</w:t>
      </w:r>
      <w:r w:rsidR="00AC2D19" w:rsidRPr="009D3B65">
        <w:rPr>
          <w:rFonts w:ascii="Times New Roman" w:hAnsi="Times New Roman" w:cs="Times New Roman"/>
          <w:sz w:val="24"/>
          <w:szCs w:val="24"/>
          <w:rPrChange w:id="521" w:author="Abruno" w:date="2018-10-24T13:49:00Z">
            <w:rPr>
              <w:rFonts w:ascii="Times New Roman" w:hAnsi="Times New Roman" w:cs="Times New Roman"/>
              <w:sz w:val="28"/>
              <w:szCs w:val="28"/>
            </w:rPr>
          </w:rPrChange>
        </w:rPr>
        <w:t xml:space="preserve"> a seguito dell’innovazione tecnologica e sociale</w:t>
      </w:r>
      <w:r w:rsidR="00E20447" w:rsidRPr="009D3B65">
        <w:rPr>
          <w:rFonts w:ascii="Times New Roman" w:hAnsi="Times New Roman" w:cs="Times New Roman"/>
          <w:sz w:val="24"/>
          <w:szCs w:val="24"/>
          <w:rPrChange w:id="522" w:author="Abruno" w:date="2018-10-24T13:49:00Z">
            <w:rPr>
              <w:rFonts w:ascii="Times New Roman" w:hAnsi="Times New Roman" w:cs="Times New Roman"/>
              <w:sz w:val="28"/>
              <w:szCs w:val="28"/>
            </w:rPr>
          </w:rPrChange>
        </w:rPr>
        <w:t xml:space="preserve"> dovuta alle nuove scienze e ai nuovi modi di pensare e percepire e il </w:t>
      </w:r>
      <w:r w:rsidRPr="009D3B65">
        <w:rPr>
          <w:rFonts w:ascii="Times New Roman" w:hAnsi="Times New Roman" w:cs="Times New Roman"/>
          <w:sz w:val="24"/>
          <w:szCs w:val="24"/>
          <w:rPrChange w:id="523" w:author="Abruno" w:date="2018-10-24T13:49:00Z">
            <w:rPr>
              <w:rFonts w:ascii="Times New Roman" w:hAnsi="Times New Roman" w:cs="Times New Roman"/>
              <w:sz w:val="28"/>
              <w:szCs w:val="28"/>
            </w:rPr>
          </w:rPrChange>
        </w:rPr>
        <w:t xml:space="preserve">cambiamento storico dei sistemi energetici e di produzione si è trovato in corrispondenza coi mutamenti delle relazioni spazio-temporali del </w:t>
      </w:r>
      <w:r w:rsidRPr="009D3B65">
        <w:rPr>
          <w:rFonts w:ascii="Times New Roman" w:hAnsi="Times New Roman" w:cs="Times New Roman"/>
          <w:i/>
          <w:sz w:val="24"/>
          <w:szCs w:val="24"/>
          <w:rPrChange w:id="524" w:author="Abruno" w:date="2018-10-24T13:49:00Z">
            <w:rPr>
              <w:rFonts w:ascii="Times New Roman" w:hAnsi="Times New Roman" w:cs="Times New Roman"/>
              <w:i/>
              <w:sz w:val="28"/>
              <w:szCs w:val="28"/>
            </w:rPr>
          </w:rPrChange>
        </w:rPr>
        <w:t>lavoro</w:t>
      </w:r>
      <w:r w:rsidRPr="009D3B65">
        <w:rPr>
          <w:rFonts w:ascii="Times New Roman" w:hAnsi="Times New Roman" w:cs="Times New Roman"/>
          <w:sz w:val="24"/>
          <w:szCs w:val="24"/>
          <w:rPrChange w:id="525" w:author="Abruno" w:date="2018-10-24T13:49:00Z">
            <w:rPr>
              <w:rFonts w:ascii="Times New Roman" w:hAnsi="Times New Roman" w:cs="Times New Roman"/>
              <w:sz w:val="28"/>
              <w:szCs w:val="28"/>
            </w:rPr>
          </w:rPrChange>
        </w:rPr>
        <w:t xml:space="preserve"> e dell</w:t>
      </w:r>
      <w:ins w:id="526" w:author="Fiorella" w:date="2016-06-27T17:56:00Z">
        <w:r w:rsidR="001D6647" w:rsidRPr="009D3B65">
          <w:rPr>
            <w:rFonts w:ascii="Times New Roman" w:hAnsi="Times New Roman" w:cs="Times New Roman"/>
            <w:sz w:val="24"/>
            <w:szCs w:val="24"/>
            <w:rPrChange w:id="527" w:author="Abruno" w:date="2018-10-24T13:49:00Z">
              <w:rPr>
                <w:rFonts w:ascii="Times New Roman" w:hAnsi="Times New Roman" w:cs="Times New Roman"/>
                <w:sz w:val="28"/>
                <w:szCs w:val="28"/>
              </w:rPr>
            </w:rPrChange>
          </w:rPr>
          <w:t>’</w:t>
        </w:r>
      </w:ins>
      <w:del w:id="528" w:author="Fiorella" w:date="2016-06-27T17:56:00Z">
        <w:r w:rsidRPr="009D3B65" w:rsidDel="001D6647">
          <w:rPr>
            <w:rFonts w:ascii="Times New Roman" w:hAnsi="Times New Roman" w:cs="Times New Roman"/>
            <w:sz w:val="24"/>
            <w:szCs w:val="24"/>
            <w:rPrChange w:id="529" w:author="Abruno" w:date="2018-10-24T13:49:00Z">
              <w:rPr>
                <w:rFonts w:ascii="Times New Roman" w:hAnsi="Times New Roman" w:cs="Times New Roman"/>
                <w:sz w:val="28"/>
                <w:szCs w:val="28"/>
              </w:rPr>
            </w:rPrChange>
          </w:rPr>
          <w:delText xml:space="preserve">a </w:delText>
        </w:r>
      </w:del>
      <w:r w:rsidRPr="009D3B65">
        <w:rPr>
          <w:rFonts w:ascii="Times New Roman" w:hAnsi="Times New Roman" w:cs="Times New Roman"/>
          <w:sz w:val="24"/>
          <w:szCs w:val="24"/>
          <w:rPrChange w:id="530" w:author="Abruno" w:date="2018-10-24T13:49:00Z">
            <w:rPr>
              <w:rFonts w:ascii="Times New Roman" w:hAnsi="Times New Roman" w:cs="Times New Roman"/>
              <w:sz w:val="28"/>
              <w:szCs w:val="28"/>
            </w:rPr>
          </w:rPrChange>
        </w:rPr>
        <w:t xml:space="preserve">organizzazione della </w:t>
      </w:r>
      <w:r w:rsidRPr="009D3B65">
        <w:rPr>
          <w:rFonts w:ascii="Times New Roman" w:hAnsi="Times New Roman" w:cs="Times New Roman"/>
          <w:i/>
          <w:sz w:val="24"/>
          <w:szCs w:val="24"/>
          <w:rPrChange w:id="531" w:author="Abruno" w:date="2018-10-24T13:49:00Z">
            <w:rPr>
              <w:rFonts w:ascii="Times New Roman" w:hAnsi="Times New Roman" w:cs="Times New Roman"/>
              <w:i/>
              <w:sz w:val="28"/>
              <w:szCs w:val="28"/>
            </w:rPr>
          </w:rPrChange>
        </w:rPr>
        <w:t>vita sociale</w:t>
      </w:r>
      <w:r w:rsidR="00E20447" w:rsidRPr="009D3B65">
        <w:rPr>
          <w:rFonts w:ascii="Times New Roman" w:hAnsi="Times New Roman" w:cs="Times New Roman"/>
          <w:i/>
          <w:sz w:val="24"/>
          <w:szCs w:val="24"/>
          <w:rPrChange w:id="532" w:author="Abruno" w:date="2018-10-24T13:49:00Z">
            <w:rPr>
              <w:rFonts w:ascii="Times New Roman" w:hAnsi="Times New Roman" w:cs="Times New Roman"/>
              <w:i/>
              <w:sz w:val="28"/>
              <w:szCs w:val="28"/>
            </w:rPr>
          </w:rPrChange>
        </w:rPr>
        <w:t>.</w:t>
      </w:r>
      <w:r w:rsidRPr="009D3B65">
        <w:rPr>
          <w:rFonts w:ascii="Times New Roman" w:hAnsi="Times New Roman" w:cs="Times New Roman"/>
          <w:sz w:val="24"/>
          <w:szCs w:val="24"/>
          <w:rPrChange w:id="533" w:author="Abruno" w:date="2018-10-24T13:49:00Z">
            <w:rPr>
              <w:rFonts w:ascii="Times New Roman" w:hAnsi="Times New Roman" w:cs="Times New Roman"/>
              <w:sz w:val="28"/>
              <w:szCs w:val="28"/>
            </w:rPr>
          </w:rPrChange>
        </w:rPr>
        <w:t xml:space="preserve"> </w:t>
      </w:r>
      <w:r w:rsidR="00000661" w:rsidRPr="009D3B65">
        <w:rPr>
          <w:rFonts w:ascii="Times New Roman" w:hAnsi="Times New Roman" w:cs="Times New Roman"/>
          <w:sz w:val="24"/>
          <w:szCs w:val="24"/>
          <w:rPrChange w:id="534" w:author="Abruno" w:date="2018-10-24T13:49:00Z">
            <w:rPr>
              <w:rFonts w:ascii="Times New Roman" w:hAnsi="Times New Roman" w:cs="Times New Roman"/>
              <w:sz w:val="28"/>
              <w:szCs w:val="28"/>
            </w:rPr>
          </w:rPrChange>
        </w:rPr>
        <w:t>Ogni cultura e, al suo interno e</w:t>
      </w:r>
      <w:ins w:id="535" w:author="Fiorella" w:date="2016-06-27T17:56:00Z">
        <w:r w:rsidR="001D6647" w:rsidRPr="009D3B65">
          <w:rPr>
            <w:rFonts w:ascii="Times New Roman" w:hAnsi="Times New Roman" w:cs="Times New Roman"/>
            <w:sz w:val="24"/>
            <w:szCs w:val="24"/>
            <w:rPrChange w:id="536" w:author="Abruno" w:date="2018-10-24T13:49:00Z">
              <w:rPr>
                <w:rFonts w:ascii="Times New Roman" w:hAnsi="Times New Roman" w:cs="Times New Roman"/>
                <w:sz w:val="28"/>
                <w:szCs w:val="28"/>
              </w:rPr>
            </w:rPrChange>
          </w:rPr>
          <w:t>d</w:t>
        </w:r>
      </w:ins>
      <w:r w:rsidR="00000661" w:rsidRPr="009D3B65">
        <w:rPr>
          <w:rFonts w:ascii="Times New Roman" w:hAnsi="Times New Roman" w:cs="Times New Roman"/>
          <w:sz w:val="24"/>
          <w:szCs w:val="24"/>
          <w:rPrChange w:id="537" w:author="Abruno" w:date="2018-10-24T13:49:00Z">
            <w:rPr>
              <w:rFonts w:ascii="Times New Roman" w:hAnsi="Times New Roman" w:cs="Times New Roman"/>
              <w:sz w:val="28"/>
              <w:szCs w:val="28"/>
            </w:rPr>
          </w:rPrChange>
        </w:rPr>
        <w:t xml:space="preserve"> entro certi limiti, ogni individuo libero, ha un proprio particolare bagaglio di impronte temporali, valori e dinamiche che devono fare i conti con i sistemi e i rapporti di produzione, da sempre condizionati anche dalle macchine, dagli apparati organizzativi e dalle tecnologie impiegate. C</w:t>
      </w:r>
      <w:r w:rsidRPr="009D3B65">
        <w:rPr>
          <w:rFonts w:ascii="Times New Roman" w:hAnsi="Times New Roman" w:cs="Times New Roman"/>
          <w:sz w:val="24"/>
          <w:szCs w:val="24"/>
          <w:rPrChange w:id="538" w:author="Abruno" w:date="2018-10-24T13:49:00Z">
            <w:rPr>
              <w:rFonts w:ascii="Times New Roman" w:hAnsi="Times New Roman" w:cs="Times New Roman"/>
              <w:sz w:val="28"/>
              <w:szCs w:val="28"/>
            </w:rPr>
          </w:rPrChange>
        </w:rPr>
        <w:t>on l’entrata in scena del comportamento</w:t>
      </w:r>
      <w:r w:rsidRPr="009D3B65">
        <w:rPr>
          <w:rFonts w:ascii="Times New Roman" w:hAnsi="Times New Roman" w:cs="Times New Roman"/>
          <w:i/>
          <w:sz w:val="24"/>
          <w:szCs w:val="24"/>
          <w:rPrChange w:id="539" w:author="Abruno" w:date="2018-10-24T13:49:00Z">
            <w:rPr>
              <w:rFonts w:ascii="Times New Roman" w:hAnsi="Times New Roman" w:cs="Times New Roman"/>
              <w:i/>
              <w:sz w:val="28"/>
              <w:szCs w:val="28"/>
            </w:rPr>
          </w:rPrChange>
        </w:rPr>
        <w:t xml:space="preserve"> </w:t>
      </w:r>
      <w:r w:rsidRPr="009D3B65">
        <w:rPr>
          <w:rFonts w:ascii="Times New Roman" w:hAnsi="Times New Roman" w:cs="Times New Roman"/>
          <w:sz w:val="24"/>
          <w:szCs w:val="24"/>
          <w:rPrChange w:id="540" w:author="Abruno" w:date="2018-10-24T13:49:00Z">
            <w:rPr>
              <w:rFonts w:ascii="Times New Roman" w:hAnsi="Times New Roman" w:cs="Times New Roman"/>
              <w:sz w:val="28"/>
              <w:szCs w:val="28"/>
            </w:rPr>
          </w:rPrChange>
        </w:rPr>
        <w:t>della</w:t>
      </w:r>
      <w:r w:rsidRPr="009D3B65">
        <w:rPr>
          <w:rFonts w:ascii="Times New Roman" w:hAnsi="Times New Roman" w:cs="Times New Roman"/>
          <w:i/>
          <w:sz w:val="24"/>
          <w:szCs w:val="24"/>
          <w:rPrChange w:id="541" w:author="Abruno" w:date="2018-10-24T13:49:00Z">
            <w:rPr>
              <w:rFonts w:ascii="Times New Roman" w:hAnsi="Times New Roman" w:cs="Times New Roman"/>
              <w:i/>
              <w:sz w:val="28"/>
              <w:szCs w:val="28"/>
            </w:rPr>
          </w:rPrChange>
        </w:rPr>
        <w:t xml:space="preserve"> luce</w:t>
      </w:r>
      <w:r w:rsidRPr="009D3B65">
        <w:rPr>
          <w:rFonts w:ascii="Times New Roman" w:hAnsi="Times New Roman" w:cs="Times New Roman"/>
          <w:sz w:val="24"/>
          <w:szCs w:val="24"/>
          <w:rPrChange w:id="542" w:author="Abruno" w:date="2018-10-24T13:49:00Z">
            <w:rPr>
              <w:rFonts w:ascii="Times New Roman" w:hAnsi="Times New Roman" w:cs="Times New Roman"/>
              <w:sz w:val="28"/>
              <w:szCs w:val="28"/>
            </w:rPr>
          </w:rPrChange>
        </w:rPr>
        <w:t xml:space="preserve"> e di distanze e forze </w:t>
      </w:r>
      <w:r w:rsidR="00000661" w:rsidRPr="009D3B65">
        <w:rPr>
          <w:rFonts w:ascii="Times New Roman" w:hAnsi="Times New Roman" w:cs="Times New Roman"/>
          <w:sz w:val="24"/>
          <w:szCs w:val="24"/>
          <w:rPrChange w:id="543" w:author="Abruno" w:date="2018-10-24T13:49:00Z">
            <w:rPr>
              <w:rFonts w:ascii="Times New Roman" w:hAnsi="Times New Roman" w:cs="Times New Roman"/>
              <w:sz w:val="28"/>
              <w:szCs w:val="28"/>
            </w:rPr>
          </w:rPrChange>
        </w:rPr>
        <w:t xml:space="preserve">prima </w:t>
      </w:r>
      <w:r w:rsidRPr="009D3B65">
        <w:rPr>
          <w:rFonts w:ascii="Times New Roman" w:hAnsi="Times New Roman" w:cs="Times New Roman"/>
          <w:sz w:val="24"/>
          <w:szCs w:val="24"/>
          <w:rPrChange w:id="544" w:author="Abruno" w:date="2018-10-24T13:49:00Z">
            <w:rPr>
              <w:rFonts w:ascii="Times New Roman" w:hAnsi="Times New Roman" w:cs="Times New Roman"/>
              <w:sz w:val="28"/>
              <w:szCs w:val="28"/>
            </w:rPr>
          </w:rPrChange>
        </w:rPr>
        <w:t xml:space="preserve">irraggiungibili </w:t>
      </w:r>
      <w:r w:rsidR="00000661" w:rsidRPr="009D3B65">
        <w:rPr>
          <w:rFonts w:ascii="Times New Roman" w:hAnsi="Times New Roman" w:cs="Times New Roman"/>
          <w:sz w:val="24"/>
          <w:szCs w:val="24"/>
          <w:rPrChange w:id="545" w:author="Abruno" w:date="2018-10-24T13:49:00Z">
            <w:rPr>
              <w:rFonts w:ascii="Times New Roman" w:hAnsi="Times New Roman" w:cs="Times New Roman"/>
              <w:sz w:val="28"/>
              <w:szCs w:val="28"/>
            </w:rPr>
          </w:rPrChange>
        </w:rPr>
        <w:t xml:space="preserve">e irriproducibili </w:t>
      </w:r>
      <w:r w:rsidRPr="009D3B65">
        <w:rPr>
          <w:rFonts w:ascii="Times New Roman" w:hAnsi="Times New Roman" w:cs="Times New Roman"/>
          <w:sz w:val="24"/>
          <w:szCs w:val="24"/>
          <w:rPrChange w:id="546" w:author="Abruno" w:date="2018-10-24T13:49:00Z">
            <w:rPr>
              <w:rFonts w:ascii="Times New Roman" w:hAnsi="Times New Roman" w:cs="Times New Roman"/>
              <w:sz w:val="28"/>
              <w:szCs w:val="28"/>
            </w:rPr>
          </w:rPrChange>
        </w:rPr>
        <w:t>coi soli nostri sensi</w:t>
      </w:r>
      <w:r w:rsidR="00E20447" w:rsidRPr="009D3B65">
        <w:rPr>
          <w:rFonts w:ascii="Times New Roman" w:hAnsi="Times New Roman" w:cs="Times New Roman"/>
          <w:sz w:val="24"/>
          <w:szCs w:val="24"/>
          <w:rPrChange w:id="547" w:author="Abruno" w:date="2018-10-24T13:49:00Z">
            <w:rPr>
              <w:rFonts w:ascii="Times New Roman" w:hAnsi="Times New Roman" w:cs="Times New Roman"/>
              <w:sz w:val="28"/>
              <w:szCs w:val="28"/>
            </w:rPr>
          </w:rPrChange>
        </w:rPr>
        <w:t xml:space="preserve"> e muscoli</w:t>
      </w:r>
      <w:r w:rsidRPr="009D3B65">
        <w:rPr>
          <w:rFonts w:ascii="Times New Roman" w:hAnsi="Times New Roman" w:cs="Times New Roman"/>
          <w:sz w:val="24"/>
          <w:szCs w:val="24"/>
          <w:rPrChange w:id="548" w:author="Abruno" w:date="2018-10-24T13:49:00Z">
            <w:rPr>
              <w:rFonts w:ascii="Times New Roman" w:hAnsi="Times New Roman" w:cs="Times New Roman"/>
              <w:sz w:val="28"/>
              <w:szCs w:val="28"/>
            </w:rPr>
          </w:rPrChange>
        </w:rPr>
        <w:t>, siamo di fronte a</w:t>
      </w:r>
      <w:del w:id="549" w:author="Fiorella" w:date="2016-06-27T18:00:00Z">
        <w:r w:rsidRPr="009D3B65" w:rsidDel="00DA0D19">
          <w:rPr>
            <w:rFonts w:ascii="Times New Roman" w:hAnsi="Times New Roman" w:cs="Times New Roman"/>
            <w:sz w:val="24"/>
            <w:szCs w:val="24"/>
            <w:rPrChange w:id="550" w:author="Abruno" w:date="2018-10-24T13:49:00Z">
              <w:rPr>
                <w:rFonts w:ascii="Times New Roman" w:hAnsi="Times New Roman" w:cs="Times New Roman"/>
                <w:sz w:val="28"/>
                <w:szCs w:val="28"/>
              </w:rPr>
            </w:rPrChange>
          </w:rPr>
          <w:delText>d</w:delText>
        </w:r>
      </w:del>
      <w:r w:rsidRPr="009D3B65">
        <w:rPr>
          <w:rFonts w:ascii="Times New Roman" w:hAnsi="Times New Roman" w:cs="Times New Roman"/>
          <w:sz w:val="24"/>
          <w:szCs w:val="24"/>
          <w:rPrChange w:id="551" w:author="Abruno" w:date="2018-10-24T13:49:00Z">
            <w:rPr>
              <w:rFonts w:ascii="Times New Roman" w:hAnsi="Times New Roman" w:cs="Times New Roman"/>
              <w:sz w:val="28"/>
              <w:szCs w:val="28"/>
            </w:rPr>
          </w:rPrChange>
        </w:rPr>
        <w:t xml:space="preserve"> un “salto antropologico” indotto nella sfera culturale e, certo, più </w:t>
      </w:r>
      <w:r w:rsidR="000F4598" w:rsidRPr="009D3B65">
        <w:rPr>
          <w:rFonts w:ascii="Times New Roman" w:hAnsi="Times New Roman" w:cs="Times New Roman"/>
          <w:sz w:val="24"/>
          <w:szCs w:val="24"/>
          <w:rPrChange w:id="552" w:author="Abruno" w:date="2018-10-24T13:49:00Z">
            <w:rPr>
              <w:rFonts w:ascii="Times New Roman" w:hAnsi="Times New Roman" w:cs="Times New Roman"/>
              <w:sz w:val="28"/>
              <w:szCs w:val="28"/>
            </w:rPr>
          </w:rPrChange>
        </w:rPr>
        <w:t>assimilabile al modello neurologico-istantaneo che a quello meccanico-sequenziale</w:t>
      </w:r>
      <w:r w:rsidRPr="009D3B65">
        <w:rPr>
          <w:rFonts w:ascii="Times New Roman" w:hAnsi="Times New Roman" w:cs="Times New Roman"/>
          <w:sz w:val="24"/>
          <w:szCs w:val="24"/>
          <w:rPrChange w:id="553" w:author="Abruno" w:date="2018-10-24T13:49:00Z">
            <w:rPr>
              <w:rFonts w:ascii="Times New Roman" w:hAnsi="Times New Roman" w:cs="Times New Roman"/>
              <w:sz w:val="28"/>
              <w:szCs w:val="28"/>
            </w:rPr>
          </w:rPrChange>
        </w:rPr>
        <w:t xml:space="preserve">. Si può affermare che la rivoluzione delle scienze post </w:t>
      </w:r>
      <w:ins w:id="554" w:author="Fiorella" w:date="2016-06-27T18:00:00Z">
        <w:r w:rsidR="00DA0D19" w:rsidRPr="009D3B65">
          <w:rPr>
            <w:rFonts w:ascii="Times New Roman" w:hAnsi="Times New Roman" w:cs="Times New Roman"/>
            <w:sz w:val="24"/>
            <w:szCs w:val="24"/>
            <w:rPrChange w:id="555" w:author="Abruno" w:date="2018-10-24T13:49:00Z">
              <w:rPr>
                <w:rFonts w:ascii="Times New Roman" w:hAnsi="Times New Roman" w:cs="Times New Roman"/>
                <w:sz w:val="28"/>
                <w:szCs w:val="28"/>
              </w:rPr>
            </w:rPrChange>
          </w:rPr>
          <w:t>N</w:t>
        </w:r>
      </w:ins>
      <w:del w:id="556" w:author="Fiorella" w:date="2016-06-27T18:00:00Z">
        <w:r w:rsidRPr="009D3B65" w:rsidDel="00DA0D19">
          <w:rPr>
            <w:rFonts w:ascii="Times New Roman" w:hAnsi="Times New Roman" w:cs="Times New Roman"/>
            <w:sz w:val="24"/>
            <w:szCs w:val="24"/>
            <w:rPrChange w:id="557" w:author="Abruno" w:date="2018-10-24T13:49:00Z">
              <w:rPr>
                <w:rFonts w:ascii="Times New Roman" w:hAnsi="Times New Roman" w:cs="Times New Roman"/>
                <w:sz w:val="28"/>
                <w:szCs w:val="28"/>
              </w:rPr>
            </w:rPrChange>
          </w:rPr>
          <w:delText>n</w:delText>
        </w:r>
      </w:del>
      <w:r w:rsidRPr="009D3B65">
        <w:rPr>
          <w:rFonts w:ascii="Times New Roman" w:hAnsi="Times New Roman" w:cs="Times New Roman"/>
          <w:sz w:val="24"/>
          <w:szCs w:val="24"/>
          <w:rPrChange w:id="558" w:author="Abruno" w:date="2018-10-24T13:49:00Z">
            <w:rPr>
              <w:rFonts w:ascii="Times New Roman" w:hAnsi="Times New Roman" w:cs="Times New Roman"/>
              <w:sz w:val="28"/>
              <w:szCs w:val="28"/>
            </w:rPr>
          </w:rPrChange>
        </w:rPr>
        <w:t>ovecento sia insolitamente radicale e vada ben oltre lo spazio e il tempo che l’umanità aveva fin qui sperimentato</w:t>
      </w:r>
      <w:ins w:id="559" w:author="Fiorella" w:date="2016-06-27T18:00:00Z">
        <w:r w:rsidR="00DA0D19" w:rsidRPr="009D3B65">
          <w:rPr>
            <w:rFonts w:ascii="Times New Roman" w:hAnsi="Times New Roman" w:cs="Times New Roman"/>
            <w:sz w:val="24"/>
            <w:szCs w:val="24"/>
            <w:rPrChange w:id="560" w:author="Abruno" w:date="2018-10-24T13:49:00Z">
              <w:rPr>
                <w:rFonts w:ascii="Times New Roman" w:hAnsi="Times New Roman" w:cs="Times New Roman"/>
                <w:sz w:val="28"/>
                <w:szCs w:val="28"/>
              </w:rPr>
            </w:rPrChange>
          </w:rPr>
          <w:t>;</w:t>
        </w:r>
      </w:ins>
      <w:del w:id="561" w:author="Fiorella" w:date="2016-06-27T18:00:00Z">
        <w:r w:rsidRPr="009D3B65" w:rsidDel="00DA0D19">
          <w:rPr>
            <w:rFonts w:ascii="Times New Roman" w:hAnsi="Times New Roman" w:cs="Times New Roman"/>
            <w:sz w:val="24"/>
            <w:szCs w:val="24"/>
            <w:rPrChange w:id="562" w:author="Abruno" w:date="2018-10-24T13:49:00Z">
              <w:rPr>
                <w:rFonts w:ascii="Times New Roman" w:hAnsi="Times New Roman" w:cs="Times New Roman"/>
                <w:sz w:val="28"/>
                <w:szCs w:val="28"/>
              </w:rPr>
            </w:rPrChange>
          </w:rPr>
          <w:delText>:</w:delText>
        </w:r>
      </w:del>
      <w:r w:rsidRPr="009D3B65">
        <w:rPr>
          <w:rFonts w:ascii="Times New Roman" w:hAnsi="Times New Roman" w:cs="Times New Roman"/>
          <w:sz w:val="24"/>
          <w:szCs w:val="24"/>
          <w:rPrChange w:id="563" w:author="Abruno" w:date="2018-10-24T13:49:00Z">
            <w:rPr>
              <w:rFonts w:ascii="Times New Roman" w:hAnsi="Times New Roman" w:cs="Times New Roman"/>
              <w:sz w:val="28"/>
              <w:szCs w:val="28"/>
            </w:rPr>
          </w:rPrChange>
        </w:rPr>
        <w:t xml:space="preserve"> questo autentico sovvertimento ha il suo fulcro nella confluenza di spazio e tempo nel loro rapporto universalmente immutabile: la </w:t>
      </w:r>
      <w:r w:rsidRPr="009D3B65">
        <w:rPr>
          <w:rFonts w:ascii="Times New Roman" w:hAnsi="Times New Roman" w:cs="Times New Roman"/>
          <w:i/>
          <w:sz w:val="24"/>
          <w:szCs w:val="24"/>
          <w:rPrChange w:id="564" w:author="Abruno" w:date="2018-10-24T13:49:00Z">
            <w:rPr>
              <w:rFonts w:ascii="Times New Roman" w:hAnsi="Times New Roman" w:cs="Times New Roman"/>
              <w:i/>
              <w:sz w:val="28"/>
              <w:szCs w:val="28"/>
            </w:rPr>
          </w:rPrChange>
        </w:rPr>
        <w:t>velocità della luce</w:t>
      </w:r>
      <w:r w:rsidR="00000661" w:rsidRPr="009D3B65">
        <w:rPr>
          <w:rFonts w:ascii="Times New Roman" w:hAnsi="Times New Roman" w:cs="Times New Roman"/>
          <w:sz w:val="24"/>
          <w:szCs w:val="24"/>
          <w:rPrChange w:id="565" w:author="Abruno" w:date="2018-10-24T13:49:00Z">
            <w:rPr>
              <w:rFonts w:ascii="Times New Roman" w:hAnsi="Times New Roman" w:cs="Times New Roman"/>
              <w:sz w:val="28"/>
              <w:szCs w:val="28"/>
            </w:rPr>
          </w:rPrChange>
        </w:rPr>
        <w:t>.</w:t>
      </w:r>
      <w:r w:rsidR="0044327D" w:rsidRPr="009D3B65">
        <w:rPr>
          <w:rFonts w:ascii="Times New Roman" w:hAnsi="Times New Roman" w:cs="Times New Roman"/>
          <w:sz w:val="24"/>
          <w:szCs w:val="24"/>
          <w:rPrChange w:id="566" w:author="Abruno" w:date="2018-10-24T13:49:00Z">
            <w:rPr>
              <w:rFonts w:ascii="Times New Roman" w:hAnsi="Times New Roman" w:cs="Times New Roman"/>
              <w:sz w:val="28"/>
              <w:szCs w:val="28"/>
            </w:rPr>
          </w:rPrChange>
        </w:rPr>
        <w:t xml:space="preserve"> Nell’analizzare a fondo i meccanismi vitali, sociali e mentali e gli effetti su di essi del mondo artificiale, ci si deve render conto che </w:t>
      </w:r>
      <w:r w:rsidR="000F4598" w:rsidRPr="009D3B65">
        <w:rPr>
          <w:rFonts w:ascii="Times New Roman" w:hAnsi="Times New Roman" w:cs="Times New Roman"/>
          <w:sz w:val="24"/>
          <w:szCs w:val="24"/>
          <w:rPrChange w:id="567" w:author="Abruno" w:date="2018-10-24T13:49:00Z">
            <w:rPr>
              <w:rFonts w:ascii="Times New Roman" w:hAnsi="Times New Roman" w:cs="Times New Roman"/>
              <w:sz w:val="28"/>
              <w:szCs w:val="28"/>
            </w:rPr>
          </w:rPrChange>
        </w:rPr>
        <w:t xml:space="preserve">la stessa chimica, ma ancor più </w:t>
      </w:r>
      <w:r w:rsidR="0044327D" w:rsidRPr="009D3B65">
        <w:rPr>
          <w:rFonts w:ascii="Times New Roman" w:hAnsi="Times New Roman" w:cs="Times New Roman"/>
          <w:sz w:val="24"/>
          <w:szCs w:val="24"/>
          <w:rPrChange w:id="568" w:author="Abruno" w:date="2018-10-24T13:49:00Z">
            <w:rPr>
              <w:rFonts w:ascii="Times New Roman" w:hAnsi="Times New Roman" w:cs="Times New Roman"/>
              <w:sz w:val="28"/>
              <w:szCs w:val="28"/>
            </w:rPr>
          </w:rPrChange>
        </w:rPr>
        <w:t>l’elettricità, la luce, l’elettronica, gli elaboratori che controllano e scandiscono il tempo d</w:t>
      </w:r>
      <w:ins w:id="569" w:author="Fiorella" w:date="2016-06-27T18:01:00Z">
        <w:r w:rsidR="00DA0D19" w:rsidRPr="009D3B65">
          <w:rPr>
            <w:rFonts w:ascii="Times New Roman" w:hAnsi="Times New Roman" w:cs="Times New Roman"/>
            <w:sz w:val="24"/>
            <w:szCs w:val="24"/>
            <w:rPrChange w:id="570" w:author="Abruno" w:date="2018-10-24T13:49:00Z">
              <w:rPr>
                <w:rFonts w:ascii="Times New Roman" w:hAnsi="Times New Roman" w:cs="Times New Roman"/>
                <w:sz w:val="28"/>
                <w:szCs w:val="28"/>
              </w:rPr>
            </w:rPrChange>
          </w:rPr>
          <w:t>egl</w:t>
        </w:r>
      </w:ins>
      <w:r w:rsidR="0044327D" w:rsidRPr="009D3B65">
        <w:rPr>
          <w:rFonts w:ascii="Times New Roman" w:hAnsi="Times New Roman" w:cs="Times New Roman"/>
          <w:sz w:val="24"/>
          <w:szCs w:val="24"/>
          <w:rPrChange w:id="571" w:author="Abruno" w:date="2018-10-24T13:49:00Z">
            <w:rPr>
              <w:rFonts w:ascii="Times New Roman" w:hAnsi="Times New Roman" w:cs="Times New Roman"/>
              <w:sz w:val="28"/>
              <w:szCs w:val="28"/>
            </w:rPr>
          </w:rPrChange>
        </w:rPr>
        <w:t xml:space="preserve">i uomini e tutte le apparecchiature con velocità di calcolo di molti ordini di grandezza superiore a quelli umani, ci immettono in uno scenario </w:t>
      </w:r>
      <w:r w:rsidR="0044327D" w:rsidRPr="009D3B65">
        <w:rPr>
          <w:rFonts w:ascii="Times New Roman" w:hAnsi="Times New Roman" w:cs="Times New Roman"/>
          <w:i/>
          <w:sz w:val="24"/>
          <w:szCs w:val="24"/>
          <w:rPrChange w:id="572" w:author="Abruno" w:date="2018-10-24T13:49:00Z">
            <w:rPr>
              <w:rFonts w:ascii="Times New Roman" w:hAnsi="Times New Roman" w:cs="Times New Roman"/>
              <w:i/>
              <w:sz w:val="28"/>
              <w:szCs w:val="28"/>
            </w:rPr>
          </w:rPrChange>
        </w:rPr>
        <w:t>non più newtoniano.</w:t>
      </w:r>
      <w:r w:rsidR="0044327D" w:rsidRPr="009D3B65">
        <w:rPr>
          <w:rFonts w:ascii="Times New Roman" w:hAnsi="Times New Roman" w:cs="Times New Roman"/>
          <w:sz w:val="24"/>
          <w:szCs w:val="24"/>
          <w:rPrChange w:id="573" w:author="Abruno" w:date="2018-10-24T13:49:00Z">
            <w:rPr>
              <w:rFonts w:ascii="Times New Roman" w:hAnsi="Times New Roman" w:cs="Times New Roman"/>
              <w:sz w:val="28"/>
              <w:szCs w:val="28"/>
            </w:rPr>
          </w:rPrChange>
        </w:rPr>
        <w:t xml:space="preserve"> </w:t>
      </w:r>
    </w:p>
    <w:p w:rsidR="002E24C1" w:rsidRPr="009D3B65" w:rsidRDefault="006A289E" w:rsidP="006A289E">
      <w:pPr>
        <w:jc w:val="both"/>
        <w:rPr>
          <w:rFonts w:ascii="Times New Roman" w:hAnsi="Times New Roman" w:cs="Times New Roman"/>
          <w:sz w:val="24"/>
          <w:szCs w:val="24"/>
          <w:rPrChange w:id="574"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575" w:author="Abruno" w:date="2018-10-24T13:49:00Z">
            <w:rPr>
              <w:rFonts w:ascii="Times New Roman" w:hAnsi="Times New Roman" w:cs="Times New Roman"/>
              <w:sz w:val="28"/>
              <w:szCs w:val="28"/>
            </w:rPr>
          </w:rPrChange>
        </w:rPr>
        <w:t xml:space="preserve">Si può ormai affermare che </w:t>
      </w:r>
      <w:r w:rsidR="00D84738" w:rsidRPr="009D3B65">
        <w:rPr>
          <w:rFonts w:ascii="Times New Roman" w:hAnsi="Times New Roman" w:cs="Times New Roman"/>
          <w:i/>
          <w:sz w:val="24"/>
          <w:szCs w:val="24"/>
          <w:rPrChange w:id="576" w:author="Abruno" w:date="2018-10-24T13:49:00Z">
            <w:rPr>
              <w:rFonts w:ascii="Times New Roman" w:hAnsi="Times New Roman" w:cs="Times New Roman"/>
              <w:i/>
              <w:sz w:val="28"/>
              <w:szCs w:val="28"/>
            </w:rPr>
          </w:rPrChange>
        </w:rPr>
        <w:t xml:space="preserve">solo </w:t>
      </w:r>
      <w:r w:rsidRPr="009D3B65">
        <w:rPr>
          <w:rFonts w:ascii="Times New Roman" w:hAnsi="Times New Roman" w:cs="Times New Roman"/>
          <w:i/>
          <w:sz w:val="24"/>
          <w:szCs w:val="24"/>
          <w:rPrChange w:id="577" w:author="Abruno" w:date="2018-10-24T13:49:00Z">
            <w:rPr>
              <w:rFonts w:ascii="Times New Roman" w:hAnsi="Times New Roman" w:cs="Times New Roman"/>
              <w:i/>
              <w:sz w:val="28"/>
              <w:szCs w:val="28"/>
            </w:rPr>
          </w:rPrChange>
        </w:rPr>
        <w:t>la relatività e la quantistica</w:t>
      </w:r>
      <w:r w:rsidRPr="009D3B65">
        <w:rPr>
          <w:rFonts w:ascii="Times New Roman" w:hAnsi="Times New Roman" w:cs="Times New Roman"/>
          <w:sz w:val="24"/>
          <w:szCs w:val="24"/>
          <w:rPrChange w:id="578" w:author="Abruno" w:date="2018-10-24T13:49:00Z">
            <w:rPr>
              <w:rFonts w:ascii="Times New Roman" w:hAnsi="Times New Roman" w:cs="Times New Roman"/>
              <w:sz w:val="28"/>
              <w:szCs w:val="28"/>
            </w:rPr>
          </w:rPrChange>
        </w:rPr>
        <w:t xml:space="preserve"> forniscono le spiegazioni più convincenti</w:t>
      </w:r>
      <w:r w:rsidR="00D84738" w:rsidRPr="009D3B65">
        <w:rPr>
          <w:rFonts w:ascii="Times New Roman" w:hAnsi="Times New Roman" w:cs="Times New Roman"/>
          <w:sz w:val="24"/>
          <w:szCs w:val="24"/>
          <w:rPrChange w:id="579" w:author="Abruno" w:date="2018-10-24T13:49:00Z">
            <w:rPr>
              <w:rFonts w:ascii="Times New Roman" w:hAnsi="Times New Roman" w:cs="Times New Roman"/>
              <w:sz w:val="28"/>
              <w:szCs w:val="28"/>
            </w:rPr>
          </w:rPrChange>
        </w:rPr>
        <w:t xml:space="preserve"> per affrontare l’evoluzione in corso,</w:t>
      </w:r>
      <w:r w:rsidRPr="009D3B65">
        <w:rPr>
          <w:rFonts w:ascii="Times New Roman" w:hAnsi="Times New Roman" w:cs="Times New Roman"/>
          <w:sz w:val="24"/>
          <w:szCs w:val="24"/>
          <w:rPrChange w:id="580" w:author="Abruno" w:date="2018-10-24T13:49:00Z">
            <w:rPr>
              <w:rFonts w:ascii="Times New Roman" w:hAnsi="Times New Roman" w:cs="Times New Roman"/>
              <w:sz w:val="28"/>
              <w:szCs w:val="28"/>
            </w:rPr>
          </w:rPrChange>
        </w:rPr>
        <w:t xml:space="preserve"> una volta adattate ai livelli superiori della biologia, della psicologia, delle neuroscienze</w:t>
      </w:r>
      <w:ins w:id="581" w:author="Fiorella" w:date="2016-06-27T18:01:00Z">
        <w:r w:rsidR="00DA0D19" w:rsidRPr="009D3B65">
          <w:rPr>
            <w:rFonts w:ascii="Times New Roman" w:hAnsi="Times New Roman" w:cs="Times New Roman"/>
            <w:sz w:val="24"/>
            <w:szCs w:val="24"/>
            <w:rPrChange w:id="582" w:author="Abruno" w:date="2018-10-24T13:49:00Z">
              <w:rPr>
                <w:rFonts w:ascii="Times New Roman" w:hAnsi="Times New Roman" w:cs="Times New Roman"/>
                <w:sz w:val="28"/>
                <w:szCs w:val="28"/>
              </w:rPr>
            </w:rPrChange>
          </w:rPr>
          <w:t>.</w:t>
        </w:r>
      </w:ins>
      <w:r w:rsidRPr="009D3B65">
        <w:rPr>
          <w:rFonts w:ascii="Times New Roman" w:hAnsi="Times New Roman" w:cs="Times New Roman"/>
          <w:sz w:val="24"/>
          <w:szCs w:val="24"/>
          <w:rPrChange w:id="583" w:author="Abruno" w:date="2018-10-24T13:49:00Z">
            <w:rPr>
              <w:rFonts w:ascii="Times New Roman" w:hAnsi="Times New Roman" w:cs="Times New Roman"/>
              <w:sz w:val="28"/>
              <w:szCs w:val="28"/>
            </w:rPr>
          </w:rPrChange>
        </w:rPr>
        <w:t xml:space="preserve"> Nelle più recenti ricerche si </w:t>
      </w:r>
      <w:r w:rsidRPr="009D3B65">
        <w:rPr>
          <w:rFonts w:ascii="Times New Roman" w:hAnsi="Times New Roman" w:cs="Times New Roman"/>
          <w:i/>
          <w:sz w:val="24"/>
          <w:szCs w:val="24"/>
          <w:rPrChange w:id="584" w:author="Abruno" w:date="2018-10-24T13:49:00Z">
            <w:rPr>
              <w:rFonts w:ascii="Times New Roman" w:hAnsi="Times New Roman" w:cs="Times New Roman"/>
              <w:i/>
              <w:sz w:val="28"/>
              <w:szCs w:val="28"/>
            </w:rPr>
          </w:rPrChange>
        </w:rPr>
        <w:t>interfacciano</w:t>
      </w:r>
      <w:r w:rsidRPr="009D3B65">
        <w:rPr>
          <w:rFonts w:ascii="Times New Roman" w:hAnsi="Times New Roman" w:cs="Times New Roman"/>
          <w:sz w:val="24"/>
          <w:szCs w:val="24"/>
          <w:rPrChange w:id="585" w:author="Abruno" w:date="2018-10-24T13:49:00Z">
            <w:rPr>
              <w:rFonts w:ascii="Times New Roman" w:hAnsi="Times New Roman" w:cs="Times New Roman"/>
              <w:sz w:val="28"/>
              <w:szCs w:val="28"/>
            </w:rPr>
          </w:rPrChange>
        </w:rPr>
        <w:t xml:space="preserve"> ormai le azioni del cervello con l’esecuzione di programmi del computer. La </w:t>
      </w:r>
      <w:r w:rsidRPr="009D3B65">
        <w:rPr>
          <w:rFonts w:ascii="Times New Roman" w:hAnsi="Times New Roman" w:cs="Times New Roman"/>
          <w:i/>
          <w:sz w:val="24"/>
          <w:szCs w:val="24"/>
          <w:rPrChange w:id="586" w:author="Abruno" w:date="2018-10-24T13:49:00Z">
            <w:rPr>
              <w:rFonts w:ascii="Times New Roman" w:hAnsi="Times New Roman" w:cs="Times New Roman"/>
              <w:i/>
              <w:sz w:val="28"/>
              <w:szCs w:val="28"/>
            </w:rPr>
          </w:rPrChange>
        </w:rPr>
        <w:t>genetica</w:t>
      </w:r>
      <w:r w:rsidRPr="009D3B65">
        <w:rPr>
          <w:rFonts w:ascii="Times New Roman" w:hAnsi="Times New Roman" w:cs="Times New Roman"/>
          <w:sz w:val="24"/>
          <w:szCs w:val="24"/>
          <w:rPrChange w:id="587" w:author="Abruno" w:date="2018-10-24T13:49:00Z">
            <w:rPr>
              <w:rFonts w:ascii="Times New Roman" w:hAnsi="Times New Roman" w:cs="Times New Roman"/>
              <w:sz w:val="28"/>
              <w:szCs w:val="28"/>
            </w:rPr>
          </w:rPrChange>
        </w:rPr>
        <w:t xml:space="preserve">, come intersezione di informazione e biologia, scopre e modifica il meccanismo di riproduzione delle cellule. L’assemblaggio attraverso </w:t>
      </w:r>
      <w:r w:rsidRPr="009D3B65">
        <w:rPr>
          <w:rFonts w:ascii="Times New Roman" w:hAnsi="Times New Roman" w:cs="Times New Roman"/>
          <w:i/>
          <w:sz w:val="24"/>
          <w:szCs w:val="24"/>
          <w:rPrChange w:id="588" w:author="Abruno" w:date="2018-10-24T13:49:00Z">
            <w:rPr>
              <w:rFonts w:ascii="Times New Roman" w:hAnsi="Times New Roman" w:cs="Times New Roman"/>
              <w:i/>
              <w:sz w:val="28"/>
              <w:szCs w:val="28"/>
            </w:rPr>
          </w:rPrChange>
        </w:rPr>
        <w:t>nanotecnologie</w:t>
      </w:r>
      <w:r w:rsidRPr="009D3B65">
        <w:rPr>
          <w:rFonts w:ascii="Times New Roman" w:hAnsi="Times New Roman" w:cs="Times New Roman"/>
          <w:sz w:val="24"/>
          <w:szCs w:val="24"/>
          <w:rPrChange w:id="589" w:author="Abruno" w:date="2018-10-24T13:49:00Z">
            <w:rPr>
              <w:rFonts w:ascii="Times New Roman" w:hAnsi="Times New Roman" w:cs="Times New Roman"/>
              <w:sz w:val="28"/>
              <w:szCs w:val="28"/>
            </w:rPr>
          </w:rPrChange>
        </w:rPr>
        <w:t xml:space="preserve"> e robot programmabili (una realtà in parte applicata e </w:t>
      </w:r>
      <w:r w:rsidRPr="009D3B65">
        <w:rPr>
          <w:rFonts w:ascii="Times New Roman" w:hAnsi="Times New Roman" w:cs="Times New Roman"/>
          <w:sz w:val="24"/>
          <w:szCs w:val="24"/>
          <w:rPrChange w:id="590" w:author="Abruno" w:date="2018-10-24T13:49:00Z">
            <w:rPr>
              <w:rFonts w:ascii="Times New Roman" w:hAnsi="Times New Roman" w:cs="Times New Roman"/>
              <w:sz w:val="28"/>
              <w:szCs w:val="28"/>
            </w:rPr>
          </w:rPrChange>
        </w:rPr>
        <w:lastRenderedPageBreak/>
        <w:t xml:space="preserve">certamente prevista per le stampanti 3D), apre spazi insondati alla costruzione di manufatti di estrema precisione e addirittura ad assemblatori molecolari, in una fantastica intersezione tra progettazione, informazione e realizzazioni nel mondo fisico e naturale. </w:t>
      </w:r>
      <w:r w:rsidRPr="009D3B65">
        <w:rPr>
          <w:rFonts w:ascii="Times New Roman" w:hAnsi="Times New Roman" w:cs="Times New Roman"/>
          <w:i/>
          <w:sz w:val="24"/>
          <w:szCs w:val="24"/>
          <w:rPrChange w:id="591" w:author="Abruno" w:date="2018-10-24T13:49:00Z">
            <w:rPr>
              <w:rFonts w:ascii="Times New Roman" w:hAnsi="Times New Roman" w:cs="Times New Roman"/>
              <w:i/>
              <w:sz w:val="28"/>
              <w:szCs w:val="28"/>
            </w:rPr>
          </w:rPrChange>
        </w:rPr>
        <w:t>L’intelligenza artificiale</w:t>
      </w:r>
      <w:r w:rsidRPr="009D3B65">
        <w:rPr>
          <w:rFonts w:ascii="Times New Roman" w:hAnsi="Times New Roman" w:cs="Times New Roman"/>
          <w:sz w:val="24"/>
          <w:szCs w:val="24"/>
          <w:rPrChange w:id="592" w:author="Abruno" w:date="2018-10-24T13:49:00Z">
            <w:rPr>
              <w:rFonts w:ascii="Times New Roman" w:hAnsi="Times New Roman" w:cs="Times New Roman"/>
              <w:sz w:val="28"/>
              <w:szCs w:val="28"/>
            </w:rPr>
          </w:rPrChange>
        </w:rPr>
        <w:t xml:space="preserve"> è una realtà sempre più assestata, che prelude a forme avanzatissime di elaborazione del linguaggio e alla creazione di intelligenza non biologica, che ormai si spinge ai limiti contem</w:t>
      </w:r>
      <w:r w:rsidR="00D84738" w:rsidRPr="009D3B65">
        <w:rPr>
          <w:rFonts w:ascii="Times New Roman" w:hAnsi="Times New Roman" w:cs="Times New Roman"/>
          <w:sz w:val="24"/>
          <w:szCs w:val="24"/>
          <w:rPrChange w:id="593" w:author="Abruno" w:date="2018-10-24T13:49:00Z">
            <w:rPr>
              <w:rFonts w:ascii="Times New Roman" w:hAnsi="Times New Roman" w:cs="Times New Roman"/>
              <w:sz w:val="28"/>
              <w:szCs w:val="28"/>
            </w:rPr>
          </w:rPrChange>
        </w:rPr>
        <w:t xml:space="preserve">plati dalla macchina di </w:t>
      </w:r>
      <w:proofErr w:type="spellStart"/>
      <w:r w:rsidR="00D84738" w:rsidRPr="009D3B65">
        <w:rPr>
          <w:rFonts w:ascii="Times New Roman" w:hAnsi="Times New Roman" w:cs="Times New Roman"/>
          <w:sz w:val="24"/>
          <w:szCs w:val="24"/>
          <w:rPrChange w:id="594" w:author="Abruno" w:date="2018-10-24T13:49:00Z">
            <w:rPr>
              <w:rFonts w:ascii="Times New Roman" w:hAnsi="Times New Roman" w:cs="Times New Roman"/>
              <w:sz w:val="28"/>
              <w:szCs w:val="28"/>
            </w:rPr>
          </w:rPrChange>
        </w:rPr>
        <w:t>Turing</w:t>
      </w:r>
      <w:proofErr w:type="spellEnd"/>
      <w:r w:rsidR="002E24C1" w:rsidRPr="009D3B65">
        <w:rPr>
          <w:rFonts w:ascii="Times New Roman" w:hAnsi="Times New Roman" w:cs="Times New Roman"/>
          <w:sz w:val="24"/>
          <w:szCs w:val="24"/>
          <w:rPrChange w:id="595" w:author="Abruno" w:date="2018-10-24T13:49:00Z">
            <w:rPr>
              <w:rFonts w:ascii="Times New Roman" w:hAnsi="Times New Roman" w:cs="Times New Roman"/>
              <w:sz w:val="28"/>
              <w:szCs w:val="28"/>
            </w:rPr>
          </w:rPrChange>
        </w:rPr>
        <w:t>, oltre a intervenire nei processi di progettazione, assemblaggio e consegna dei prodotti</w:t>
      </w:r>
      <w:r w:rsidR="00D84738" w:rsidRPr="009D3B65">
        <w:rPr>
          <w:rFonts w:ascii="Times New Roman" w:hAnsi="Times New Roman" w:cs="Times New Roman"/>
          <w:sz w:val="24"/>
          <w:szCs w:val="24"/>
          <w:rPrChange w:id="596" w:author="Abruno" w:date="2018-10-24T13:49:00Z">
            <w:rPr>
              <w:rFonts w:ascii="Times New Roman" w:hAnsi="Times New Roman" w:cs="Times New Roman"/>
              <w:sz w:val="28"/>
              <w:szCs w:val="28"/>
            </w:rPr>
          </w:rPrChange>
        </w:rPr>
        <w:t>.</w:t>
      </w:r>
    </w:p>
    <w:p w:rsidR="00770E78" w:rsidRPr="009D3B65" w:rsidRDefault="002E24C1" w:rsidP="002E24C1">
      <w:pPr>
        <w:jc w:val="both"/>
        <w:rPr>
          <w:rFonts w:ascii="Times New Roman" w:hAnsi="Times New Roman" w:cs="Times New Roman"/>
          <w:sz w:val="24"/>
          <w:szCs w:val="24"/>
          <w:rPrChange w:id="597"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598" w:author="Abruno" w:date="2018-10-24T13:49:00Z">
            <w:rPr>
              <w:rFonts w:ascii="Times New Roman" w:hAnsi="Times New Roman" w:cs="Times New Roman"/>
              <w:sz w:val="28"/>
              <w:szCs w:val="28"/>
            </w:rPr>
          </w:rPrChange>
        </w:rPr>
        <w:t>La chiave per riguadagnare un</w:t>
      </w:r>
      <w:ins w:id="599" w:author="Fiorella" w:date="2016-06-27T18:02:00Z">
        <w:r w:rsidR="00DA0D19" w:rsidRPr="009D3B65">
          <w:rPr>
            <w:rFonts w:ascii="Times New Roman" w:hAnsi="Times New Roman" w:cs="Times New Roman"/>
            <w:sz w:val="24"/>
            <w:szCs w:val="24"/>
            <w:rPrChange w:id="600" w:author="Abruno" w:date="2018-10-24T13:49:00Z">
              <w:rPr>
                <w:rFonts w:ascii="Times New Roman" w:hAnsi="Times New Roman" w:cs="Times New Roman"/>
                <w:sz w:val="28"/>
                <w:szCs w:val="28"/>
              </w:rPr>
            </w:rPrChange>
          </w:rPr>
          <w:t>’</w:t>
        </w:r>
      </w:ins>
      <w:del w:id="601" w:author="Fiorella" w:date="2016-06-27T18:02:00Z">
        <w:r w:rsidRPr="009D3B65" w:rsidDel="00DA0D19">
          <w:rPr>
            <w:rFonts w:ascii="Times New Roman" w:hAnsi="Times New Roman" w:cs="Times New Roman"/>
            <w:sz w:val="24"/>
            <w:szCs w:val="24"/>
            <w:rPrChange w:id="602" w:author="Abruno" w:date="2018-10-24T13:49:00Z">
              <w:rPr>
                <w:rFonts w:ascii="Times New Roman" w:hAnsi="Times New Roman" w:cs="Times New Roman"/>
                <w:sz w:val="28"/>
                <w:szCs w:val="28"/>
              </w:rPr>
            </w:rPrChange>
          </w:rPr>
          <w:delText xml:space="preserve">a </w:delText>
        </w:r>
      </w:del>
      <w:r w:rsidRPr="009D3B65">
        <w:rPr>
          <w:rFonts w:ascii="Times New Roman" w:hAnsi="Times New Roman" w:cs="Times New Roman"/>
          <w:sz w:val="24"/>
          <w:szCs w:val="24"/>
          <w:rPrChange w:id="603" w:author="Abruno" w:date="2018-10-24T13:49:00Z">
            <w:rPr>
              <w:rFonts w:ascii="Times New Roman" w:hAnsi="Times New Roman" w:cs="Times New Roman"/>
              <w:sz w:val="28"/>
              <w:szCs w:val="28"/>
            </w:rPr>
          </w:rPrChange>
        </w:rPr>
        <w:t>autonomia rispetto al prevalere della tecnocrazia</w:t>
      </w:r>
      <w:r w:rsidR="00886092" w:rsidRPr="009D3B65">
        <w:rPr>
          <w:rFonts w:ascii="Times New Roman" w:hAnsi="Times New Roman" w:cs="Times New Roman"/>
          <w:sz w:val="24"/>
          <w:szCs w:val="24"/>
          <w:rPrChange w:id="604" w:author="Abruno" w:date="2018-10-24T13:49:00Z">
            <w:rPr>
              <w:rFonts w:ascii="Times New Roman" w:hAnsi="Times New Roman" w:cs="Times New Roman"/>
              <w:sz w:val="28"/>
              <w:szCs w:val="28"/>
            </w:rPr>
          </w:rPrChange>
        </w:rPr>
        <w:t xml:space="preserve"> – e questo è fondamentale per </w:t>
      </w:r>
      <w:r w:rsidR="00886092" w:rsidRPr="009D3B65">
        <w:rPr>
          <w:rFonts w:ascii="Times New Roman" w:hAnsi="Times New Roman" w:cs="Times New Roman"/>
          <w:i/>
          <w:sz w:val="24"/>
          <w:szCs w:val="24"/>
          <w:rPrChange w:id="605" w:author="Abruno" w:date="2018-10-24T13:49:00Z">
            <w:rPr>
              <w:rFonts w:ascii="Times New Roman" w:hAnsi="Times New Roman" w:cs="Times New Roman"/>
              <w:i/>
              <w:sz w:val="28"/>
              <w:szCs w:val="28"/>
            </w:rPr>
          </w:rPrChange>
        </w:rPr>
        <w:t>una strategia sindacale</w:t>
      </w:r>
      <w:r w:rsidR="00886092" w:rsidRPr="009D3B65">
        <w:rPr>
          <w:rFonts w:ascii="Times New Roman" w:hAnsi="Times New Roman" w:cs="Times New Roman"/>
          <w:sz w:val="24"/>
          <w:szCs w:val="24"/>
          <w:rPrChange w:id="606"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607" w:author="Abruno" w:date="2018-10-24T13:49:00Z">
            <w:rPr>
              <w:rFonts w:ascii="Times New Roman" w:hAnsi="Times New Roman" w:cs="Times New Roman"/>
              <w:sz w:val="28"/>
              <w:szCs w:val="28"/>
            </w:rPr>
          </w:rPrChange>
        </w:rPr>
        <w:t xml:space="preserve"> e cogliere </w:t>
      </w:r>
      <w:r w:rsidR="00886092" w:rsidRPr="009D3B65">
        <w:rPr>
          <w:rFonts w:ascii="Times New Roman" w:hAnsi="Times New Roman" w:cs="Times New Roman"/>
          <w:sz w:val="24"/>
          <w:szCs w:val="24"/>
          <w:rPrChange w:id="608" w:author="Abruno" w:date="2018-10-24T13:49:00Z">
            <w:rPr>
              <w:rFonts w:ascii="Times New Roman" w:hAnsi="Times New Roman" w:cs="Times New Roman"/>
              <w:sz w:val="28"/>
              <w:szCs w:val="28"/>
            </w:rPr>
          </w:rPrChange>
        </w:rPr>
        <w:t xml:space="preserve">così </w:t>
      </w:r>
      <w:r w:rsidRPr="009D3B65">
        <w:rPr>
          <w:rFonts w:ascii="Times New Roman" w:hAnsi="Times New Roman" w:cs="Times New Roman"/>
          <w:sz w:val="24"/>
          <w:szCs w:val="24"/>
          <w:rPrChange w:id="609" w:author="Abruno" w:date="2018-10-24T13:49:00Z">
            <w:rPr>
              <w:rFonts w:ascii="Times New Roman" w:hAnsi="Times New Roman" w:cs="Times New Roman"/>
              <w:sz w:val="28"/>
              <w:szCs w:val="28"/>
            </w:rPr>
          </w:rPrChange>
        </w:rPr>
        <w:t xml:space="preserve">i processi sottesi agli obiettivi </w:t>
      </w:r>
      <w:r w:rsidR="00886092" w:rsidRPr="009D3B65">
        <w:rPr>
          <w:rFonts w:ascii="Times New Roman" w:hAnsi="Times New Roman" w:cs="Times New Roman"/>
          <w:sz w:val="24"/>
          <w:szCs w:val="24"/>
          <w:rPrChange w:id="610" w:author="Abruno" w:date="2018-10-24T13:49:00Z">
            <w:rPr>
              <w:rFonts w:ascii="Times New Roman" w:hAnsi="Times New Roman" w:cs="Times New Roman"/>
              <w:sz w:val="28"/>
              <w:szCs w:val="28"/>
            </w:rPr>
          </w:rPrChange>
        </w:rPr>
        <w:t>mai esplicitamente dichiarati,</w:t>
      </w:r>
      <w:r w:rsidRPr="009D3B65">
        <w:rPr>
          <w:rFonts w:ascii="Times New Roman" w:hAnsi="Times New Roman" w:cs="Times New Roman"/>
          <w:sz w:val="24"/>
          <w:szCs w:val="24"/>
          <w:rPrChange w:id="611" w:author="Abruno" w:date="2018-10-24T13:49:00Z">
            <w:rPr>
              <w:rFonts w:ascii="Times New Roman" w:hAnsi="Times New Roman" w:cs="Times New Roman"/>
              <w:sz w:val="28"/>
              <w:szCs w:val="28"/>
            </w:rPr>
          </w:rPrChange>
        </w:rPr>
        <w:t xml:space="preserve"> sta</w:t>
      </w:r>
      <w:r w:rsidR="00886092" w:rsidRPr="009D3B65">
        <w:rPr>
          <w:rFonts w:ascii="Times New Roman" w:hAnsi="Times New Roman" w:cs="Times New Roman"/>
          <w:sz w:val="24"/>
          <w:szCs w:val="24"/>
          <w:rPrChange w:id="612" w:author="Abruno" w:date="2018-10-24T13:49:00Z">
            <w:rPr>
              <w:rFonts w:ascii="Times New Roman" w:hAnsi="Times New Roman" w:cs="Times New Roman"/>
              <w:sz w:val="28"/>
              <w:szCs w:val="28"/>
            </w:rPr>
          </w:rPrChange>
        </w:rPr>
        <w:t xml:space="preserve">, a mio avviso, </w:t>
      </w:r>
      <w:r w:rsidRPr="009D3B65">
        <w:rPr>
          <w:rFonts w:ascii="Times New Roman" w:hAnsi="Times New Roman" w:cs="Times New Roman"/>
          <w:sz w:val="24"/>
          <w:szCs w:val="24"/>
          <w:rPrChange w:id="613" w:author="Abruno" w:date="2018-10-24T13:49:00Z">
            <w:rPr>
              <w:rFonts w:ascii="Times New Roman" w:hAnsi="Times New Roman" w:cs="Times New Roman"/>
              <w:sz w:val="28"/>
              <w:szCs w:val="28"/>
            </w:rPr>
          </w:rPrChange>
        </w:rPr>
        <w:t xml:space="preserve">nel </w:t>
      </w:r>
      <w:r w:rsidR="00886092" w:rsidRPr="009D3B65">
        <w:rPr>
          <w:rFonts w:ascii="Times New Roman" w:hAnsi="Times New Roman" w:cs="Times New Roman"/>
          <w:sz w:val="24"/>
          <w:szCs w:val="24"/>
          <w:rPrChange w:id="614" w:author="Abruno" w:date="2018-10-24T13:49:00Z">
            <w:rPr>
              <w:rFonts w:ascii="Times New Roman" w:hAnsi="Times New Roman" w:cs="Times New Roman"/>
              <w:sz w:val="28"/>
              <w:szCs w:val="28"/>
            </w:rPr>
          </w:rPrChange>
        </w:rPr>
        <w:t>mettere a fuoco</w:t>
      </w:r>
      <w:r w:rsidRPr="009D3B65">
        <w:rPr>
          <w:rFonts w:ascii="Times New Roman" w:hAnsi="Times New Roman" w:cs="Times New Roman"/>
          <w:sz w:val="24"/>
          <w:szCs w:val="24"/>
          <w:rPrChange w:id="615" w:author="Abruno" w:date="2018-10-24T13:49:00Z">
            <w:rPr>
              <w:rFonts w:ascii="Times New Roman" w:hAnsi="Times New Roman" w:cs="Times New Roman"/>
              <w:sz w:val="28"/>
              <w:szCs w:val="28"/>
            </w:rPr>
          </w:rPrChange>
        </w:rPr>
        <w:t xml:space="preserve"> il concetto di velocità</w:t>
      </w:r>
      <w:r w:rsidR="00886092" w:rsidRPr="009D3B65">
        <w:rPr>
          <w:rFonts w:ascii="Times New Roman" w:hAnsi="Times New Roman" w:cs="Times New Roman"/>
          <w:sz w:val="24"/>
          <w:szCs w:val="24"/>
          <w:rPrChange w:id="616" w:author="Abruno" w:date="2018-10-24T13:49:00Z">
            <w:rPr>
              <w:rFonts w:ascii="Times New Roman" w:hAnsi="Times New Roman" w:cs="Times New Roman"/>
              <w:sz w:val="28"/>
              <w:szCs w:val="28"/>
            </w:rPr>
          </w:rPrChange>
        </w:rPr>
        <w:t>. Quando un algoritmo in base a</w:t>
      </w:r>
      <w:del w:id="617" w:author="Fiorella" w:date="2016-06-27T18:02:00Z">
        <w:r w:rsidR="00886092" w:rsidRPr="009D3B65" w:rsidDel="00DA0D19">
          <w:rPr>
            <w:rFonts w:ascii="Times New Roman" w:hAnsi="Times New Roman" w:cs="Times New Roman"/>
            <w:sz w:val="24"/>
            <w:szCs w:val="24"/>
            <w:rPrChange w:id="618" w:author="Abruno" w:date="2018-10-24T13:49:00Z">
              <w:rPr>
                <w:rFonts w:ascii="Times New Roman" w:hAnsi="Times New Roman" w:cs="Times New Roman"/>
                <w:sz w:val="28"/>
                <w:szCs w:val="28"/>
              </w:rPr>
            </w:rPrChange>
          </w:rPr>
          <w:delText>d</w:delText>
        </w:r>
      </w:del>
      <w:r w:rsidR="00886092" w:rsidRPr="009D3B65">
        <w:rPr>
          <w:rFonts w:ascii="Times New Roman" w:hAnsi="Times New Roman" w:cs="Times New Roman"/>
          <w:sz w:val="24"/>
          <w:szCs w:val="24"/>
          <w:rPrChange w:id="619" w:author="Abruno" w:date="2018-10-24T13:49:00Z">
            <w:rPr>
              <w:rFonts w:ascii="Times New Roman" w:hAnsi="Times New Roman" w:cs="Times New Roman"/>
              <w:sz w:val="28"/>
              <w:szCs w:val="28"/>
            </w:rPr>
          </w:rPrChange>
        </w:rPr>
        <w:t xml:space="preserve"> un modello adatto viene elaborato in una macchina digitale, </w:t>
      </w:r>
      <w:r w:rsidRPr="009D3B65">
        <w:rPr>
          <w:rFonts w:ascii="Times New Roman" w:hAnsi="Times New Roman" w:cs="Times New Roman"/>
          <w:sz w:val="24"/>
          <w:szCs w:val="24"/>
          <w:rPrChange w:id="620" w:author="Abruno" w:date="2018-10-24T13:49:00Z">
            <w:rPr>
              <w:rFonts w:ascii="Times New Roman" w:hAnsi="Times New Roman" w:cs="Times New Roman"/>
              <w:sz w:val="28"/>
              <w:szCs w:val="28"/>
            </w:rPr>
          </w:rPrChange>
        </w:rPr>
        <w:t xml:space="preserve">viene eseguito a </w:t>
      </w:r>
      <w:r w:rsidRPr="009D3B65">
        <w:rPr>
          <w:rFonts w:ascii="Times New Roman" w:hAnsi="Times New Roman" w:cs="Times New Roman"/>
          <w:i/>
          <w:sz w:val="24"/>
          <w:szCs w:val="24"/>
          <w:rPrChange w:id="621" w:author="Abruno" w:date="2018-10-24T13:49:00Z">
            <w:rPr>
              <w:rFonts w:ascii="Times New Roman" w:hAnsi="Times New Roman" w:cs="Times New Roman"/>
              <w:i/>
              <w:sz w:val="28"/>
              <w:szCs w:val="28"/>
            </w:rPr>
          </w:rPrChange>
        </w:rPr>
        <w:t>velocità</w:t>
      </w:r>
      <w:r w:rsidRPr="009D3B65">
        <w:rPr>
          <w:rFonts w:ascii="Times New Roman" w:hAnsi="Times New Roman" w:cs="Times New Roman"/>
          <w:sz w:val="24"/>
          <w:szCs w:val="24"/>
          <w:rPrChange w:id="622" w:author="Abruno" w:date="2018-10-24T13:49:00Z">
            <w:rPr>
              <w:rFonts w:ascii="Times New Roman" w:hAnsi="Times New Roman" w:cs="Times New Roman"/>
              <w:sz w:val="28"/>
              <w:szCs w:val="28"/>
            </w:rPr>
          </w:rPrChange>
        </w:rPr>
        <w:t xml:space="preserve"> di vari ordini di grandezza superiori rispetto a quella a cui funzionano le connessioni nella mente umana</w:t>
      </w:r>
      <w:r w:rsidR="00770E78" w:rsidRPr="009D3B65">
        <w:rPr>
          <w:rFonts w:ascii="Times New Roman" w:hAnsi="Times New Roman" w:cs="Times New Roman"/>
          <w:sz w:val="24"/>
          <w:szCs w:val="24"/>
          <w:rPrChange w:id="623" w:author="Abruno" w:date="2018-10-24T13:49:00Z">
            <w:rPr>
              <w:rFonts w:ascii="Times New Roman" w:hAnsi="Times New Roman" w:cs="Times New Roman"/>
              <w:sz w:val="28"/>
              <w:szCs w:val="28"/>
            </w:rPr>
          </w:rPrChange>
        </w:rPr>
        <w:t xml:space="preserve">. Inoltre, i </w:t>
      </w:r>
      <w:r w:rsidRPr="009D3B65">
        <w:rPr>
          <w:rFonts w:ascii="Times New Roman" w:hAnsi="Times New Roman" w:cs="Times New Roman"/>
          <w:sz w:val="24"/>
          <w:szCs w:val="24"/>
          <w:rPrChange w:id="624" w:author="Abruno" w:date="2018-10-24T13:49:00Z">
            <w:rPr>
              <w:rFonts w:ascii="Times New Roman" w:hAnsi="Times New Roman" w:cs="Times New Roman"/>
              <w:sz w:val="28"/>
              <w:szCs w:val="28"/>
            </w:rPr>
          </w:rPrChange>
        </w:rPr>
        <w:t xml:space="preserve">computer possono condividere le loro “conoscenze” </w:t>
      </w:r>
      <w:r w:rsidR="00770E78" w:rsidRPr="009D3B65">
        <w:rPr>
          <w:rFonts w:ascii="Times New Roman" w:hAnsi="Times New Roman" w:cs="Times New Roman"/>
          <w:sz w:val="24"/>
          <w:szCs w:val="24"/>
          <w:rPrChange w:id="625" w:author="Abruno" w:date="2018-10-24T13:49:00Z">
            <w:rPr>
              <w:rFonts w:ascii="Times New Roman" w:hAnsi="Times New Roman" w:cs="Times New Roman"/>
              <w:sz w:val="28"/>
              <w:szCs w:val="28"/>
            </w:rPr>
          </w:rPrChange>
        </w:rPr>
        <w:t>con rapidità assai maggior</w:t>
      </w:r>
      <w:ins w:id="626" w:author="Fiorella" w:date="2016-06-27T18:03:00Z">
        <w:r w:rsidR="00DA0D19" w:rsidRPr="009D3B65">
          <w:rPr>
            <w:rFonts w:ascii="Times New Roman" w:hAnsi="Times New Roman" w:cs="Times New Roman"/>
            <w:sz w:val="24"/>
            <w:szCs w:val="24"/>
            <w:rPrChange w:id="627" w:author="Abruno" w:date="2018-10-24T13:49:00Z">
              <w:rPr>
                <w:rFonts w:ascii="Times New Roman" w:hAnsi="Times New Roman" w:cs="Times New Roman"/>
                <w:sz w:val="28"/>
                <w:szCs w:val="28"/>
              </w:rPr>
            </w:rPrChange>
          </w:rPr>
          <w:t>e</w:t>
        </w:r>
      </w:ins>
      <w:del w:id="628" w:author="Fiorella" w:date="2016-06-27T18:03:00Z">
        <w:r w:rsidR="00770E78" w:rsidRPr="009D3B65" w:rsidDel="00DA0D19">
          <w:rPr>
            <w:rFonts w:ascii="Times New Roman" w:hAnsi="Times New Roman" w:cs="Times New Roman"/>
            <w:sz w:val="24"/>
            <w:szCs w:val="24"/>
            <w:rPrChange w:id="629" w:author="Abruno" w:date="2018-10-24T13:49:00Z">
              <w:rPr>
                <w:rFonts w:ascii="Times New Roman" w:hAnsi="Times New Roman" w:cs="Times New Roman"/>
                <w:sz w:val="28"/>
                <w:szCs w:val="28"/>
              </w:rPr>
            </w:rPrChange>
          </w:rPr>
          <w:delText>i</w:delText>
        </w:r>
      </w:del>
      <w:r w:rsidR="00770E78" w:rsidRPr="009D3B65">
        <w:rPr>
          <w:rFonts w:ascii="Times New Roman" w:hAnsi="Times New Roman" w:cs="Times New Roman"/>
          <w:sz w:val="24"/>
          <w:szCs w:val="24"/>
          <w:rPrChange w:id="630" w:author="Abruno" w:date="2018-10-24T13:49:00Z">
            <w:rPr>
              <w:rFonts w:ascii="Times New Roman" w:hAnsi="Times New Roman" w:cs="Times New Roman"/>
              <w:sz w:val="28"/>
              <w:szCs w:val="28"/>
            </w:rPr>
          </w:rPrChange>
        </w:rPr>
        <w:t xml:space="preserve"> rispetto a quella</w:t>
      </w:r>
      <w:r w:rsidRPr="009D3B65">
        <w:rPr>
          <w:rFonts w:ascii="Times New Roman" w:hAnsi="Times New Roman" w:cs="Times New Roman"/>
          <w:sz w:val="24"/>
          <w:szCs w:val="24"/>
          <w:rPrChange w:id="631" w:author="Abruno" w:date="2018-10-24T13:49:00Z">
            <w:rPr>
              <w:rFonts w:ascii="Times New Roman" w:hAnsi="Times New Roman" w:cs="Times New Roman"/>
              <w:sz w:val="28"/>
              <w:szCs w:val="28"/>
            </w:rPr>
          </w:rPrChange>
        </w:rPr>
        <w:t xml:space="preserve"> con cui comunica il linguaggio umano. In concreto, i primi commutano segnali elettronici a velocità dell’ordine di quella della luce (300 milioni di metri al secondo), mentre i segnali elettrochimici del nostro cervello viaggiano a circa 100 metri al secondo (anche se gli stimoli psicofisici che presiedono alle emozioni corrono tremila volte più veloci del pensiero razionale). </w:t>
      </w:r>
      <w:r w:rsidRPr="009D3B65">
        <w:rPr>
          <w:rFonts w:ascii="Times New Roman" w:hAnsi="Times New Roman" w:cs="Times New Roman"/>
          <w:i/>
          <w:sz w:val="24"/>
          <w:szCs w:val="24"/>
          <w:rPrChange w:id="632" w:author="Abruno" w:date="2018-10-24T13:49:00Z">
            <w:rPr>
              <w:rFonts w:ascii="Times New Roman" w:hAnsi="Times New Roman" w:cs="Times New Roman"/>
              <w:i/>
              <w:sz w:val="28"/>
              <w:szCs w:val="28"/>
            </w:rPr>
          </w:rPrChange>
        </w:rPr>
        <w:t>Un fattore 3.10</w:t>
      </w:r>
      <w:r w:rsidRPr="009D3B65">
        <w:rPr>
          <w:rFonts w:ascii="Times New Roman" w:hAnsi="Times New Roman" w:cs="Times New Roman"/>
          <w:i/>
          <w:sz w:val="24"/>
          <w:szCs w:val="24"/>
          <w:vertAlign w:val="superscript"/>
          <w:rPrChange w:id="633" w:author="Abruno" w:date="2018-10-24T13:49:00Z">
            <w:rPr>
              <w:rFonts w:ascii="Times New Roman" w:hAnsi="Times New Roman" w:cs="Times New Roman"/>
              <w:i/>
              <w:sz w:val="28"/>
              <w:szCs w:val="28"/>
              <w:vertAlign w:val="superscript"/>
            </w:rPr>
          </w:rPrChange>
        </w:rPr>
        <w:t xml:space="preserve">6 </w:t>
      </w:r>
      <w:r w:rsidRPr="009D3B65">
        <w:rPr>
          <w:rFonts w:ascii="Times New Roman" w:hAnsi="Times New Roman" w:cs="Times New Roman"/>
          <w:i/>
          <w:sz w:val="24"/>
          <w:szCs w:val="24"/>
          <w:rPrChange w:id="634" w:author="Abruno" w:date="2018-10-24T13:49:00Z">
            <w:rPr>
              <w:rFonts w:ascii="Times New Roman" w:hAnsi="Times New Roman" w:cs="Times New Roman"/>
              <w:i/>
              <w:sz w:val="28"/>
              <w:szCs w:val="28"/>
            </w:rPr>
          </w:rPrChange>
        </w:rPr>
        <w:t>per l’elaborazione (e 10</w:t>
      </w:r>
      <w:r w:rsidRPr="009D3B65">
        <w:rPr>
          <w:rFonts w:ascii="Times New Roman" w:hAnsi="Times New Roman" w:cs="Times New Roman"/>
          <w:i/>
          <w:sz w:val="24"/>
          <w:szCs w:val="24"/>
          <w:vertAlign w:val="superscript"/>
          <w:rPrChange w:id="635" w:author="Abruno" w:date="2018-10-24T13:49:00Z">
            <w:rPr>
              <w:rFonts w:ascii="Times New Roman" w:hAnsi="Times New Roman" w:cs="Times New Roman"/>
              <w:i/>
              <w:sz w:val="28"/>
              <w:szCs w:val="28"/>
              <w:vertAlign w:val="superscript"/>
            </w:rPr>
          </w:rPrChange>
        </w:rPr>
        <w:t>3</w:t>
      </w:r>
      <w:r w:rsidRPr="009D3B65">
        <w:rPr>
          <w:rFonts w:ascii="Times New Roman" w:hAnsi="Times New Roman" w:cs="Times New Roman"/>
          <w:i/>
          <w:sz w:val="24"/>
          <w:szCs w:val="24"/>
          <w:rPrChange w:id="636" w:author="Abruno" w:date="2018-10-24T13:49:00Z">
            <w:rPr>
              <w:rFonts w:ascii="Times New Roman" w:hAnsi="Times New Roman" w:cs="Times New Roman"/>
              <w:i/>
              <w:sz w:val="28"/>
              <w:szCs w:val="28"/>
            </w:rPr>
          </w:rPrChange>
        </w:rPr>
        <w:t xml:space="preserve"> rispettivamente per le reazioni emotive) </w:t>
      </w:r>
      <w:r w:rsidRPr="009D3B65">
        <w:rPr>
          <w:rFonts w:ascii="Times New Roman" w:hAnsi="Times New Roman" w:cs="Times New Roman"/>
          <w:sz w:val="24"/>
          <w:szCs w:val="24"/>
          <w:rPrChange w:id="637" w:author="Abruno" w:date="2018-10-24T13:49:00Z">
            <w:rPr>
              <w:rFonts w:ascii="Times New Roman" w:hAnsi="Times New Roman" w:cs="Times New Roman"/>
              <w:sz w:val="28"/>
              <w:szCs w:val="28"/>
            </w:rPr>
          </w:rPrChange>
        </w:rPr>
        <w:t xml:space="preserve">differenzia la velocità della macchina rispetto a quella dell’uomo. </w:t>
      </w:r>
      <w:r w:rsidR="00770E78" w:rsidRPr="009D3B65">
        <w:rPr>
          <w:rFonts w:ascii="Times New Roman" w:hAnsi="Times New Roman" w:cs="Times New Roman"/>
          <w:sz w:val="24"/>
          <w:szCs w:val="24"/>
          <w:rPrChange w:id="638" w:author="Abruno" w:date="2018-10-24T13:49:00Z">
            <w:rPr>
              <w:rFonts w:ascii="Times New Roman" w:hAnsi="Times New Roman" w:cs="Times New Roman"/>
              <w:sz w:val="28"/>
              <w:szCs w:val="28"/>
            </w:rPr>
          </w:rPrChange>
        </w:rPr>
        <w:t>Per</w:t>
      </w:r>
      <w:r w:rsidRPr="009D3B65">
        <w:rPr>
          <w:rFonts w:ascii="Times New Roman" w:hAnsi="Times New Roman" w:cs="Times New Roman"/>
          <w:sz w:val="24"/>
          <w:szCs w:val="24"/>
          <w:rPrChange w:id="639" w:author="Abruno" w:date="2018-10-24T13:49:00Z">
            <w:rPr>
              <w:rFonts w:ascii="Times New Roman" w:hAnsi="Times New Roman" w:cs="Times New Roman"/>
              <w:sz w:val="28"/>
              <w:szCs w:val="28"/>
            </w:rPr>
          </w:rPrChange>
        </w:rPr>
        <w:t xml:space="preserve"> trarre dai confronti tra le velocità relative una prima conclusione, portiamo a paragone anche le velocità muscolari e quelle delle macchine in moto sulla </w:t>
      </w:r>
      <w:ins w:id="640" w:author="Fiorella" w:date="2016-06-27T18:04:00Z">
        <w:r w:rsidR="00DA0D19" w:rsidRPr="009D3B65">
          <w:rPr>
            <w:rFonts w:ascii="Times New Roman" w:hAnsi="Times New Roman" w:cs="Times New Roman"/>
            <w:sz w:val="24"/>
            <w:szCs w:val="24"/>
            <w:rPrChange w:id="641" w:author="Abruno" w:date="2018-10-24T13:49:00Z">
              <w:rPr>
                <w:rFonts w:ascii="Times New Roman" w:hAnsi="Times New Roman" w:cs="Times New Roman"/>
                <w:sz w:val="28"/>
                <w:szCs w:val="28"/>
              </w:rPr>
            </w:rPrChange>
          </w:rPr>
          <w:t>T</w:t>
        </w:r>
      </w:ins>
      <w:del w:id="642" w:author="Fiorella" w:date="2016-06-27T18:04:00Z">
        <w:r w:rsidRPr="009D3B65" w:rsidDel="00DA0D19">
          <w:rPr>
            <w:rFonts w:ascii="Times New Roman" w:hAnsi="Times New Roman" w:cs="Times New Roman"/>
            <w:sz w:val="24"/>
            <w:szCs w:val="24"/>
            <w:rPrChange w:id="643" w:author="Abruno" w:date="2018-10-24T13:49:00Z">
              <w:rPr>
                <w:rFonts w:ascii="Times New Roman" w:hAnsi="Times New Roman" w:cs="Times New Roman"/>
                <w:sz w:val="28"/>
                <w:szCs w:val="28"/>
              </w:rPr>
            </w:rPrChange>
          </w:rPr>
          <w:delText>t</w:delText>
        </w:r>
      </w:del>
      <w:r w:rsidRPr="009D3B65">
        <w:rPr>
          <w:rFonts w:ascii="Times New Roman" w:hAnsi="Times New Roman" w:cs="Times New Roman"/>
          <w:sz w:val="24"/>
          <w:szCs w:val="24"/>
          <w:rPrChange w:id="644" w:author="Abruno" w:date="2018-10-24T13:49:00Z">
            <w:rPr>
              <w:rFonts w:ascii="Times New Roman" w:hAnsi="Times New Roman" w:cs="Times New Roman"/>
              <w:sz w:val="28"/>
              <w:szCs w:val="28"/>
            </w:rPr>
          </w:rPrChange>
        </w:rPr>
        <w:t xml:space="preserve">erra: i nostri movimenti arrivano fino a poco più di 10 metri al secondo (la corsa di </w:t>
      </w:r>
      <w:proofErr w:type="spellStart"/>
      <w:r w:rsidRPr="009D3B65">
        <w:rPr>
          <w:rFonts w:ascii="Times New Roman" w:hAnsi="Times New Roman" w:cs="Times New Roman"/>
          <w:sz w:val="24"/>
          <w:szCs w:val="24"/>
          <w:rPrChange w:id="645" w:author="Abruno" w:date="2018-10-24T13:49:00Z">
            <w:rPr>
              <w:rFonts w:ascii="Times New Roman" w:hAnsi="Times New Roman" w:cs="Times New Roman"/>
              <w:sz w:val="28"/>
              <w:szCs w:val="28"/>
            </w:rPr>
          </w:rPrChange>
        </w:rPr>
        <w:t>Usa</w:t>
      </w:r>
      <w:r w:rsidR="009E52D2" w:rsidRPr="009D3B65">
        <w:rPr>
          <w:rFonts w:ascii="Times New Roman" w:hAnsi="Times New Roman" w:cs="Times New Roman"/>
          <w:sz w:val="24"/>
          <w:szCs w:val="24"/>
          <w:rPrChange w:id="646" w:author="Abruno" w:date="2018-10-24T13:49:00Z">
            <w:rPr>
              <w:rFonts w:ascii="Times New Roman" w:hAnsi="Times New Roman" w:cs="Times New Roman"/>
              <w:sz w:val="28"/>
              <w:szCs w:val="28"/>
            </w:rPr>
          </w:rPrChange>
        </w:rPr>
        <w:t>in</w:t>
      </w:r>
      <w:proofErr w:type="spellEnd"/>
      <w:r w:rsidR="009E52D2" w:rsidRPr="009D3B65">
        <w:rPr>
          <w:rFonts w:ascii="Times New Roman" w:hAnsi="Times New Roman" w:cs="Times New Roman"/>
          <w:sz w:val="24"/>
          <w:szCs w:val="24"/>
          <w:rPrChange w:id="647" w:author="Abruno" w:date="2018-10-24T13:49:00Z">
            <w:rPr>
              <w:rFonts w:ascii="Times New Roman" w:hAnsi="Times New Roman" w:cs="Times New Roman"/>
              <w:sz w:val="28"/>
              <w:szCs w:val="28"/>
            </w:rPr>
          </w:rPrChange>
        </w:rPr>
        <w:t xml:space="preserve"> </w:t>
      </w:r>
      <w:proofErr w:type="spellStart"/>
      <w:r w:rsidR="009E52D2" w:rsidRPr="009D3B65">
        <w:rPr>
          <w:rFonts w:ascii="Times New Roman" w:hAnsi="Times New Roman" w:cs="Times New Roman"/>
          <w:sz w:val="24"/>
          <w:szCs w:val="24"/>
          <w:rPrChange w:id="648" w:author="Abruno" w:date="2018-10-24T13:49:00Z">
            <w:rPr>
              <w:rFonts w:ascii="Times New Roman" w:hAnsi="Times New Roman" w:cs="Times New Roman"/>
              <w:sz w:val="28"/>
              <w:szCs w:val="28"/>
            </w:rPr>
          </w:rPrChange>
        </w:rPr>
        <w:t>Bol</w:t>
      </w:r>
      <w:r w:rsidRPr="009D3B65">
        <w:rPr>
          <w:rFonts w:ascii="Times New Roman" w:hAnsi="Times New Roman" w:cs="Times New Roman"/>
          <w:sz w:val="24"/>
          <w:szCs w:val="24"/>
          <w:rPrChange w:id="649" w:author="Abruno" w:date="2018-10-24T13:49:00Z">
            <w:rPr>
              <w:rFonts w:ascii="Times New Roman" w:hAnsi="Times New Roman" w:cs="Times New Roman"/>
              <w:sz w:val="28"/>
              <w:szCs w:val="28"/>
            </w:rPr>
          </w:rPrChange>
        </w:rPr>
        <w:t>t</w:t>
      </w:r>
      <w:proofErr w:type="spellEnd"/>
      <w:r w:rsidRPr="009D3B65">
        <w:rPr>
          <w:rFonts w:ascii="Times New Roman" w:hAnsi="Times New Roman" w:cs="Times New Roman"/>
          <w:sz w:val="24"/>
          <w:szCs w:val="24"/>
          <w:rPrChange w:id="650" w:author="Abruno" w:date="2018-10-24T13:49:00Z">
            <w:rPr>
              <w:rFonts w:ascii="Times New Roman" w:hAnsi="Times New Roman" w:cs="Times New Roman"/>
              <w:sz w:val="28"/>
              <w:szCs w:val="28"/>
            </w:rPr>
          </w:rPrChange>
        </w:rPr>
        <w:t>) e</w:t>
      </w:r>
      <w:del w:id="651" w:author="Fiorella" w:date="2016-06-27T18:04:00Z">
        <w:r w:rsidRPr="009D3B65" w:rsidDel="00DA0D19">
          <w:rPr>
            <w:rFonts w:ascii="Times New Roman" w:hAnsi="Times New Roman" w:cs="Times New Roman"/>
            <w:sz w:val="24"/>
            <w:szCs w:val="24"/>
            <w:rPrChange w:id="652" w:author="Abruno" w:date="2018-10-24T13:49:00Z">
              <w:rPr>
                <w:rFonts w:ascii="Times New Roman" w:hAnsi="Times New Roman" w:cs="Times New Roman"/>
                <w:sz w:val="28"/>
                <w:szCs w:val="28"/>
              </w:rPr>
            </w:rPrChange>
          </w:rPr>
          <w:delText>d</w:delText>
        </w:r>
      </w:del>
      <w:r w:rsidRPr="009D3B65">
        <w:rPr>
          <w:rFonts w:ascii="Times New Roman" w:hAnsi="Times New Roman" w:cs="Times New Roman"/>
          <w:sz w:val="24"/>
          <w:szCs w:val="24"/>
          <w:rPrChange w:id="653" w:author="Abruno" w:date="2018-10-24T13:49:00Z">
            <w:rPr>
              <w:rFonts w:ascii="Times New Roman" w:hAnsi="Times New Roman" w:cs="Times New Roman"/>
              <w:sz w:val="28"/>
              <w:szCs w:val="28"/>
            </w:rPr>
          </w:rPrChange>
        </w:rPr>
        <w:t xml:space="preserve"> un’auto veloce arriva fino a 90 metri al secondo (una Formula 1). Ne segue che il cervello umano può agevolmente controllare l’attività muscolare e quella meccanica (un bravo pilota </w:t>
      </w:r>
      <w:del w:id="654" w:author="Fiorella" w:date="2016-06-27T18:04:00Z">
        <w:r w:rsidRPr="009D3B65" w:rsidDel="00DA0D19">
          <w:rPr>
            <w:rFonts w:ascii="Times New Roman" w:hAnsi="Times New Roman" w:cs="Times New Roman"/>
            <w:sz w:val="24"/>
            <w:szCs w:val="24"/>
            <w:rPrChange w:id="655" w:author="Abruno" w:date="2018-10-24T13:49:00Z">
              <w:rPr>
                <w:rFonts w:ascii="Times New Roman" w:hAnsi="Times New Roman" w:cs="Times New Roman"/>
                <w:sz w:val="28"/>
                <w:szCs w:val="28"/>
              </w:rPr>
            </w:rPrChange>
          </w:rPr>
          <w:delText xml:space="preserve">guida </w:delText>
        </w:r>
      </w:del>
      <w:r w:rsidRPr="009D3B65">
        <w:rPr>
          <w:rFonts w:ascii="Times New Roman" w:hAnsi="Times New Roman" w:cs="Times New Roman"/>
          <w:sz w:val="24"/>
          <w:szCs w:val="24"/>
          <w:rPrChange w:id="656" w:author="Abruno" w:date="2018-10-24T13:49:00Z">
            <w:rPr>
              <w:rFonts w:ascii="Times New Roman" w:hAnsi="Times New Roman" w:cs="Times New Roman"/>
              <w:sz w:val="28"/>
              <w:szCs w:val="28"/>
            </w:rPr>
          </w:rPrChange>
        </w:rPr>
        <w:t xml:space="preserve">porta al traguardo la sua vettura), ma </w:t>
      </w:r>
      <w:r w:rsidRPr="009D3B65">
        <w:rPr>
          <w:rFonts w:ascii="Times New Roman" w:hAnsi="Times New Roman" w:cs="Times New Roman"/>
          <w:i/>
          <w:sz w:val="24"/>
          <w:szCs w:val="24"/>
          <w:rPrChange w:id="657" w:author="Abruno" w:date="2018-10-24T13:49:00Z">
            <w:rPr>
              <w:rFonts w:ascii="Times New Roman" w:hAnsi="Times New Roman" w:cs="Times New Roman"/>
              <w:i/>
              <w:sz w:val="28"/>
              <w:szCs w:val="28"/>
            </w:rPr>
          </w:rPrChange>
        </w:rPr>
        <w:t>non può competere con la rapidità di controllo</w:t>
      </w:r>
      <w:r w:rsidRPr="009D3B65">
        <w:rPr>
          <w:rFonts w:ascii="Times New Roman" w:hAnsi="Times New Roman" w:cs="Times New Roman"/>
          <w:sz w:val="24"/>
          <w:szCs w:val="24"/>
          <w:rPrChange w:id="658" w:author="Abruno" w:date="2018-10-24T13:49:00Z">
            <w:rPr>
              <w:rFonts w:ascii="Times New Roman" w:hAnsi="Times New Roman" w:cs="Times New Roman"/>
              <w:sz w:val="28"/>
              <w:szCs w:val="28"/>
            </w:rPr>
          </w:rPrChange>
        </w:rPr>
        <w:t xml:space="preserve"> che un computer può esercitare su un qualsiasi apparato biologico o meccanico, anche se il vantaggio del cervello rimane quello </w:t>
      </w:r>
      <w:r w:rsidR="00770E78" w:rsidRPr="009D3B65">
        <w:rPr>
          <w:rFonts w:ascii="Times New Roman" w:hAnsi="Times New Roman" w:cs="Times New Roman"/>
          <w:sz w:val="24"/>
          <w:szCs w:val="24"/>
          <w:rPrChange w:id="659" w:author="Abruno" w:date="2018-10-24T13:49:00Z">
            <w:rPr>
              <w:rFonts w:ascii="Times New Roman" w:hAnsi="Times New Roman" w:cs="Times New Roman"/>
              <w:sz w:val="28"/>
              <w:szCs w:val="28"/>
            </w:rPr>
          </w:rPrChange>
        </w:rPr>
        <w:t xml:space="preserve">di consumare poco </w:t>
      </w:r>
      <w:r w:rsidRPr="009D3B65">
        <w:rPr>
          <w:rFonts w:ascii="Times New Roman" w:hAnsi="Times New Roman" w:cs="Times New Roman"/>
          <w:sz w:val="24"/>
          <w:szCs w:val="24"/>
          <w:rPrChange w:id="660" w:author="Abruno" w:date="2018-10-24T13:49:00Z">
            <w:rPr>
              <w:rFonts w:ascii="Times New Roman" w:hAnsi="Times New Roman" w:cs="Times New Roman"/>
              <w:sz w:val="28"/>
              <w:szCs w:val="28"/>
            </w:rPr>
          </w:rPrChange>
        </w:rPr>
        <w:t>e, soprattutto, di svolgere operazioni di cui si rende cosciente. Ogni donna e uomo può pensare, intuire, progettare, sognare e comunicare attraverso la propria facoltà cognitiva. Lo può fare</w:t>
      </w:r>
      <w:r w:rsidR="00206506" w:rsidRPr="009D3B65">
        <w:rPr>
          <w:rFonts w:ascii="Times New Roman" w:hAnsi="Times New Roman" w:cs="Times New Roman"/>
          <w:sz w:val="24"/>
          <w:szCs w:val="24"/>
          <w:rPrChange w:id="661" w:author="Abruno" w:date="2018-10-24T13:49:00Z">
            <w:rPr>
              <w:rFonts w:ascii="Times New Roman" w:hAnsi="Times New Roman" w:cs="Times New Roman"/>
              <w:sz w:val="28"/>
              <w:szCs w:val="28"/>
            </w:rPr>
          </w:rPrChange>
        </w:rPr>
        <w:t>, ma</w:t>
      </w:r>
      <w:r w:rsidRPr="009D3B65">
        <w:rPr>
          <w:rFonts w:ascii="Times New Roman" w:hAnsi="Times New Roman" w:cs="Times New Roman"/>
          <w:sz w:val="24"/>
          <w:szCs w:val="24"/>
          <w:rPrChange w:id="662" w:author="Abruno" w:date="2018-10-24T13:49:00Z">
            <w:rPr>
              <w:rFonts w:ascii="Times New Roman" w:hAnsi="Times New Roman" w:cs="Times New Roman"/>
              <w:sz w:val="28"/>
              <w:szCs w:val="28"/>
            </w:rPr>
          </w:rPrChange>
        </w:rPr>
        <w:t xml:space="preserve"> in tempi relativamente lunghi, mentre se sa copiare e trasferire qualsiasi attività cognitiva nel linguaggio di una macchina elettronica, quest’ultima è in grado di riprodurre le operazioni mentali più e più volte in un baleno. </w:t>
      </w:r>
      <w:r w:rsidR="00770E78" w:rsidRPr="009D3B65">
        <w:rPr>
          <w:rFonts w:ascii="Times New Roman" w:hAnsi="Times New Roman" w:cs="Times New Roman"/>
          <w:sz w:val="24"/>
          <w:szCs w:val="24"/>
          <w:rPrChange w:id="663" w:author="Abruno" w:date="2018-10-24T13:49:00Z">
            <w:rPr>
              <w:rFonts w:ascii="Times New Roman" w:hAnsi="Times New Roman" w:cs="Times New Roman"/>
              <w:sz w:val="28"/>
              <w:szCs w:val="28"/>
            </w:rPr>
          </w:rPrChange>
        </w:rPr>
        <w:t>In conclusione,</w:t>
      </w:r>
      <w:r w:rsidRPr="009D3B65">
        <w:rPr>
          <w:rFonts w:ascii="Times New Roman" w:hAnsi="Times New Roman" w:cs="Times New Roman"/>
          <w:sz w:val="24"/>
          <w:szCs w:val="24"/>
          <w:rPrChange w:id="664" w:author="Abruno" w:date="2018-10-24T13:49:00Z">
            <w:rPr>
              <w:rFonts w:ascii="Times New Roman" w:hAnsi="Times New Roman" w:cs="Times New Roman"/>
              <w:sz w:val="28"/>
              <w:szCs w:val="28"/>
            </w:rPr>
          </w:rPrChange>
        </w:rPr>
        <w:t xml:space="preserve"> esiste una </w:t>
      </w:r>
      <w:r w:rsidRPr="009D3B65">
        <w:rPr>
          <w:rFonts w:ascii="Times New Roman" w:hAnsi="Times New Roman" w:cs="Times New Roman"/>
          <w:i/>
          <w:sz w:val="24"/>
          <w:szCs w:val="24"/>
          <w:rPrChange w:id="665" w:author="Abruno" w:date="2018-10-24T13:49:00Z">
            <w:rPr>
              <w:rFonts w:ascii="Times New Roman" w:hAnsi="Times New Roman" w:cs="Times New Roman"/>
              <w:i/>
              <w:sz w:val="28"/>
              <w:szCs w:val="28"/>
            </w:rPr>
          </w:rPrChange>
        </w:rPr>
        <w:t>gerarchia di velocità</w:t>
      </w:r>
      <w:r w:rsidRPr="009D3B65">
        <w:rPr>
          <w:rFonts w:ascii="Times New Roman" w:hAnsi="Times New Roman" w:cs="Times New Roman"/>
          <w:sz w:val="24"/>
          <w:szCs w:val="24"/>
          <w:rPrChange w:id="666" w:author="Abruno" w:date="2018-10-24T13:49:00Z">
            <w:rPr>
              <w:rFonts w:ascii="Times New Roman" w:hAnsi="Times New Roman" w:cs="Times New Roman"/>
              <w:sz w:val="28"/>
              <w:szCs w:val="28"/>
            </w:rPr>
          </w:rPrChange>
        </w:rPr>
        <w:t xml:space="preserve"> e di </w:t>
      </w:r>
      <w:r w:rsidRPr="009D3B65">
        <w:rPr>
          <w:rFonts w:ascii="Times New Roman" w:hAnsi="Times New Roman" w:cs="Times New Roman"/>
          <w:i/>
          <w:sz w:val="24"/>
          <w:szCs w:val="24"/>
          <w:rPrChange w:id="667" w:author="Abruno" w:date="2018-10-24T13:49:00Z">
            <w:rPr>
              <w:rFonts w:ascii="Times New Roman" w:hAnsi="Times New Roman" w:cs="Times New Roman"/>
              <w:i/>
              <w:sz w:val="28"/>
              <w:szCs w:val="28"/>
            </w:rPr>
          </w:rPrChange>
        </w:rPr>
        <w:t>potenza di calcolo</w:t>
      </w:r>
      <w:r w:rsidRPr="009D3B65">
        <w:rPr>
          <w:rFonts w:ascii="Times New Roman" w:hAnsi="Times New Roman" w:cs="Times New Roman"/>
          <w:sz w:val="24"/>
          <w:szCs w:val="24"/>
          <w:rPrChange w:id="668" w:author="Abruno" w:date="2018-10-24T13:49:00Z">
            <w:rPr>
              <w:rFonts w:ascii="Times New Roman" w:hAnsi="Times New Roman" w:cs="Times New Roman"/>
              <w:sz w:val="28"/>
              <w:szCs w:val="28"/>
            </w:rPr>
          </w:rPrChange>
        </w:rPr>
        <w:t xml:space="preserve"> da quando sono state inventate le macchine elaboratrici</w:t>
      </w:r>
      <w:r w:rsidR="00770E78" w:rsidRPr="009D3B65">
        <w:rPr>
          <w:rFonts w:ascii="Times New Roman" w:hAnsi="Times New Roman" w:cs="Times New Roman"/>
          <w:sz w:val="24"/>
          <w:szCs w:val="24"/>
          <w:rPrChange w:id="669" w:author="Abruno" w:date="2018-10-24T13:49:00Z">
            <w:rPr>
              <w:rFonts w:ascii="Times New Roman" w:hAnsi="Times New Roman" w:cs="Times New Roman"/>
              <w:sz w:val="28"/>
              <w:szCs w:val="28"/>
            </w:rPr>
          </w:rPrChange>
        </w:rPr>
        <w:t xml:space="preserve"> tra loro interconnesse in rete</w:t>
      </w:r>
      <w:r w:rsidRPr="009D3B65">
        <w:rPr>
          <w:rFonts w:ascii="Times New Roman" w:hAnsi="Times New Roman" w:cs="Times New Roman"/>
          <w:sz w:val="24"/>
          <w:szCs w:val="24"/>
          <w:rPrChange w:id="670" w:author="Abruno" w:date="2018-10-24T13:49:00Z">
            <w:rPr>
              <w:rFonts w:ascii="Times New Roman" w:hAnsi="Times New Roman" w:cs="Times New Roman"/>
              <w:sz w:val="28"/>
              <w:szCs w:val="28"/>
            </w:rPr>
          </w:rPrChange>
        </w:rPr>
        <w:t>, che, per quanto riguarda il controllo di dispositivi meccanici, di movimenti e di attività dei viventi, superano di gran lunga in rapidità le potenzialità fino a prima riservate al cervello umano</w:t>
      </w:r>
      <w:r w:rsidR="00206506" w:rsidRPr="009D3B65">
        <w:rPr>
          <w:rFonts w:ascii="Times New Roman" w:hAnsi="Times New Roman" w:cs="Times New Roman"/>
          <w:sz w:val="24"/>
          <w:szCs w:val="24"/>
          <w:rPrChange w:id="671" w:author="Abruno" w:date="2018-10-24T13:49:00Z">
            <w:rPr>
              <w:rFonts w:ascii="Times New Roman" w:hAnsi="Times New Roman" w:cs="Times New Roman"/>
              <w:sz w:val="28"/>
              <w:szCs w:val="28"/>
            </w:rPr>
          </w:rPrChange>
        </w:rPr>
        <w:t>, che agisce come spettatore a valle di un progetto pensato a monte</w:t>
      </w:r>
      <w:r w:rsidRPr="009D3B65">
        <w:rPr>
          <w:rFonts w:ascii="Times New Roman" w:hAnsi="Times New Roman" w:cs="Times New Roman"/>
          <w:sz w:val="24"/>
          <w:szCs w:val="24"/>
          <w:rPrChange w:id="672" w:author="Abruno" w:date="2018-10-24T13:49:00Z">
            <w:rPr>
              <w:rFonts w:ascii="Times New Roman" w:hAnsi="Times New Roman" w:cs="Times New Roman"/>
              <w:sz w:val="28"/>
              <w:szCs w:val="28"/>
            </w:rPr>
          </w:rPrChange>
        </w:rPr>
        <w:t>.</w:t>
      </w:r>
      <w:r w:rsidR="00770E78" w:rsidRPr="009D3B65">
        <w:rPr>
          <w:rFonts w:ascii="Times New Roman" w:hAnsi="Times New Roman" w:cs="Times New Roman"/>
          <w:sz w:val="24"/>
          <w:szCs w:val="24"/>
          <w:rPrChange w:id="673" w:author="Abruno" w:date="2018-10-24T13:49:00Z">
            <w:rPr>
              <w:rFonts w:ascii="Times New Roman" w:hAnsi="Times New Roman" w:cs="Times New Roman"/>
              <w:sz w:val="28"/>
              <w:szCs w:val="28"/>
            </w:rPr>
          </w:rPrChange>
        </w:rPr>
        <w:t xml:space="preserve"> L</w:t>
      </w:r>
      <w:r w:rsidRPr="009D3B65">
        <w:rPr>
          <w:rFonts w:ascii="Times New Roman" w:hAnsi="Times New Roman" w:cs="Times New Roman"/>
          <w:sz w:val="24"/>
          <w:szCs w:val="24"/>
          <w:rPrChange w:id="674" w:author="Abruno" w:date="2018-10-24T13:49:00Z">
            <w:rPr>
              <w:rFonts w:ascii="Times New Roman" w:hAnsi="Times New Roman" w:cs="Times New Roman"/>
              <w:sz w:val="28"/>
              <w:szCs w:val="28"/>
            </w:rPr>
          </w:rPrChange>
        </w:rPr>
        <w:t>a questione ha grande rilevanza nei processi lavorativi e in quelli della comunicazione</w:t>
      </w:r>
      <w:r w:rsidR="00770E78" w:rsidRPr="009D3B65">
        <w:rPr>
          <w:rFonts w:ascii="Times New Roman" w:hAnsi="Times New Roman" w:cs="Times New Roman"/>
          <w:sz w:val="24"/>
          <w:szCs w:val="24"/>
          <w:rPrChange w:id="675" w:author="Abruno" w:date="2018-10-24T13:49:00Z">
            <w:rPr>
              <w:rFonts w:ascii="Times New Roman" w:hAnsi="Times New Roman" w:cs="Times New Roman"/>
              <w:sz w:val="28"/>
              <w:szCs w:val="28"/>
            </w:rPr>
          </w:rPrChange>
        </w:rPr>
        <w:t xml:space="preserve"> e in tutte le forme di automazione che si interfacciano con la persona</w:t>
      </w:r>
      <w:r w:rsidRPr="009D3B65">
        <w:rPr>
          <w:rFonts w:ascii="Times New Roman" w:hAnsi="Times New Roman" w:cs="Times New Roman"/>
          <w:sz w:val="24"/>
          <w:szCs w:val="24"/>
          <w:rPrChange w:id="676" w:author="Abruno" w:date="2018-10-24T13:49:00Z">
            <w:rPr>
              <w:rFonts w:ascii="Times New Roman" w:hAnsi="Times New Roman" w:cs="Times New Roman"/>
              <w:sz w:val="28"/>
              <w:szCs w:val="28"/>
            </w:rPr>
          </w:rPrChange>
        </w:rPr>
        <w:t>,</w:t>
      </w:r>
      <w:r w:rsidR="00770E78" w:rsidRPr="009D3B65">
        <w:rPr>
          <w:rFonts w:ascii="Times New Roman" w:hAnsi="Times New Roman" w:cs="Times New Roman"/>
          <w:sz w:val="24"/>
          <w:szCs w:val="24"/>
          <w:rPrChange w:id="677" w:author="Abruno" w:date="2018-10-24T13:49:00Z">
            <w:rPr>
              <w:rFonts w:ascii="Times New Roman" w:hAnsi="Times New Roman" w:cs="Times New Roman"/>
              <w:sz w:val="28"/>
              <w:szCs w:val="28"/>
            </w:rPr>
          </w:rPrChange>
        </w:rPr>
        <w:t xml:space="preserve"> lavoratore o consumatore</w:t>
      </w:r>
      <w:r w:rsidRPr="009D3B65">
        <w:rPr>
          <w:rFonts w:ascii="Times New Roman" w:hAnsi="Times New Roman" w:cs="Times New Roman"/>
          <w:sz w:val="24"/>
          <w:szCs w:val="24"/>
          <w:rPrChange w:id="678" w:author="Abruno" w:date="2018-10-24T13:49:00Z">
            <w:rPr>
              <w:rFonts w:ascii="Times New Roman" w:hAnsi="Times New Roman" w:cs="Times New Roman"/>
              <w:sz w:val="28"/>
              <w:szCs w:val="28"/>
            </w:rPr>
          </w:rPrChange>
        </w:rPr>
        <w:t xml:space="preserve"> </w:t>
      </w:r>
      <w:r w:rsidR="00770E78" w:rsidRPr="009D3B65">
        <w:rPr>
          <w:rFonts w:ascii="Times New Roman" w:hAnsi="Times New Roman" w:cs="Times New Roman"/>
          <w:sz w:val="24"/>
          <w:szCs w:val="24"/>
          <w:rPrChange w:id="679" w:author="Abruno" w:date="2018-10-24T13:49:00Z">
            <w:rPr>
              <w:rFonts w:ascii="Times New Roman" w:hAnsi="Times New Roman" w:cs="Times New Roman"/>
              <w:sz w:val="28"/>
              <w:szCs w:val="28"/>
            </w:rPr>
          </w:rPrChange>
        </w:rPr>
        <w:t>che sia.</w:t>
      </w:r>
      <w:r w:rsidR="00206506" w:rsidRPr="009D3B65">
        <w:rPr>
          <w:rFonts w:ascii="Times New Roman" w:hAnsi="Times New Roman" w:cs="Times New Roman"/>
          <w:sz w:val="24"/>
          <w:szCs w:val="24"/>
          <w:rPrChange w:id="680" w:author="Abruno" w:date="2018-10-24T13:49:00Z">
            <w:rPr>
              <w:rFonts w:ascii="Times New Roman" w:hAnsi="Times New Roman" w:cs="Times New Roman"/>
              <w:sz w:val="28"/>
              <w:szCs w:val="28"/>
            </w:rPr>
          </w:rPrChange>
        </w:rPr>
        <w:t xml:space="preserve"> </w:t>
      </w:r>
    </w:p>
    <w:p w:rsidR="008D29D5" w:rsidRPr="009D3B65" w:rsidRDefault="00770E78" w:rsidP="006A289E">
      <w:pPr>
        <w:jc w:val="both"/>
        <w:rPr>
          <w:rFonts w:ascii="Times New Roman" w:hAnsi="Times New Roman" w:cs="Times New Roman"/>
          <w:sz w:val="24"/>
          <w:szCs w:val="24"/>
          <w:rPrChange w:id="681"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682" w:author="Abruno" w:date="2018-10-24T13:49:00Z">
            <w:rPr>
              <w:rFonts w:ascii="Times New Roman" w:hAnsi="Times New Roman" w:cs="Times New Roman"/>
              <w:sz w:val="28"/>
              <w:szCs w:val="28"/>
            </w:rPr>
          </w:rPrChange>
        </w:rPr>
        <w:t xml:space="preserve">Il problema tocca tutta la vita di relazione, </w:t>
      </w:r>
      <w:r w:rsidR="00A67B25" w:rsidRPr="009D3B65">
        <w:rPr>
          <w:rFonts w:ascii="Times New Roman" w:hAnsi="Times New Roman" w:cs="Times New Roman"/>
          <w:sz w:val="24"/>
          <w:szCs w:val="24"/>
          <w:rPrChange w:id="683" w:author="Abruno" w:date="2018-10-24T13:49:00Z">
            <w:rPr>
              <w:rFonts w:ascii="Times New Roman" w:hAnsi="Times New Roman" w:cs="Times New Roman"/>
              <w:sz w:val="28"/>
              <w:szCs w:val="28"/>
            </w:rPr>
          </w:rPrChange>
        </w:rPr>
        <w:t xml:space="preserve">ben </w:t>
      </w:r>
      <w:r w:rsidRPr="009D3B65">
        <w:rPr>
          <w:rFonts w:ascii="Times New Roman" w:hAnsi="Times New Roman" w:cs="Times New Roman"/>
          <w:sz w:val="24"/>
          <w:szCs w:val="24"/>
          <w:rPrChange w:id="684" w:author="Abruno" w:date="2018-10-24T13:49:00Z">
            <w:rPr>
              <w:rFonts w:ascii="Times New Roman" w:hAnsi="Times New Roman" w:cs="Times New Roman"/>
              <w:sz w:val="28"/>
              <w:szCs w:val="28"/>
            </w:rPr>
          </w:rPrChange>
        </w:rPr>
        <w:t xml:space="preserve">oltre la produzione, i servizi, il consumo. </w:t>
      </w:r>
      <w:r w:rsidR="002E24C1" w:rsidRPr="009D3B65">
        <w:rPr>
          <w:rFonts w:ascii="Times New Roman" w:hAnsi="Times New Roman" w:cs="Times New Roman"/>
          <w:sz w:val="24"/>
          <w:szCs w:val="24"/>
          <w:rPrChange w:id="685" w:author="Abruno" w:date="2018-10-24T13:49:00Z">
            <w:rPr>
              <w:rFonts w:ascii="Times New Roman" w:hAnsi="Times New Roman" w:cs="Times New Roman"/>
              <w:sz w:val="28"/>
              <w:szCs w:val="28"/>
            </w:rPr>
          </w:rPrChange>
        </w:rPr>
        <w:t xml:space="preserve">Quando, come avviene oggi, dobbiamo </w:t>
      </w:r>
      <w:r w:rsidR="00A67B25" w:rsidRPr="009D3B65">
        <w:rPr>
          <w:rFonts w:ascii="Times New Roman" w:hAnsi="Times New Roman" w:cs="Times New Roman"/>
          <w:sz w:val="24"/>
          <w:szCs w:val="24"/>
          <w:rPrChange w:id="686" w:author="Abruno" w:date="2018-10-24T13:49:00Z">
            <w:rPr>
              <w:rFonts w:ascii="Times New Roman" w:hAnsi="Times New Roman" w:cs="Times New Roman"/>
              <w:sz w:val="28"/>
              <w:szCs w:val="28"/>
            </w:rPr>
          </w:rPrChange>
        </w:rPr>
        <w:t>prendere in considerazione</w:t>
      </w:r>
      <w:r w:rsidR="002E24C1" w:rsidRPr="009D3B65">
        <w:rPr>
          <w:rFonts w:ascii="Times New Roman" w:hAnsi="Times New Roman" w:cs="Times New Roman"/>
          <w:sz w:val="24"/>
          <w:szCs w:val="24"/>
          <w:rPrChange w:id="687" w:author="Abruno" w:date="2018-10-24T13:49:00Z">
            <w:rPr>
              <w:rFonts w:ascii="Times New Roman" w:hAnsi="Times New Roman" w:cs="Times New Roman"/>
              <w:sz w:val="28"/>
              <w:szCs w:val="28"/>
            </w:rPr>
          </w:rPrChange>
        </w:rPr>
        <w:t xml:space="preserve"> </w:t>
      </w:r>
      <w:r w:rsidR="00A67B25" w:rsidRPr="009D3B65">
        <w:rPr>
          <w:rFonts w:ascii="Times New Roman" w:hAnsi="Times New Roman" w:cs="Times New Roman"/>
          <w:sz w:val="24"/>
          <w:szCs w:val="24"/>
          <w:rPrChange w:id="688" w:author="Abruno" w:date="2018-10-24T13:49:00Z">
            <w:rPr>
              <w:rFonts w:ascii="Times New Roman" w:hAnsi="Times New Roman" w:cs="Times New Roman"/>
              <w:sz w:val="28"/>
              <w:szCs w:val="28"/>
            </w:rPr>
          </w:rPrChange>
        </w:rPr>
        <w:t>l’</w:t>
      </w:r>
      <w:r w:rsidR="002E24C1" w:rsidRPr="009D3B65">
        <w:rPr>
          <w:rFonts w:ascii="Times New Roman" w:hAnsi="Times New Roman" w:cs="Times New Roman"/>
          <w:sz w:val="24"/>
          <w:szCs w:val="24"/>
          <w:rPrChange w:id="689" w:author="Abruno" w:date="2018-10-24T13:49:00Z">
            <w:rPr>
              <w:rFonts w:ascii="Times New Roman" w:hAnsi="Times New Roman" w:cs="Times New Roman"/>
              <w:sz w:val="28"/>
              <w:szCs w:val="28"/>
            </w:rPr>
          </w:rPrChange>
        </w:rPr>
        <w:t xml:space="preserve">essere umano ormai “protesizzato” completamente e integrato nei propri strumenti che elaborano e si collegano a velocità prossime a quelle della luce, o </w:t>
      </w:r>
      <w:r w:rsidR="00A67B25" w:rsidRPr="009D3B65">
        <w:rPr>
          <w:rFonts w:ascii="Times New Roman" w:hAnsi="Times New Roman" w:cs="Times New Roman"/>
          <w:sz w:val="24"/>
          <w:szCs w:val="24"/>
          <w:rPrChange w:id="690" w:author="Abruno" w:date="2018-10-24T13:49:00Z">
            <w:rPr>
              <w:rFonts w:ascii="Times New Roman" w:hAnsi="Times New Roman" w:cs="Times New Roman"/>
              <w:sz w:val="28"/>
              <w:szCs w:val="28"/>
            </w:rPr>
          </w:rPrChange>
        </w:rPr>
        <w:t>la</w:t>
      </w:r>
      <w:r w:rsidR="002E24C1" w:rsidRPr="009D3B65">
        <w:rPr>
          <w:rFonts w:ascii="Times New Roman" w:hAnsi="Times New Roman" w:cs="Times New Roman"/>
          <w:sz w:val="24"/>
          <w:szCs w:val="24"/>
          <w:rPrChange w:id="691" w:author="Abruno" w:date="2018-10-24T13:49:00Z">
            <w:rPr>
              <w:rFonts w:ascii="Times New Roman" w:hAnsi="Times New Roman" w:cs="Times New Roman"/>
              <w:sz w:val="28"/>
              <w:szCs w:val="28"/>
            </w:rPr>
          </w:rPrChange>
        </w:rPr>
        <w:t xml:space="preserve"> “civiltà di macchine intelligenti” o </w:t>
      </w:r>
      <w:r w:rsidR="00A67B25" w:rsidRPr="009D3B65">
        <w:rPr>
          <w:rFonts w:ascii="Times New Roman" w:hAnsi="Times New Roman" w:cs="Times New Roman"/>
          <w:sz w:val="24"/>
          <w:szCs w:val="24"/>
          <w:rPrChange w:id="692" w:author="Abruno" w:date="2018-10-24T13:49:00Z">
            <w:rPr>
              <w:rFonts w:ascii="Times New Roman" w:hAnsi="Times New Roman" w:cs="Times New Roman"/>
              <w:sz w:val="28"/>
              <w:szCs w:val="28"/>
            </w:rPr>
          </w:rPrChange>
        </w:rPr>
        <w:t>la</w:t>
      </w:r>
      <w:r w:rsidR="002E24C1" w:rsidRPr="009D3B65">
        <w:rPr>
          <w:rFonts w:ascii="Times New Roman" w:hAnsi="Times New Roman" w:cs="Times New Roman"/>
          <w:sz w:val="24"/>
          <w:szCs w:val="24"/>
          <w:rPrChange w:id="693" w:author="Abruno" w:date="2018-10-24T13:49:00Z">
            <w:rPr>
              <w:rFonts w:ascii="Times New Roman" w:hAnsi="Times New Roman" w:cs="Times New Roman"/>
              <w:sz w:val="28"/>
              <w:szCs w:val="28"/>
            </w:rPr>
          </w:rPrChange>
        </w:rPr>
        <w:t xml:space="preserve"> manipolazione genetica delle </w:t>
      </w:r>
      <w:proofErr w:type="spellStart"/>
      <w:r w:rsidR="002E24C1" w:rsidRPr="009D3B65">
        <w:rPr>
          <w:rFonts w:ascii="Times New Roman" w:hAnsi="Times New Roman" w:cs="Times New Roman"/>
          <w:sz w:val="24"/>
          <w:szCs w:val="24"/>
          <w:rPrChange w:id="694" w:author="Abruno" w:date="2018-10-24T13:49:00Z">
            <w:rPr>
              <w:rFonts w:ascii="Times New Roman" w:hAnsi="Times New Roman" w:cs="Times New Roman"/>
              <w:sz w:val="28"/>
              <w:szCs w:val="28"/>
            </w:rPr>
          </w:rPrChange>
        </w:rPr>
        <w:t>speci</w:t>
      </w:r>
      <w:proofErr w:type="spellEnd"/>
      <w:r w:rsidR="002E24C1" w:rsidRPr="009D3B65">
        <w:rPr>
          <w:rFonts w:ascii="Times New Roman" w:hAnsi="Times New Roman" w:cs="Times New Roman"/>
          <w:sz w:val="24"/>
          <w:szCs w:val="24"/>
          <w:rPrChange w:id="695" w:author="Abruno" w:date="2018-10-24T13:49:00Z">
            <w:rPr>
              <w:rFonts w:ascii="Times New Roman" w:hAnsi="Times New Roman" w:cs="Times New Roman"/>
              <w:sz w:val="28"/>
              <w:szCs w:val="28"/>
            </w:rPr>
          </w:rPrChange>
        </w:rPr>
        <w:t xml:space="preserve">, ci dobbiamo attrezzare per poter consapevolmente affrontare </w:t>
      </w:r>
      <w:r w:rsidR="00206506" w:rsidRPr="009D3B65">
        <w:rPr>
          <w:rFonts w:ascii="Times New Roman" w:hAnsi="Times New Roman" w:cs="Times New Roman"/>
          <w:sz w:val="24"/>
          <w:szCs w:val="24"/>
          <w:rPrChange w:id="696" w:author="Abruno" w:date="2018-10-24T13:49:00Z">
            <w:rPr>
              <w:rFonts w:ascii="Times New Roman" w:hAnsi="Times New Roman" w:cs="Times New Roman"/>
              <w:sz w:val="28"/>
              <w:szCs w:val="28"/>
            </w:rPr>
          </w:rPrChange>
        </w:rPr>
        <w:t>un</w:t>
      </w:r>
      <w:ins w:id="697" w:author="Fiorella" w:date="2016-06-27T18:06:00Z">
        <w:r w:rsidR="00DA0D19" w:rsidRPr="009D3B65">
          <w:rPr>
            <w:rFonts w:ascii="Times New Roman" w:hAnsi="Times New Roman" w:cs="Times New Roman"/>
            <w:sz w:val="24"/>
            <w:szCs w:val="24"/>
            <w:rPrChange w:id="698" w:author="Abruno" w:date="2018-10-24T13:49:00Z">
              <w:rPr>
                <w:rFonts w:ascii="Times New Roman" w:hAnsi="Times New Roman" w:cs="Times New Roman"/>
                <w:sz w:val="28"/>
                <w:szCs w:val="28"/>
              </w:rPr>
            </w:rPrChange>
          </w:rPr>
          <w:t>’</w:t>
        </w:r>
      </w:ins>
      <w:del w:id="699" w:author="Fiorella" w:date="2016-06-27T18:06:00Z">
        <w:r w:rsidR="00206506" w:rsidRPr="009D3B65" w:rsidDel="00DA0D19">
          <w:rPr>
            <w:rFonts w:ascii="Times New Roman" w:hAnsi="Times New Roman" w:cs="Times New Roman"/>
            <w:sz w:val="24"/>
            <w:szCs w:val="24"/>
            <w:rPrChange w:id="700" w:author="Abruno" w:date="2018-10-24T13:49:00Z">
              <w:rPr>
                <w:rFonts w:ascii="Times New Roman" w:hAnsi="Times New Roman" w:cs="Times New Roman"/>
                <w:sz w:val="28"/>
                <w:szCs w:val="28"/>
              </w:rPr>
            </w:rPrChange>
          </w:rPr>
          <w:delText xml:space="preserve">a </w:delText>
        </w:r>
      </w:del>
      <w:r w:rsidR="00206506" w:rsidRPr="009D3B65">
        <w:rPr>
          <w:rFonts w:ascii="Times New Roman" w:hAnsi="Times New Roman" w:cs="Times New Roman"/>
          <w:sz w:val="24"/>
          <w:szCs w:val="24"/>
          <w:rPrChange w:id="701" w:author="Abruno" w:date="2018-10-24T13:49:00Z">
            <w:rPr>
              <w:rFonts w:ascii="Times New Roman" w:hAnsi="Times New Roman" w:cs="Times New Roman"/>
              <w:sz w:val="28"/>
              <w:szCs w:val="28"/>
            </w:rPr>
          </w:rPrChange>
        </w:rPr>
        <w:t>incessante</w:t>
      </w:r>
      <w:r w:rsidR="002E24C1" w:rsidRPr="009D3B65">
        <w:rPr>
          <w:rFonts w:ascii="Times New Roman" w:hAnsi="Times New Roman" w:cs="Times New Roman"/>
          <w:sz w:val="24"/>
          <w:szCs w:val="24"/>
          <w:rPrChange w:id="702" w:author="Abruno" w:date="2018-10-24T13:49:00Z">
            <w:rPr>
              <w:rFonts w:ascii="Times New Roman" w:hAnsi="Times New Roman" w:cs="Times New Roman"/>
              <w:sz w:val="28"/>
              <w:szCs w:val="28"/>
            </w:rPr>
          </w:rPrChange>
        </w:rPr>
        <w:t xml:space="preserve"> </w:t>
      </w:r>
      <w:r w:rsidR="002E24C1" w:rsidRPr="009D3B65">
        <w:rPr>
          <w:rFonts w:ascii="Times New Roman" w:hAnsi="Times New Roman" w:cs="Times New Roman"/>
          <w:i/>
          <w:sz w:val="24"/>
          <w:szCs w:val="24"/>
          <w:rPrChange w:id="703" w:author="Abruno" w:date="2018-10-24T13:49:00Z">
            <w:rPr>
              <w:rFonts w:ascii="Times New Roman" w:hAnsi="Times New Roman" w:cs="Times New Roman"/>
              <w:i/>
              <w:sz w:val="28"/>
              <w:szCs w:val="28"/>
            </w:rPr>
          </w:rPrChange>
        </w:rPr>
        <w:t>compressione del tempo biologico</w:t>
      </w:r>
      <w:r w:rsidR="00206506" w:rsidRPr="009D3B65">
        <w:rPr>
          <w:rFonts w:ascii="Times New Roman" w:hAnsi="Times New Roman" w:cs="Times New Roman"/>
          <w:i/>
          <w:sz w:val="24"/>
          <w:szCs w:val="24"/>
          <w:rPrChange w:id="704" w:author="Abruno" w:date="2018-10-24T13:49:00Z">
            <w:rPr>
              <w:rFonts w:ascii="Times New Roman" w:hAnsi="Times New Roman" w:cs="Times New Roman"/>
              <w:i/>
              <w:sz w:val="28"/>
              <w:szCs w:val="28"/>
            </w:rPr>
          </w:rPrChange>
        </w:rPr>
        <w:t xml:space="preserve"> operata artificialmente</w:t>
      </w:r>
      <w:r w:rsidR="002E24C1" w:rsidRPr="009D3B65">
        <w:rPr>
          <w:rFonts w:ascii="Times New Roman" w:hAnsi="Times New Roman" w:cs="Times New Roman"/>
          <w:sz w:val="24"/>
          <w:szCs w:val="24"/>
          <w:rPrChange w:id="705" w:author="Abruno" w:date="2018-10-24T13:49:00Z">
            <w:rPr>
              <w:rFonts w:ascii="Times New Roman" w:hAnsi="Times New Roman" w:cs="Times New Roman"/>
              <w:sz w:val="28"/>
              <w:szCs w:val="28"/>
            </w:rPr>
          </w:rPrChange>
        </w:rPr>
        <w:t xml:space="preserve">, che </w:t>
      </w:r>
      <w:r w:rsidR="00206506" w:rsidRPr="009D3B65">
        <w:rPr>
          <w:rFonts w:ascii="Times New Roman" w:hAnsi="Times New Roman" w:cs="Times New Roman"/>
          <w:sz w:val="24"/>
          <w:szCs w:val="24"/>
          <w:rPrChange w:id="706" w:author="Abruno" w:date="2018-10-24T13:49:00Z">
            <w:rPr>
              <w:rFonts w:ascii="Times New Roman" w:hAnsi="Times New Roman" w:cs="Times New Roman"/>
              <w:sz w:val="28"/>
              <w:szCs w:val="28"/>
            </w:rPr>
          </w:rPrChange>
        </w:rPr>
        <w:t>andrebbe</w:t>
      </w:r>
      <w:r w:rsidR="002E24C1" w:rsidRPr="009D3B65">
        <w:rPr>
          <w:rFonts w:ascii="Times New Roman" w:hAnsi="Times New Roman" w:cs="Times New Roman"/>
          <w:sz w:val="24"/>
          <w:szCs w:val="24"/>
          <w:rPrChange w:id="707" w:author="Abruno" w:date="2018-10-24T13:49:00Z">
            <w:rPr>
              <w:rFonts w:ascii="Times New Roman" w:hAnsi="Times New Roman" w:cs="Times New Roman"/>
              <w:sz w:val="28"/>
              <w:szCs w:val="28"/>
            </w:rPr>
          </w:rPrChange>
        </w:rPr>
        <w:t xml:space="preserve"> regolata da un’etica condivisa e da una </w:t>
      </w:r>
      <w:r w:rsidR="002E24C1" w:rsidRPr="009D3B65">
        <w:rPr>
          <w:rFonts w:ascii="Times New Roman" w:hAnsi="Times New Roman" w:cs="Times New Roman"/>
          <w:i/>
          <w:sz w:val="24"/>
          <w:szCs w:val="24"/>
          <w:rPrChange w:id="708" w:author="Abruno" w:date="2018-10-24T13:49:00Z">
            <w:rPr>
              <w:rFonts w:ascii="Times New Roman" w:hAnsi="Times New Roman" w:cs="Times New Roman"/>
              <w:i/>
              <w:sz w:val="28"/>
              <w:szCs w:val="28"/>
            </w:rPr>
          </w:rPrChange>
        </w:rPr>
        <w:t>democrazia</w:t>
      </w:r>
      <w:r w:rsidR="002E24C1" w:rsidRPr="009D3B65">
        <w:rPr>
          <w:rFonts w:ascii="Times New Roman" w:hAnsi="Times New Roman" w:cs="Times New Roman"/>
          <w:sz w:val="24"/>
          <w:szCs w:val="24"/>
          <w:rPrChange w:id="709" w:author="Abruno" w:date="2018-10-24T13:49:00Z">
            <w:rPr>
              <w:rFonts w:ascii="Times New Roman" w:hAnsi="Times New Roman" w:cs="Times New Roman"/>
              <w:sz w:val="28"/>
              <w:szCs w:val="28"/>
            </w:rPr>
          </w:rPrChange>
        </w:rPr>
        <w:t xml:space="preserve"> che non si consuma alla velocità della luce. </w:t>
      </w:r>
      <w:r w:rsidR="00330C13" w:rsidRPr="009D3B65">
        <w:rPr>
          <w:rFonts w:ascii="Times New Roman" w:hAnsi="Times New Roman" w:cs="Times New Roman"/>
          <w:sz w:val="24"/>
          <w:szCs w:val="24"/>
          <w:rPrChange w:id="710" w:author="Abruno" w:date="2018-10-24T13:49:00Z">
            <w:rPr>
              <w:rFonts w:ascii="Times New Roman" w:hAnsi="Times New Roman" w:cs="Times New Roman"/>
              <w:sz w:val="28"/>
              <w:szCs w:val="28"/>
            </w:rPr>
          </w:rPrChange>
        </w:rPr>
        <w:t>È</w:t>
      </w:r>
      <w:r w:rsidRPr="009D3B65">
        <w:rPr>
          <w:rFonts w:ascii="Times New Roman" w:hAnsi="Times New Roman" w:cs="Times New Roman"/>
          <w:sz w:val="24"/>
          <w:szCs w:val="24"/>
          <w:rPrChange w:id="711" w:author="Abruno" w:date="2018-10-24T13:49:00Z">
            <w:rPr>
              <w:rFonts w:ascii="Times New Roman" w:hAnsi="Times New Roman" w:cs="Times New Roman"/>
              <w:sz w:val="28"/>
              <w:szCs w:val="28"/>
            </w:rPr>
          </w:rPrChange>
        </w:rPr>
        <w:t xml:space="preserve"> indispensabile cioè m</w:t>
      </w:r>
      <w:r w:rsidR="002E24C1" w:rsidRPr="009D3B65">
        <w:rPr>
          <w:rFonts w:ascii="Times New Roman" w:hAnsi="Times New Roman" w:cs="Times New Roman"/>
          <w:sz w:val="24"/>
          <w:szCs w:val="24"/>
          <w:rPrChange w:id="712" w:author="Abruno" w:date="2018-10-24T13:49:00Z">
            <w:rPr>
              <w:rFonts w:ascii="Times New Roman" w:hAnsi="Times New Roman" w:cs="Times New Roman"/>
              <w:sz w:val="28"/>
              <w:szCs w:val="28"/>
            </w:rPr>
          </w:rPrChange>
        </w:rPr>
        <w:t xml:space="preserve">antenere una prospettiva di società che necessita di un tempo umano e che non è certo predeterminata dall’accanimento dei tecnocrati. </w:t>
      </w:r>
      <w:r w:rsidR="0044327D" w:rsidRPr="009D3B65">
        <w:rPr>
          <w:rFonts w:ascii="Times New Roman" w:hAnsi="Times New Roman" w:cs="Times New Roman"/>
          <w:sz w:val="24"/>
          <w:szCs w:val="24"/>
          <w:rPrChange w:id="713" w:author="Abruno" w:date="2018-10-24T13:49:00Z">
            <w:rPr>
              <w:rFonts w:ascii="Times New Roman" w:hAnsi="Times New Roman" w:cs="Times New Roman"/>
              <w:sz w:val="28"/>
              <w:szCs w:val="28"/>
            </w:rPr>
          </w:rPrChange>
        </w:rPr>
        <w:t>Quando</w:t>
      </w:r>
      <w:r w:rsidR="006A289E" w:rsidRPr="009D3B65">
        <w:rPr>
          <w:rFonts w:ascii="Times New Roman" w:hAnsi="Times New Roman" w:cs="Times New Roman"/>
          <w:sz w:val="24"/>
          <w:szCs w:val="24"/>
          <w:rPrChange w:id="714" w:author="Abruno" w:date="2018-10-24T13:49:00Z">
            <w:rPr>
              <w:rFonts w:ascii="Times New Roman" w:hAnsi="Times New Roman" w:cs="Times New Roman"/>
              <w:sz w:val="28"/>
              <w:szCs w:val="28"/>
            </w:rPr>
          </w:rPrChange>
        </w:rPr>
        <w:t xml:space="preserve"> constatiamo che lo sforzo più impegnativo dei </w:t>
      </w:r>
      <w:ins w:id="715" w:author="Fiorella" w:date="2016-06-27T18:06:00Z">
        <w:r w:rsidR="00DA0D19" w:rsidRPr="009D3B65">
          <w:rPr>
            <w:rFonts w:ascii="Times New Roman" w:hAnsi="Times New Roman" w:cs="Times New Roman"/>
            <w:sz w:val="24"/>
            <w:szCs w:val="24"/>
            <w:rPrChange w:id="716" w:author="Abruno" w:date="2018-10-24T13:49:00Z">
              <w:rPr>
                <w:rFonts w:ascii="Times New Roman" w:hAnsi="Times New Roman" w:cs="Times New Roman"/>
                <w:sz w:val="28"/>
                <w:szCs w:val="28"/>
              </w:rPr>
            </w:rPrChange>
          </w:rPr>
          <w:t>G</w:t>
        </w:r>
      </w:ins>
      <w:del w:id="717" w:author="Fiorella" w:date="2016-06-27T18:06:00Z">
        <w:r w:rsidR="006A289E" w:rsidRPr="009D3B65" w:rsidDel="00DA0D19">
          <w:rPr>
            <w:rFonts w:ascii="Times New Roman" w:hAnsi="Times New Roman" w:cs="Times New Roman"/>
            <w:sz w:val="24"/>
            <w:szCs w:val="24"/>
            <w:rPrChange w:id="718" w:author="Abruno" w:date="2018-10-24T13:49:00Z">
              <w:rPr>
                <w:rFonts w:ascii="Times New Roman" w:hAnsi="Times New Roman" w:cs="Times New Roman"/>
                <w:sz w:val="28"/>
                <w:szCs w:val="28"/>
              </w:rPr>
            </w:rPrChange>
          </w:rPr>
          <w:delText>g</w:delText>
        </w:r>
      </w:del>
      <w:r w:rsidR="006A289E" w:rsidRPr="009D3B65">
        <w:rPr>
          <w:rFonts w:ascii="Times New Roman" w:hAnsi="Times New Roman" w:cs="Times New Roman"/>
          <w:sz w:val="24"/>
          <w:szCs w:val="24"/>
          <w:rPrChange w:id="719" w:author="Abruno" w:date="2018-10-24T13:49:00Z">
            <w:rPr>
              <w:rFonts w:ascii="Times New Roman" w:hAnsi="Times New Roman" w:cs="Times New Roman"/>
              <w:sz w:val="28"/>
              <w:szCs w:val="28"/>
            </w:rPr>
          </w:rPrChange>
        </w:rPr>
        <w:t xml:space="preserve">overni sta nel potenziare </w:t>
      </w:r>
      <w:r w:rsidR="006A289E" w:rsidRPr="009D3B65">
        <w:rPr>
          <w:rFonts w:ascii="Times New Roman" w:hAnsi="Times New Roman" w:cs="Times New Roman"/>
          <w:sz w:val="24"/>
          <w:szCs w:val="24"/>
          <w:rPrChange w:id="720" w:author="Abruno" w:date="2018-10-24T13:49:00Z">
            <w:rPr>
              <w:rFonts w:ascii="Times New Roman" w:hAnsi="Times New Roman" w:cs="Times New Roman"/>
              <w:sz w:val="28"/>
              <w:szCs w:val="28"/>
            </w:rPr>
          </w:rPrChange>
        </w:rPr>
        <w:lastRenderedPageBreak/>
        <w:t>l’impiego delle armi, costruire muri e tollerare crimini contro l’immigrazione, accettare il dilagare della povertà</w:t>
      </w:r>
      <w:r w:rsidR="00330C13" w:rsidRPr="009D3B65">
        <w:rPr>
          <w:rFonts w:ascii="Times New Roman" w:hAnsi="Times New Roman" w:cs="Times New Roman"/>
          <w:sz w:val="24"/>
          <w:szCs w:val="24"/>
          <w:rPrChange w:id="721" w:author="Abruno" w:date="2018-10-24T13:49:00Z">
            <w:rPr>
              <w:rFonts w:ascii="Times New Roman" w:hAnsi="Times New Roman" w:cs="Times New Roman"/>
              <w:sz w:val="28"/>
              <w:szCs w:val="28"/>
            </w:rPr>
          </w:rPrChange>
        </w:rPr>
        <w:t xml:space="preserve"> e</w:t>
      </w:r>
      <w:r w:rsidR="006A289E" w:rsidRPr="009D3B65">
        <w:rPr>
          <w:rFonts w:ascii="Times New Roman" w:hAnsi="Times New Roman" w:cs="Times New Roman"/>
          <w:sz w:val="24"/>
          <w:szCs w:val="24"/>
          <w:rPrChange w:id="722" w:author="Abruno" w:date="2018-10-24T13:49:00Z">
            <w:rPr>
              <w:rFonts w:ascii="Times New Roman" w:hAnsi="Times New Roman" w:cs="Times New Roman"/>
              <w:sz w:val="28"/>
              <w:szCs w:val="28"/>
            </w:rPr>
          </w:rPrChange>
        </w:rPr>
        <w:t xml:space="preserve"> </w:t>
      </w:r>
      <w:r w:rsidR="0044327D" w:rsidRPr="009D3B65">
        <w:rPr>
          <w:rFonts w:ascii="Times New Roman" w:hAnsi="Times New Roman" w:cs="Times New Roman"/>
          <w:sz w:val="24"/>
          <w:szCs w:val="24"/>
          <w:rPrChange w:id="723" w:author="Abruno" w:date="2018-10-24T13:49:00Z">
            <w:rPr>
              <w:rFonts w:ascii="Times New Roman" w:hAnsi="Times New Roman" w:cs="Times New Roman"/>
              <w:sz w:val="28"/>
              <w:szCs w:val="28"/>
            </w:rPr>
          </w:rPrChange>
        </w:rPr>
        <w:t xml:space="preserve">sottovalutare il cambiamento climatico, capiamo che </w:t>
      </w:r>
      <w:r w:rsidR="00206506" w:rsidRPr="009D3B65">
        <w:rPr>
          <w:rFonts w:ascii="Times New Roman" w:hAnsi="Times New Roman" w:cs="Times New Roman"/>
          <w:sz w:val="24"/>
          <w:szCs w:val="24"/>
          <w:rPrChange w:id="724" w:author="Abruno" w:date="2018-10-24T13:49:00Z">
            <w:rPr>
              <w:rFonts w:ascii="Times New Roman" w:hAnsi="Times New Roman" w:cs="Times New Roman"/>
              <w:sz w:val="28"/>
              <w:szCs w:val="28"/>
            </w:rPr>
          </w:rPrChange>
        </w:rPr>
        <w:t xml:space="preserve">stanno </w:t>
      </w:r>
      <w:proofErr w:type="spellStart"/>
      <w:r w:rsidR="00206506" w:rsidRPr="009D3B65">
        <w:rPr>
          <w:rFonts w:ascii="Times New Roman" w:hAnsi="Times New Roman" w:cs="Times New Roman"/>
          <w:sz w:val="24"/>
          <w:szCs w:val="24"/>
          <w:rPrChange w:id="725" w:author="Abruno" w:date="2018-10-24T13:49:00Z">
            <w:rPr>
              <w:rFonts w:ascii="Times New Roman" w:hAnsi="Times New Roman" w:cs="Times New Roman"/>
              <w:sz w:val="28"/>
              <w:szCs w:val="28"/>
            </w:rPr>
          </w:rPrChange>
        </w:rPr>
        <w:t>sempliceente</w:t>
      </w:r>
      <w:proofErr w:type="spellEnd"/>
      <w:r w:rsidR="00206506" w:rsidRPr="009D3B65">
        <w:rPr>
          <w:rFonts w:ascii="Times New Roman" w:hAnsi="Times New Roman" w:cs="Times New Roman"/>
          <w:sz w:val="24"/>
          <w:szCs w:val="24"/>
          <w:rPrChange w:id="726" w:author="Abruno" w:date="2018-10-24T13:49:00Z">
            <w:rPr>
              <w:rFonts w:ascii="Times New Roman" w:hAnsi="Times New Roman" w:cs="Times New Roman"/>
              <w:sz w:val="28"/>
              <w:szCs w:val="28"/>
            </w:rPr>
          </w:rPrChange>
        </w:rPr>
        <w:t xml:space="preserve"> </w:t>
      </w:r>
      <w:r w:rsidR="00330C13" w:rsidRPr="009D3B65">
        <w:rPr>
          <w:rFonts w:ascii="Times New Roman" w:hAnsi="Times New Roman" w:cs="Times New Roman"/>
          <w:sz w:val="24"/>
          <w:szCs w:val="24"/>
          <w:rPrChange w:id="727" w:author="Abruno" w:date="2018-10-24T13:49:00Z">
            <w:rPr>
              <w:rFonts w:ascii="Times New Roman" w:hAnsi="Times New Roman" w:cs="Times New Roman"/>
              <w:sz w:val="28"/>
              <w:szCs w:val="28"/>
            </w:rPr>
          </w:rPrChange>
        </w:rPr>
        <w:t xml:space="preserve">perpetuano un mondo e una società strutturata anche attraverso la velocità in divisioni </w:t>
      </w:r>
      <w:r w:rsidR="00206506" w:rsidRPr="009D3B65">
        <w:rPr>
          <w:rFonts w:ascii="Times New Roman" w:hAnsi="Times New Roman" w:cs="Times New Roman"/>
          <w:sz w:val="24"/>
          <w:szCs w:val="24"/>
          <w:rPrChange w:id="728" w:author="Abruno" w:date="2018-10-24T13:49:00Z">
            <w:rPr>
              <w:rFonts w:ascii="Times New Roman" w:hAnsi="Times New Roman" w:cs="Times New Roman"/>
              <w:sz w:val="28"/>
              <w:szCs w:val="28"/>
            </w:rPr>
          </w:rPrChange>
        </w:rPr>
        <w:t>invalicabili</w:t>
      </w:r>
      <w:r w:rsidR="00330C13" w:rsidRPr="009D3B65">
        <w:rPr>
          <w:rFonts w:ascii="Times New Roman" w:hAnsi="Times New Roman" w:cs="Times New Roman"/>
          <w:sz w:val="24"/>
          <w:szCs w:val="24"/>
          <w:rPrChange w:id="729" w:author="Abruno" w:date="2018-10-24T13:49:00Z">
            <w:rPr>
              <w:rFonts w:ascii="Times New Roman" w:hAnsi="Times New Roman" w:cs="Times New Roman"/>
              <w:sz w:val="28"/>
              <w:szCs w:val="28"/>
            </w:rPr>
          </w:rPrChange>
        </w:rPr>
        <w:t>. Ma…</w:t>
      </w:r>
      <w:r w:rsidR="0044327D" w:rsidRPr="009D3B65">
        <w:rPr>
          <w:rFonts w:ascii="Times New Roman" w:hAnsi="Times New Roman" w:cs="Times New Roman"/>
          <w:sz w:val="24"/>
          <w:szCs w:val="24"/>
          <w:rPrChange w:id="730" w:author="Abruno" w:date="2018-10-24T13:49:00Z">
            <w:rPr>
              <w:rFonts w:ascii="Times New Roman" w:hAnsi="Times New Roman" w:cs="Times New Roman"/>
              <w:sz w:val="28"/>
              <w:szCs w:val="28"/>
            </w:rPr>
          </w:rPrChange>
        </w:rPr>
        <w:t xml:space="preserve"> </w:t>
      </w:r>
      <w:r w:rsidR="006A289E" w:rsidRPr="009D3B65">
        <w:rPr>
          <w:rFonts w:ascii="Times New Roman" w:hAnsi="Times New Roman" w:cs="Times New Roman"/>
          <w:sz w:val="24"/>
          <w:szCs w:val="24"/>
          <w:rPrChange w:id="731" w:author="Abruno" w:date="2018-10-24T13:49:00Z">
            <w:rPr>
              <w:rFonts w:ascii="Times New Roman" w:hAnsi="Times New Roman" w:cs="Times New Roman"/>
              <w:sz w:val="28"/>
              <w:szCs w:val="28"/>
            </w:rPr>
          </w:rPrChange>
        </w:rPr>
        <w:t>“per quanto tempo ancora</w:t>
      </w:r>
      <w:r w:rsidR="0044327D" w:rsidRPr="009D3B65">
        <w:rPr>
          <w:rFonts w:ascii="Times New Roman" w:hAnsi="Times New Roman" w:cs="Times New Roman"/>
          <w:sz w:val="24"/>
          <w:szCs w:val="24"/>
          <w:rPrChange w:id="732" w:author="Abruno" w:date="2018-10-24T13:49:00Z">
            <w:rPr>
              <w:rFonts w:ascii="Times New Roman" w:hAnsi="Times New Roman" w:cs="Times New Roman"/>
              <w:sz w:val="28"/>
              <w:szCs w:val="28"/>
            </w:rPr>
          </w:rPrChange>
        </w:rPr>
        <w:t>?</w:t>
      </w:r>
      <w:ins w:id="733" w:author="Fiorella" w:date="2016-06-27T18:07:00Z">
        <w:r w:rsidR="00DA0D19" w:rsidRPr="009D3B65">
          <w:rPr>
            <w:rFonts w:ascii="Times New Roman" w:hAnsi="Times New Roman" w:cs="Times New Roman"/>
            <w:sz w:val="24"/>
            <w:szCs w:val="24"/>
            <w:rPrChange w:id="734" w:author="Abruno" w:date="2018-10-24T13:49:00Z">
              <w:rPr>
                <w:rFonts w:ascii="Times New Roman" w:hAnsi="Times New Roman" w:cs="Times New Roman"/>
                <w:sz w:val="28"/>
                <w:szCs w:val="28"/>
              </w:rPr>
            </w:rPrChange>
          </w:rPr>
          <w:t>”.</w:t>
        </w:r>
      </w:ins>
      <w:r w:rsidR="006A289E" w:rsidRPr="009D3B65">
        <w:rPr>
          <w:rFonts w:ascii="Times New Roman" w:hAnsi="Times New Roman" w:cs="Times New Roman"/>
          <w:sz w:val="24"/>
          <w:szCs w:val="24"/>
          <w:rPrChange w:id="735" w:author="Abruno" w:date="2018-10-24T13:49:00Z">
            <w:rPr>
              <w:rFonts w:ascii="Times New Roman" w:hAnsi="Times New Roman" w:cs="Times New Roman"/>
              <w:sz w:val="28"/>
              <w:szCs w:val="28"/>
            </w:rPr>
          </w:rPrChange>
        </w:rPr>
        <w:t xml:space="preserve"> </w:t>
      </w:r>
    </w:p>
    <w:p w:rsidR="00722AE4" w:rsidRPr="009D3B65" w:rsidRDefault="00290E30" w:rsidP="00722AE4">
      <w:pPr>
        <w:jc w:val="both"/>
        <w:rPr>
          <w:rFonts w:ascii="Times New Roman" w:hAnsi="Times New Roman" w:cs="Times New Roman"/>
          <w:color w:val="C00000"/>
          <w:sz w:val="24"/>
          <w:szCs w:val="24"/>
          <w:rPrChange w:id="736" w:author="Abruno" w:date="2018-10-24T13:49:00Z">
            <w:rPr>
              <w:rFonts w:ascii="Times New Roman" w:hAnsi="Times New Roman" w:cs="Times New Roman"/>
              <w:color w:val="C00000"/>
              <w:sz w:val="28"/>
              <w:szCs w:val="28"/>
            </w:rPr>
          </w:rPrChange>
        </w:rPr>
      </w:pPr>
      <w:r w:rsidRPr="009D3B65">
        <w:rPr>
          <w:rFonts w:ascii="Times New Roman" w:hAnsi="Times New Roman" w:cs="Times New Roman"/>
          <w:color w:val="C00000"/>
          <w:sz w:val="24"/>
          <w:szCs w:val="24"/>
          <w:rPrChange w:id="737" w:author="Abruno" w:date="2018-10-24T13:49:00Z">
            <w:rPr>
              <w:rFonts w:ascii="Times New Roman" w:hAnsi="Times New Roman" w:cs="Times New Roman"/>
              <w:color w:val="C00000"/>
              <w:sz w:val="28"/>
              <w:szCs w:val="28"/>
            </w:rPr>
          </w:rPrChange>
        </w:rPr>
        <w:t>RIAPPROPRIARSI DEL TEMPO</w:t>
      </w:r>
    </w:p>
    <w:p w:rsidR="00DB38EB" w:rsidRPr="009D3B65" w:rsidRDefault="00A4794E" w:rsidP="00DB38EB">
      <w:pPr>
        <w:jc w:val="both"/>
        <w:rPr>
          <w:rFonts w:ascii="Times New Roman" w:hAnsi="Times New Roman" w:cs="Times New Roman"/>
          <w:sz w:val="24"/>
          <w:szCs w:val="24"/>
          <w:rPrChange w:id="738"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739" w:author="Abruno" w:date="2018-10-24T13:49:00Z">
            <w:rPr>
              <w:rFonts w:ascii="Times New Roman" w:hAnsi="Times New Roman" w:cs="Times New Roman"/>
              <w:sz w:val="28"/>
              <w:szCs w:val="28"/>
            </w:rPr>
          </w:rPrChange>
        </w:rPr>
        <w:t>Nel Novecento, l’ultimo secolo del secondo millennio, i</w:t>
      </w:r>
      <w:r w:rsidR="004C6273" w:rsidRPr="009D3B65">
        <w:rPr>
          <w:rFonts w:ascii="Times New Roman" w:hAnsi="Times New Roman" w:cs="Times New Roman"/>
          <w:sz w:val="24"/>
          <w:szCs w:val="24"/>
          <w:rPrChange w:id="740" w:author="Abruno" w:date="2018-10-24T13:49:00Z">
            <w:rPr>
              <w:rFonts w:ascii="Times New Roman" w:hAnsi="Times New Roman" w:cs="Times New Roman"/>
              <w:sz w:val="28"/>
              <w:szCs w:val="28"/>
            </w:rPr>
          </w:rPrChange>
        </w:rPr>
        <w:t xml:space="preserve">l socialismo </w:t>
      </w:r>
      <w:r w:rsidRPr="009D3B65">
        <w:rPr>
          <w:rFonts w:ascii="Times New Roman" w:hAnsi="Times New Roman" w:cs="Times New Roman"/>
          <w:sz w:val="24"/>
          <w:szCs w:val="24"/>
          <w:rPrChange w:id="741" w:author="Abruno" w:date="2018-10-24T13:49:00Z">
            <w:rPr>
              <w:rFonts w:ascii="Times New Roman" w:hAnsi="Times New Roman" w:cs="Times New Roman"/>
              <w:sz w:val="28"/>
              <w:szCs w:val="28"/>
            </w:rPr>
          </w:rPrChange>
        </w:rPr>
        <w:t>ha mancato</w:t>
      </w:r>
      <w:r w:rsidR="004C6273" w:rsidRPr="009D3B65">
        <w:rPr>
          <w:rFonts w:ascii="Times New Roman" w:hAnsi="Times New Roman" w:cs="Times New Roman"/>
          <w:sz w:val="24"/>
          <w:szCs w:val="24"/>
          <w:rPrChange w:id="742"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743" w:author="Abruno" w:date="2018-10-24T13:49:00Z">
            <w:rPr>
              <w:rFonts w:ascii="Times New Roman" w:hAnsi="Times New Roman" w:cs="Times New Roman"/>
              <w:sz w:val="28"/>
              <w:szCs w:val="28"/>
            </w:rPr>
          </w:rPrChange>
        </w:rPr>
        <w:t xml:space="preserve">il suo </w:t>
      </w:r>
      <w:r w:rsidR="004C6273" w:rsidRPr="009D3B65">
        <w:rPr>
          <w:rFonts w:ascii="Times New Roman" w:hAnsi="Times New Roman" w:cs="Times New Roman"/>
          <w:sz w:val="24"/>
          <w:szCs w:val="24"/>
          <w:rPrChange w:id="744" w:author="Abruno" w:date="2018-10-24T13:49:00Z">
            <w:rPr>
              <w:rFonts w:ascii="Times New Roman" w:hAnsi="Times New Roman" w:cs="Times New Roman"/>
              <w:sz w:val="28"/>
              <w:szCs w:val="28"/>
            </w:rPr>
          </w:rPrChange>
        </w:rPr>
        <w:t>obiettivo più ambizioso: un tempo libero dalle costrizioni del consumo, del mercato e delle macchine.</w:t>
      </w:r>
      <w:r w:rsidR="00DB38EB" w:rsidRPr="009D3B65">
        <w:rPr>
          <w:rFonts w:ascii="Times New Roman" w:hAnsi="Times New Roman" w:cs="Times New Roman"/>
          <w:sz w:val="24"/>
          <w:szCs w:val="24"/>
          <w:rPrChange w:id="745" w:author="Abruno" w:date="2018-10-24T13:49:00Z">
            <w:rPr>
              <w:rFonts w:ascii="Times New Roman" w:hAnsi="Times New Roman" w:cs="Times New Roman"/>
              <w:sz w:val="28"/>
              <w:szCs w:val="28"/>
            </w:rPr>
          </w:rPrChange>
        </w:rPr>
        <w:t xml:space="preserve"> </w:t>
      </w:r>
      <w:r w:rsidR="0013504C" w:rsidRPr="009D3B65">
        <w:rPr>
          <w:rFonts w:ascii="Times New Roman" w:hAnsi="Times New Roman" w:cs="Times New Roman"/>
          <w:sz w:val="24"/>
          <w:szCs w:val="24"/>
          <w:rPrChange w:id="746" w:author="Abruno" w:date="2018-10-24T13:49:00Z">
            <w:rPr>
              <w:rFonts w:ascii="Times New Roman" w:hAnsi="Times New Roman" w:cs="Times New Roman"/>
              <w:sz w:val="28"/>
              <w:szCs w:val="28"/>
            </w:rPr>
          </w:rPrChange>
        </w:rPr>
        <w:t xml:space="preserve">Nella sua presunta oggettività, </w:t>
      </w:r>
      <w:r w:rsidR="00206506" w:rsidRPr="009D3B65">
        <w:rPr>
          <w:rFonts w:ascii="Times New Roman" w:hAnsi="Times New Roman" w:cs="Times New Roman"/>
          <w:sz w:val="24"/>
          <w:szCs w:val="24"/>
          <w:rPrChange w:id="747" w:author="Abruno" w:date="2018-10-24T13:49:00Z">
            <w:rPr>
              <w:rFonts w:ascii="Times New Roman" w:hAnsi="Times New Roman" w:cs="Times New Roman"/>
              <w:sz w:val="28"/>
              <w:szCs w:val="28"/>
            </w:rPr>
          </w:rPrChange>
        </w:rPr>
        <w:t xml:space="preserve">oggi come ieri, </w:t>
      </w:r>
      <w:r w:rsidR="0013504C" w:rsidRPr="009D3B65">
        <w:rPr>
          <w:rFonts w:ascii="Times New Roman" w:hAnsi="Times New Roman" w:cs="Times New Roman"/>
          <w:sz w:val="24"/>
          <w:szCs w:val="24"/>
          <w:rPrChange w:id="748" w:author="Abruno" w:date="2018-10-24T13:49:00Z">
            <w:rPr>
              <w:rFonts w:ascii="Times New Roman" w:hAnsi="Times New Roman" w:cs="Times New Roman"/>
              <w:sz w:val="28"/>
              <w:szCs w:val="28"/>
            </w:rPr>
          </w:rPrChange>
        </w:rPr>
        <w:t>la scansione</w:t>
      </w:r>
      <w:r w:rsidR="00DA653A" w:rsidRPr="009D3B65">
        <w:rPr>
          <w:rFonts w:ascii="Times New Roman" w:hAnsi="Times New Roman" w:cs="Times New Roman"/>
          <w:sz w:val="24"/>
          <w:szCs w:val="24"/>
          <w:rPrChange w:id="749" w:author="Abruno" w:date="2018-10-24T13:49:00Z">
            <w:rPr>
              <w:rFonts w:ascii="Times New Roman" w:hAnsi="Times New Roman" w:cs="Times New Roman"/>
              <w:sz w:val="28"/>
              <w:szCs w:val="28"/>
            </w:rPr>
          </w:rPrChange>
        </w:rPr>
        <w:t xml:space="preserve"> dei secondi </w:t>
      </w:r>
      <w:r w:rsidR="00C30CFA" w:rsidRPr="009D3B65">
        <w:rPr>
          <w:rFonts w:ascii="Times New Roman" w:hAnsi="Times New Roman" w:cs="Times New Roman"/>
          <w:sz w:val="24"/>
          <w:szCs w:val="24"/>
          <w:rPrChange w:id="750" w:author="Abruno" w:date="2018-10-24T13:49:00Z">
            <w:rPr>
              <w:rFonts w:ascii="Times New Roman" w:hAnsi="Times New Roman" w:cs="Times New Roman"/>
              <w:sz w:val="28"/>
              <w:szCs w:val="28"/>
            </w:rPr>
          </w:rPrChange>
        </w:rPr>
        <w:t xml:space="preserve">e delle ore </w:t>
      </w:r>
      <w:r w:rsidR="00206506" w:rsidRPr="009D3B65">
        <w:rPr>
          <w:rFonts w:ascii="Times New Roman" w:hAnsi="Times New Roman" w:cs="Times New Roman"/>
          <w:sz w:val="24"/>
          <w:szCs w:val="24"/>
          <w:rPrChange w:id="751" w:author="Abruno" w:date="2018-10-24T13:49:00Z">
            <w:rPr>
              <w:rFonts w:ascii="Times New Roman" w:hAnsi="Times New Roman" w:cs="Times New Roman"/>
              <w:sz w:val="28"/>
              <w:szCs w:val="28"/>
            </w:rPr>
          </w:rPrChange>
        </w:rPr>
        <w:t>degli orologi</w:t>
      </w:r>
      <w:r w:rsidR="00DA653A" w:rsidRPr="009D3B65">
        <w:rPr>
          <w:rFonts w:ascii="Times New Roman" w:hAnsi="Times New Roman" w:cs="Times New Roman"/>
          <w:sz w:val="24"/>
          <w:szCs w:val="24"/>
          <w:rPrChange w:id="752" w:author="Abruno" w:date="2018-10-24T13:49:00Z">
            <w:rPr>
              <w:rFonts w:ascii="Times New Roman" w:hAnsi="Times New Roman" w:cs="Times New Roman"/>
              <w:sz w:val="28"/>
              <w:szCs w:val="28"/>
            </w:rPr>
          </w:rPrChange>
        </w:rPr>
        <w:t xml:space="preserve"> registra – c</w:t>
      </w:r>
      <w:r w:rsidR="00206506" w:rsidRPr="009D3B65">
        <w:rPr>
          <w:rFonts w:ascii="Times New Roman" w:hAnsi="Times New Roman" w:cs="Times New Roman"/>
          <w:sz w:val="24"/>
          <w:szCs w:val="24"/>
          <w:rPrChange w:id="753" w:author="Abruno" w:date="2018-10-24T13:49:00Z">
            <w:rPr>
              <w:rFonts w:ascii="Times New Roman" w:hAnsi="Times New Roman" w:cs="Times New Roman"/>
              <w:sz w:val="28"/>
              <w:szCs w:val="28"/>
            </w:rPr>
          </w:rPrChange>
        </w:rPr>
        <w:t xml:space="preserve">ome in un campo di battaglia - </w:t>
      </w:r>
      <w:r w:rsidR="0013504C" w:rsidRPr="009D3B65">
        <w:rPr>
          <w:rFonts w:ascii="Times New Roman" w:hAnsi="Times New Roman" w:cs="Times New Roman"/>
          <w:sz w:val="24"/>
          <w:szCs w:val="24"/>
          <w:rPrChange w:id="754" w:author="Abruno" w:date="2018-10-24T13:49:00Z">
            <w:rPr>
              <w:rFonts w:ascii="Times New Roman" w:hAnsi="Times New Roman" w:cs="Times New Roman"/>
              <w:sz w:val="28"/>
              <w:szCs w:val="28"/>
            </w:rPr>
          </w:rPrChange>
        </w:rPr>
        <w:t>furti</w:t>
      </w:r>
      <w:r w:rsidR="00DA653A" w:rsidRPr="009D3B65">
        <w:rPr>
          <w:rFonts w:ascii="Times New Roman" w:hAnsi="Times New Roman" w:cs="Times New Roman"/>
          <w:sz w:val="24"/>
          <w:szCs w:val="24"/>
          <w:rPrChange w:id="755" w:author="Abruno" w:date="2018-10-24T13:49:00Z">
            <w:rPr>
              <w:rFonts w:ascii="Times New Roman" w:hAnsi="Times New Roman" w:cs="Times New Roman"/>
              <w:sz w:val="28"/>
              <w:szCs w:val="28"/>
            </w:rPr>
          </w:rPrChange>
        </w:rPr>
        <w:t xml:space="preserve"> e </w:t>
      </w:r>
      <w:r w:rsidR="006C2046" w:rsidRPr="009D3B65">
        <w:rPr>
          <w:rFonts w:ascii="Times New Roman" w:hAnsi="Times New Roman" w:cs="Times New Roman"/>
          <w:sz w:val="24"/>
          <w:szCs w:val="24"/>
          <w:rPrChange w:id="756" w:author="Abruno" w:date="2018-10-24T13:49:00Z">
            <w:rPr>
              <w:rFonts w:ascii="Times New Roman" w:hAnsi="Times New Roman" w:cs="Times New Roman"/>
              <w:sz w:val="28"/>
              <w:szCs w:val="28"/>
            </w:rPr>
          </w:rPrChange>
        </w:rPr>
        <w:t>appropriazioni</w:t>
      </w:r>
      <w:r w:rsidR="00DA653A" w:rsidRPr="009D3B65">
        <w:rPr>
          <w:rFonts w:ascii="Times New Roman" w:hAnsi="Times New Roman" w:cs="Times New Roman"/>
          <w:sz w:val="24"/>
          <w:szCs w:val="24"/>
          <w:rPrChange w:id="757" w:author="Abruno" w:date="2018-10-24T13:49:00Z">
            <w:rPr>
              <w:rFonts w:ascii="Times New Roman" w:hAnsi="Times New Roman" w:cs="Times New Roman"/>
              <w:sz w:val="28"/>
              <w:szCs w:val="28"/>
            </w:rPr>
          </w:rPrChange>
        </w:rPr>
        <w:t xml:space="preserve"> di tempi</w:t>
      </w:r>
      <w:r w:rsidR="00206506" w:rsidRPr="009D3B65">
        <w:rPr>
          <w:rFonts w:ascii="Times New Roman" w:hAnsi="Times New Roman" w:cs="Times New Roman"/>
          <w:sz w:val="24"/>
          <w:szCs w:val="24"/>
          <w:rPrChange w:id="758" w:author="Abruno" w:date="2018-10-24T13:49:00Z">
            <w:rPr>
              <w:rFonts w:ascii="Times New Roman" w:hAnsi="Times New Roman" w:cs="Times New Roman"/>
              <w:sz w:val="28"/>
              <w:szCs w:val="28"/>
            </w:rPr>
          </w:rPrChange>
        </w:rPr>
        <w:t xml:space="preserve">. Ho scritto orologi al plurale perché con la digitalizzazione siamo spesso di fronte a sistemi che funzionano a velocità relative talmente diverse </w:t>
      </w:r>
      <w:r w:rsidR="002128D2" w:rsidRPr="009D3B65">
        <w:rPr>
          <w:rFonts w:ascii="Times New Roman" w:hAnsi="Times New Roman" w:cs="Times New Roman"/>
          <w:sz w:val="24"/>
          <w:szCs w:val="24"/>
          <w:rPrChange w:id="759" w:author="Abruno" w:date="2018-10-24T13:49:00Z">
            <w:rPr>
              <w:rFonts w:ascii="Times New Roman" w:hAnsi="Times New Roman" w:cs="Times New Roman"/>
              <w:sz w:val="28"/>
              <w:szCs w:val="28"/>
            </w:rPr>
          </w:rPrChange>
        </w:rPr>
        <w:t xml:space="preserve">dall’orologio biologico </w:t>
      </w:r>
      <w:r w:rsidR="00206506" w:rsidRPr="009D3B65">
        <w:rPr>
          <w:rFonts w:ascii="Times New Roman" w:hAnsi="Times New Roman" w:cs="Times New Roman"/>
          <w:sz w:val="24"/>
          <w:szCs w:val="24"/>
          <w:rPrChange w:id="760" w:author="Abruno" w:date="2018-10-24T13:49:00Z">
            <w:rPr>
              <w:rFonts w:ascii="Times New Roman" w:hAnsi="Times New Roman" w:cs="Times New Roman"/>
              <w:sz w:val="28"/>
              <w:szCs w:val="28"/>
            </w:rPr>
          </w:rPrChange>
        </w:rPr>
        <w:t xml:space="preserve">da far intervenire </w:t>
      </w:r>
      <w:r w:rsidR="002128D2" w:rsidRPr="009D3B65">
        <w:rPr>
          <w:rFonts w:ascii="Times New Roman" w:hAnsi="Times New Roman" w:cs="Times New Roman"/>
          <w:sz w:val="24"/>
          <w:szCs w:val="24"/>
          <w:rPrChange w:id="761" w:author="Abruno" w:date="2018-10-24T13:49:00Z">
            <w:rPr>
              <w:rFonts w:ascii="Times New Roman" w:hAnsi="Times New Roman" w:cs="Times New Roman"/>
              <w:sz w:val="28"/>
              <w:szCs w:val="28"/>
            </w:rPr>
          </w:rPrChange>
        </w:rPr>
        <w:t>la legge della relatività.</w:t>
      </w:r>
    </w:p>
    <w:p w:rsidR="0086591A" w:rsidRPr="009D3B65" w:rsidRDefault="00FE6964" w:rsidP="006611CA">
      <w:pPr>
        <w:jc w:val="both"/>
        <w:rPr>
          <w:rFonts w:ascii="Times New Roman" w:hAnsi="Times New Roman" w:cs="Times New Roman"/>
          <w:sz w:val="24"/>
          <w:szCs w:val="24"/>
          <w:rPrChange w:id="762" w:author="Abruno" w:date="2018-10-24T13:49:00Z">
            <w:rPr>
              <w:rFonts w:ascii="Times New Roman" w:hAnsi="Times New Roman" w:cs="Times New Roman"/>
              <w:sz w:val="28"/>
              <w:szCs w:val="28"/>
            </w:rPr>
          </w:rPrChange>
        </w:rPr>
      </w:pPr>
      <w:del w:id="763" w:author="Fiorella" w:date="2016-06-27T18:07:00Z">
        <w:r w:rsidRPr="009D3B65" w:rsidDel="00DA0D19">
          <w:rPr>
            <w:rFonts w:ascii="Times New Roman" w:hAnsi="Times New Roman" w:cs="Times New Roman"/>
            <w:sz w:val="24"/>
            <w:szCs w:val="24"/>
            <w:rPrChange w:id="764" w:author="Abruno" w:date="2018-10-24T13:49:00Z">
              <w:rPr>
                <w:rFonts w:ascii="Times New Roman" w:hAnsi="Times New Roman" w:cs="Times New Roman"/>
                <w:sz w:val="28"/>
                <w:szCs w:val="28"/>
              </w:rPr>
            </w:rPrChange>
          </w:rPr>
          <w:delText xml:space="preserve"> </w:delText>
        </w:r>
      </w:del>
      <w:r w:rsidR="002128D2" w:rsidRPr="009D3B65">
        <w:rPr>
          <w:rFonts w:ascii="Times New Roman" w:hAnsi="Times New Roman" w:cs="Times New Roman"/>
          <w:sz w:val="24"/>
          <w:szCs w:val="24"/>
          <w:rPrChange w:id="765" w:author="Abruno" w:date="2018-10-24T13:49:00Z">
            <w:rPr>
              <w:rFonts w:ascii="Times New Roman" w:hAnsi="Times New Roman" w:cs="Times New Roman"/>
              <w:sz w:val="28"/>
              <w:szCs w:val="28"/>
            </w:rPr>
          </w:rPrChange>
        </w:rPr>
        <w:t>Questa contesa con tutti i connotati di classe a noi noti, può sfuggire nelle sue proporzioni, se non si coglie che,</w:t>
      </w:r>
      <w:r w:rsidR="00DB38EB" w:rsidRPr="009D3B65">
        <w:rPr>
          <w:rFonts w:ascii="Times New Roman" w:hAnsi="Times New Roman" w:cs="Times New Roman"/>
          <w:sz w:val="24"/>
          <w:szCs w:val="24"/>
          <w:rPrChange w:id="766" w:author="Abruno" w:date="2018-10-24T13:49:00Z">
            <w:rPr>
              <w:rFonts w:ascii="Times New Roman" w:hAnsi="Times New Roman" w:cs="Times New Roman"/>
              <w:sz w:val="28"/>
              <w:szCs w:val="28"/>
            </w:rPr>
          </w:rPrChange>
        </w:rPr>
        <w:t xml:space="preserve"> in </w:t>
      </w:r>
      <w:r w:rsidRPr="009D3B65">
        <w:rPr>
          <w:rFonts w:ascii="Times New Roman" w:hAnsi="Times New Roman" w:cs="Times New Roman"/>
          <w:sz w:val="24"/>
          <w:szCs w:val="24"/>
          <w:rPrChange w:id="767" w:author="Abruno" w:date="2018-10-24T13:49:00Z">
            <w:rPr>
              <w:rFonts w:ascii="Times New Roman" w:hAnsi="Times New Roman" w:cs="Times New Roman"/>
              <w:sz w:val="28"/>
              <w:szCs w:val="28"/>
            </w:rPr>
          </w:rPrChange>
        </w:rPr>
        <w:t>particolare</w:t>
      </w:r>
      <w:r w:rsidR="007A50B0" w:rsidRPr="009D3B65">
        <w:rPr>
          <w:rFonts w:ascii="Times New Roman" w:hAnsi="Times New Roman" w:cs="Times New Roman"/>
          <w:sz w:val="24"/>
          <w:szCs w:val="24"/>
          <w:rPrChange w:id="768" w:author="Abruno" w:date="2018-10-24T13:49:00Z">
            <w:rPr>
              <w:rFonts w:ascii="Times New Roman" w:hAnsi="Times New Roman" w:cs="Times New Roman"/>
              <w:sz w:val="28"/>
              <w:szCs w:val="28"/>
            </w:rPr>
          </w:rPrChange>
        </w:rPr>
        <w:t xml:space="preserve"> negli ultimi quarant’anni</w:t>
      </w:r>
      <w:ins w:id="769" w:author="Fiorella" w:date="2016-06-27T18:08:00Z">
        <w:r w:rsidR="00DA0D19" w:rsidRPr="009D3B65">
          <w:rPr>
            <w:rFonts w:ascii="Times New Roman" w:hAnsi="Times New Roman" w:cs="Times New Roman"/>
            <w:sz w:val="24"/>
            <w:szCs w:val="24"/>
            <w:rPrChange w:id="770" w:author="Abruno" w:date="2018-10-24T13:49:00Z">
              <w:rPr>
                <w:rFonts w:ascii="Times New Roman" w:hAnsi="Times New Roman" w:cs="Times New Roman"/>
                <w:sz w:val="28"/>
                <w:szCs w:val="28"/>
              </w:rPr>
            </w:rPrChange>
          </w:rPr>
          <w:t>,</w:t>
        </w:r>
      </w:ins>
      <w:r w:rsidR="007A50B0" w:rsidRPr="009D3B65">
        <w:rPr>
          <w:rFonts w:ascii="Times New Roman" w:hAnsi="Times New Roman" w:cs="Times New Roman"/>
          <w:sz w:val="24"/>
          <w:szCs w:val="24"/>
          <w:rPrChange w:id="771" w:author="Abruno" w:date="2018-10-24T13:49:00Z">
            <w:rPr>
              <w:rFonts w:ascii="Times New Roman" w:hAnsi="Times New Roman" w:cs="Times New Roman"/>
              <w:sz w:val="28"/>
              <w:szCs w:val="28"/>
            </w:rPr>
          </w:rPrChange>
        </w:rPr>
        <w:t xml:space="preserve"> </w:t>
      </w:r>
      <w:r w:rsidR="002128D2" w:rsidRPr="009D3B65">
        <w:rPr>
          <w:rFonts w:ascii="Times New Roman" w:hAnsi="Times New Roman" w:cs="Times New Roman"/>
          <w:sz w:val="24"/>
          <w:szCs w:val="24"/>
          <w:rPrChange w:id="772" w:author="Abruno" w:date="2018-10-24T13:49:00Z">
            <w:rPr>
              <w:rFonts w:ascii="Times New Roman" w:hAnsi="Times New Roman" w:cs="Times New Roman"/>
              <w:sz w:val="28"/>
              <w:szCs w:val="28"/>
            </w:rPr>
          </w:rPrChange>
        </w:rPr>
        <w:t xml:space="preserve">le telecomunicazioni, la digitalizzazione, l’accesso alle banche dati, la rapidità di interconnessione e di elaborazione </w:t>
      </w:r>
      <w:r w:rsidR="00DB38EB" w:rsidRPr="009D3B65">
        <w:rPr>
          <w:rFonts w:ascii="Times New Roman" w:hAnsi="Times New Roman" w:cs="Times New Roman"/>
          <w:sz w:val="24"/>
          <w:szCs w:val="24"/>
          <w:rPrChange w:id="773" w:author="Abruno" w:date="2018-10-24T13:49:00Z">
            <w:rPr>
              <w:rFonts w:ascii="Times New Roman" w:hAnsi="Times New Roman" w:cs="Times New Roman"/>
              <w:sz w:val="28"/>
              <w:szCs w:val="28"/>
            </w:rPr>
          </w:rPrChange>
        </w:rPr>
        <w:t xml:space="preserve">hanno </w:t>
      </w:r>
      <w:r w:rsidR="002128D2" w:rsidRPr="009D3B65">
        <w:rPr>
          <w:rFonts w:ascii="Times New Roman" w:hAnsi="Times New Roman" w:cs="Times New Roman"/>
          <w:sz w:val="24"/>
          <w:szCs w:val="24"/>
          <w:rPrChange w:id="774" w:author="Abruno" w:date="2018-10-24T13:49:00Z">
            <w:rPr>
              <w:rFonts w:ascii="Times New Roman" w:hAnsi="Times New Roman" w:cs="Times New Roman"/>
              <w:sz w:val="28"/>
              <w:szCs w:val="28"/>
            </w:rPr>
          </w:rPrChange>
        </w:rPr>
        <w:t xml:space="preserve">accentuato la possibilità di </w:t>
      </w:r>
      <w:r w:rsidR="007A50B0" w:rsidRPr="009D3B65">
        <w:rPr>
          <w:rFonts w:ascii="Times New Roman" w:hAnsi="Times New Roman" w:cs="Times New Roman"/>
          <w:i/>
          <w:sz w:val="24"/>
          <w:szCs w:val="24"/>
          <w:rPrChange w:id="775" w:author="Abruno" w:date="2018-10-24T13:49:00Z">
            <w:rPr>
              <w:rFonts w:ascii="Times New Roman" w:hAnsi="Times New Roman" w:cs="Times New Roman"/>
              <w:i/>
              <w:sz w:val="28"/>
              <w:szCs w:val="28"/>
            </w:rPr>
          </w:rPrChange>
        </w:rPr>
        <w:t xml:space="preserve">espropriazione del tempo per alcuni e </w:t>
      </w:r>
      <w:r w:rsidR="002128D2" w:rsidRPr="009D3B65">
        <w:rPr>
          <w:rFonts w:ascii="Times New Roman" w:hAnsi="Times New Roman" w:cs="Times New Roman"/>
          <w:i/>
          <w:sz w:val="24"/>
          <w:szCs w:val="24"/>
          <w:rPrChange w:id="776" w:author="Abruno" w:date="2018-10-24T13:49:00Z">
            <w:rPr>
              <w:rFonts w:ascii="Times New Roman" w:hAnsi="Times New Roman" w:cs="Times New Roman"/>
              <w:i/>
              <w:sz w:val="28"/>
              <w:szCs w:val="28"/>
            </w:rPr>
          </w:rPrChange>
        </w:rPr>
        <w:t>del</w:t>
      </w:r>
      <w:r w:rsidR="007A50B0" w:rsidRPr="009D3B65">
        <w:rPr>
          <w:rFonts w:ascii="Times New Roman" w:hAnsi="Times New Roman" w:cs="Times New Roman"/>
          <w:i/>
          <w:sz w:val="24"/>
          <w:szCs w:val="24"/>
          <w:rPrChange w:id="777" w:author="Abruno" w:date="2018-10-24T13:49:00Z">
            <w:rPr>
              <w:rFonts w:ascii="Times New Roman" w:hAnsi="Times New Roman" w:cs="Times New Roman"/>
              <w:i/>
              <w:sz w:val="28"/>
              <w:szCs w:val="28"/>
            </w:rPr>
          </w:rPrChange>
        </w:rPr>
        <w:t xml:space="preserve"> suo possesso per altri</w:t>
      </w:r>
      <w:r w:rsidRPr="009D3B65">
        <w:rPr>
          <w:rFonts w:ascii="Times New Roman" w:hAnsi="Times New Roman" w:cs="Times New Roman"/>
          <w:sz w:val="24"/>
          <w:szCs w:val="24"/>
          <w:rPrChange w:id="778" w:author="Abruno" w:date="2018-10-24T13:49:00Z">
            <w:rPr>
              <w:rFonts w:ascii="Times New Roman" w:hAnsi="Times New Roman" w:cs="Times New Roman"/>
              <w:sz w:val="28"/>
              <w:szCs w:val="28"/>
            </w:rPr>
          </w:rPrChange>
        </w:rPr>
        <w:t xml:space="preserve">. </w:t>
      </w:r>
      <w:r w:rsidR="002128D2" w:rsidRPr="009D3B65">
        <w:rPr>
          <w:rFonts w:ascii="Times New Roman" w:hAnsi="Times New Roman" w:cs="Times New Roman"/>
          <w:sz w:val="24"/>
          <w:szCs w:val="24"/>
          <w:rPrChange w:id="779" w:author="Abruno" w:date="2018-10-24T13:49:00Z">
            <w:rPr>
              <w:rFonts w:ascii="Times New Roman" w:hAnsi="Times New Roman" w:cs="Times New Roman"/>
              <w:sz w:val="28"/>
              <w:szCs w:val="28"/>
            </w:rPr>
          </w:rPrChange>
        </w:rPr>
        <w:t>Senza una piena comprensione qualitativa e quantitativa del “furto di tempo” i</w:t>
      </w:r>
      <w:r w:rsidR="00507B8D" w:rsidRPr="009D3B65">
        <w:rPr>
          <w:rFonts w:ascii="Times New Roman" w:hAnsi="Times New Roman" w:cs="Times New Roman"/>
          <w:sz w:val="24"/>
          <w:szCs w:val="24"/>
          <w:rPrChange w:id="780" w:author="Abruno" w:date="2018-10-24T13:49:00Z">
            <w:rPr>
              <w:rFonts w:ascii="Times New Roman" w:hAnsi="Times New Roman" w:cs="Times New Roman"/>
              <w:sz w:val="28"/>
              <w:szCs w:val="28"/>
            </w:rPr>
          </w:rPrChange>
        </w:rPr>
        <w:t>l valore sociale del lavoro</w:t>
      </w:r>
      <w:r w:rsidR="0000070A" w:rsidRPr="009D3B65">
        <w:rPr>
          <w:rFonts w:ascii="Times New Roman" w:hAnsi="Times New Roman" w:cs="Times New Roman"/>
          <w:sz w:val="24"/>
          <w:szCs w:val="24"/>
          <w:rPrChange w:id="781" w:author="Abruno" w:date="2018-10-24T13:49:00Z">
            <w:rPr>
              <w:rFonts w:ascii="Times New Roman" w:hAnsi="Times New Roman" w:cs="Times New Roman"/>
              <w:sz w:val="28"/>
              <w:szCs w:val="28"/>
            </w:rPr>
          </w:rPrChange>
        </w:rPr>
        <w:t xml:space="preserve"> - operaio ma non solo </w:t>
      </w:r>
      <w:r w:rsidR="002128D2" w:rsidRPr="009D3B65">
        <w:rPr>
          <w:rFonts w:ascii="Times New Roman" w:hAnsi="Times New Roman" w:cs="Times New Roman"/>
          <w:sz w:val="24"/>
          <w:szCs w:val="24"/>
          <w:rPrChange w:id="782" w:author="Abruno" w:date="2018-10-24T13:49:00Z">
            <w:rPr>
              <w:rFonts w:ascii="Times New Roman" w:hAnsi="Times New Roman" w:cs="Times New Roman"/>
              <w:sz w:val="28"/>
              <w:szCs w:val="28"/>
            </w:rPr>
          </w:rPrChange>
        </w:rPr>
        <w:t>–</w:t>
      </w:r>
      <w:r w:rsidR="0000070A" w:rsidRPr="009D3B65">
        <w:rPr>
          <w:rFonts w:ascii="Times New Roman" w:hAnsi="Times New Roman" w:cs="Times New Roman"/>
          <w:sz w:val="24"/>
          <w:szCs w:val="24"/>
          <w:rPrChange w:id="783" w:author="Abruno" w:date="2018-10-24T13:49:00Z">
            <w:rPr>
              <w:rFonts w:ascii="Times New Roman" w:hAnsi="Times New Roman" w:cs="Times New Roman"/>
              <w:sz w:val="28"/>
              <w:szCs w:val="28"/>
            </w:rPr>
          </w:rPrChange>
        </w:rPr>
        <w:t xml:space="preserve"> </w:t>
      </w:r>
      <w:r w:rsidR="002128D2" w:rsidRPr="009D3B65">
        <w:rPr>
          <w:rFonts w:ascii="Times New Roman" w:hAnsi="Times New Roman" w:cs="Times New Roman"/>
          <w:sz w:val="24"/>
          <w:szCs w:val="24"/>
          <w:rPrChange w:id="784" w:author="Abruno" w:date="2018-10-24T13:49:00Z">
            <w:rPr>
              <w:rFonts w:ascii="Times New Roman" w:hAnsi="Times New Roman" w:cs="Times New Roman"/>
              <w:sz w:val="28"/>
              <w:szCs w:val="28"/>
            </w:rPr>
          </w:rPrChange>
        </w:rPr>
        <w:t>perde il potere di</w:t>
      </w:r>
      <w:r w:rsidR="00BF45AD" w:rsidRPr="009D3B65">
        <w:rPr>
          <w:rFonts w:ascii="Times New Roman" w:hAnsi="Times New Roman" w:cs="Times New Roman"/>
          <w:sz w:val="24"/>
          <w:szCs w:val="24"/>
          <w:rPrChange w:id="785" w:author="Abruno" w:date="2018-10-24T13:49:00Z">
            <w:rPr>
              <w:rFonts w:ascii="Times New Roman" w:hAnsi="Times New Roman" w:cs="Times New Roman"/>
              <w:sz w:val="28"/>
              <w:szCs w:val="28"/>
            </w:rPr>
          </w:rPrChange>
        </w:rPr>
        <w:t xml:space="preserve"> </w:t>
      </w:r>
      <w:r w:rsidR="0000070A" w:rsidRPr="009D3B65">
        <w:rPr>
          <w:rFonts w:ascii="Times New Roman" w:hAnsi="Times New Roman" w:cs="Times New Roman"/>
          <w:sz w:val="24"/>
          <w:szCs w:val="24"/>
          <w:rPrChange w:id="786" w:author="Abruno" w:date="2018-10-24T13:49:00Z">
            <w:rPr>
              <w:rFonts w:ascii="Times New Roman" w:hAnsi="Times New Roman" w:cs="Times New Roman"/>
              <w:sz w:val="28"/>
              <w:szCs w:val="28"/>
            </w:rPr>
          </w:rPrChange>
        </w:rPr>
        <w:t xml:space="preserve">riscatto </w:t>
      </w:r>
      <w:r w:rsidR="00507B8D" w:rsidRPr="009D3B65">
        <w:rPr>
          <w:rFonts w:ascii="Times New Roman" w:hAnsi="Times New Roman" w:cs="Times New Roman"/>
          <w:sz w:val="24"/>
          <w:szCs w:val="24"/>
          <w:rPrChange w:id="787" w:author="Abruno" w:date="2018-10-24T13:49:00Z">
            <w:rPr>
              <w:rFonts w:ascii="Times New Roman" w:hAnsi="Times New Roman" w:cs="Times New Roman"/>
              <w:sz w:val="28"/>
              <w:szCs w:val="28"/>
            </w:rPr>
          </w:rPrChange>
        </w:rPr>
        <w:t xml:space="preserve">civile </w:t>
      </w:r>
      <w:r w:rsidR="002128D2" w:rsidRPr="009D3B65">
        <w:rPr>
          <w:rFonts w:ascii="Times New Roman" w:hAnsi="Times New Roman" w:cs="Times New Roman"/>
          <w:sz w:val="24"/>
          <w:szCs w:val="24"/>
          <w:rPrChange w:id="788" w:author="Abruno" w:date="2018-10-24T13:49:00Z">
            <w:rPr>
              <w:rFonts w:ascii="Times New Roman" w:hAnsi="Times New Roman" w:cs="Times New Roman"/>
              <w:sz w:val="28"/>
              <w:szCs w:val="28"/>
            </w:rPr>
          </w:rPrChange>
        </w:rPr>
        <w:t xml:space="preserve">e di </w:t>
      </w:r>
      <w:r w:rsidR="0000070A" w:rsidRPr="009D3B65">
        <w:rPr>
          <w:rFonts w:ascii="Times New Roman" w:hAnsi="Times New Roman" w:cs="Times New Roman"/>
          <w:sz w:val="24"/>
          <w:szCs w:val="24"/>
          <w:rPrChange w:id="789" w:author="Abruno" w:date="2018-10-24T13:49:00Z">
            <w:rPr>
              <w:rFonts w:ascii="Times New Roman" w:hAnsi="Times New Roman" w:cs="Times New Roman"/>
              <w:sz w:val="28"/>
              <w:szCs w:val="28"/>
            </w:rPr>
          </w:rPrChange>
        </w:rPr>
        <w:t>equa redistribuzione</w:t>
      </w:r>
      <w:r w:rsidR="002128D2" w:rsidRPr="009D3B65">
        <w:rPr>
          <w:rFonts w:ascii="Times New Roman" w:hAnsi="Times New Roman" w:cs="Times New Roman"/>
          <w:sz w:val="24"/>
          <w:szCs w:val="24"/>
          <w:rPrChange w:id="790" w:author="Abruno" w:date="2018-10-24T13:49:00Z">
            <w:rPr>
              <w:rFonts w:ascii="Times New Roman" w:hAnsi="Times New Roman" w:cs="Times New Roman"/>
              <w:sz w:val="28"/>
              <w:szCs w:val="28"/>
            </w:rPr>
          </w:rPrChange>
        </w:rPr>
        <w:t xml:space="preserve"> che aveva conquistato</w:t>
      </w:r>
      <w:r w:rsidR="0000070A" w:rsidRPr="009D3B65">
        <w:rPr>
          <w:rFonts w:ascii="Times New Roman" w:hAnsi="Times New Roman" w:cs="Times New Roman"/>
          <w:sz w:val="24"/>
          <w:szCs w:val="24"/>
          <w:rPrChange w:id="791" w:author="Abruno" w:date="2018-10-24T13:49:00Z">
            <w:rPr>
              <w:rFonts w:ascii="Times New Roman" w:hAnsi="Times New Roman" w:cs="Times New Roman"/>
              <w:sz w:val="28"/>
              <w:szCs w:val="28"/>
            </w:rPr>
          </w:rPrChange>
        </w:rPr>
        <w:t>.</w:t>
      </w:r>
      <w:r w:rsidR="00211A45" w:rsidRPr="009D3B65">
        <w:rPr>
          <w:rFonts w:ascii="Times New Roman" w:hAnsi="Times New Roman" w:cs="Times New Roman"/>
          <w:sz w:val="24"/>
          <w:szCs w:val="24"/>
          <w:rPrChange w:id="792" w:author="Abruno" w:date="2018-10-24T13:49:00Z">
            <w:rPr>
              <w:rFonts w:ascii="Times New Roman" w:hAnsi="Times New Roman" w:cs="Times New Roman"/>
              <w:sz w:val="28"/>
              <w:szCs w:val="28"/>
            </w:rPr>
          </w:rPrChange>
        </w:rPr>
        <w:t xml:space="preserve"> Anche i tempi di vita, di ozio, di apprendimento </w:t>
      </w:r>
      <w:r w:rsidR="00BF45AD" w:rsidRPr="009D3B65">
        <w:rPr>
          <w:rFonts w:ascii="Times New Roman" w:hAnsi="Times New Roman" w:cs="Times New Roman"/>
          <w:sz w:val="24"/>
          <w:szCs w:val="24"/>
          <w:rPrChange w:id="793" w:author="Abruno" w:date="2018-10-24T13:49:00Z">
            <w:rPr>
              <w:rFonts w:ascii="Times New Roman" w:hAnsi="Times New Roman" w:cs="Times New Roman"/>
              <w:sz w:val="28"/>
              <w:szCs w:val="28"/>
            </w:rPr>
          </w:rPrChange>
        </w:rPr>
        <w:t>sono oggetti di esproprio</w:t>
      </w:r>
      <w:r w:rsidR="00211A45" w:rsidRPr="009D3B65">
        <w:rPr>
          <w:rFonts w:ascii="Times New Roman" w:hAnsi="Times New Roman" w:cs="Times New Roman"/>
          <w:sz w:val="24"/>
          <w:szCs w:val="24"/>
          <w:rPrChange w:id="794" w:author="Abruno" w:date="2018-10-24T13:49:00Z">
            <w:rPr>
              <w:rFonts w:ascii="Times New Roman" w:hAnsi="Times New Roman" w:cs="Times New Roman"/>
              <w:sz w:val="28"/>
              <w:szCs w:val="28"/>
            </w:rPr>
          </w:rPrChange>
        </w:rPr>
        <w:t xml:space="preserve">, al punto che il riscatto del </w:t>
      </w:r>
      <w:r w:rsidR="00211A45" w:rsidRPr="009D3B65">
        <w:rPr>
          <w:rFonts w:ascii="Times New Roman" w:hAnsi="Times New Roman" w:cs="Times New Roman"/>
          <w:i/>
          <w:sz w:val="24"/>
          <w:szCs w:val="24"/>
          <w:rPrChange w:id="795" w:author="Abruno" w:date="2018-10-24T13:49:00Z">
            <w:rPr>
              <w:rFonts w:ascii="Times New Roman" w:hAnsi="Times New Roman" w:cs="Times New Roman"/>
              <w:i/>
              <w:sz w:val="28"/>
              <w:szCs w:val="28"/>
            </w:rPr>
          </w:rPrChange>
        </w:rPr>
        <w:t xml:space="preserve">“tempo proprio” </w:t>
      </w:r>
      <w:r w:rsidR="00211A45" w:rsidRPr="009D3B65">
        <w:rPr>
          <w:rFonts w:ascii="Times New Roman" w:hAnsi="Times New Roman" w:cs="Times New Roman"/>
          <w:sz w:val="24"/>
          <w:szCs w:val="24"/>
          <w:rPrChange w:id="796" w:author="Abruno" w:date="2018-10-24T13:49:00Z">
            <w:rPr>
              <w:rFonts w:ascii="Times New Roman" w:hAnsi="Times New Roman" w:cs="Times New Roman"/>
              <w:sz w:val="28"/>
              <w:szCs w:val="28"/>
            </w:rPr>
          </w:rPrChange>
        </w:rPr>
        <w:t xml:space="preserve">rappresenta forse l’esigenza primaria dell’esistenza ai giorni nostri. </w:t>
      </w:r>
      <w:r w:rsidR="001847E2" w:rsidRPr="009D3B65">
        <w:rPr>
          <w:rFonts w:ascii="Times New Roman" w:hAnsi="Times New Roman" w:cs="Times New Roman"/>
          <w:sz w:val="24"/>
          <w:szCs w:val="24"/>
          <w:rPrChange w:id="797" w:author="Abruno" w:date="2018-10-24T13:49:00Z">
            <w:rPr>
              <w:rFonts w:ascii="Times New Roman" w:hAnsi="Times New Roman" w:cs="Times New Roman"/>
              <w:sz w:val="28"/>
              <w:szCs w:val="28"/>
            </w:rPr>
          </w:rPrChange>
        </w:rPr>
        <w:t xml:space="preserve">Si tratta allora di denunciare con tutta l’autonomia necessaria </w:t>
      </w:r>
      <w:r w:rsidR="00E20B5D" w:rsidRPr="009D3B65">
        <w:rPr>
          <w:rFonts w:ascii="Times New Roman" w:hAnsi="Times New Roman" w:cs="Times New Roman"/>
          <w:sz w:val="24"/>
          <w:szCs w:val="24"/>
          <w:rPrChange w:id="798" w:author="Abruno" w:date="2018-10-24T13:49:00Z">
            <w:rPr>
              <w:rFonts w:ascii="Times New Roman" w:hAnsi="Times New Roman" w:cs="Times New Roman"/>
              <w:sz w:val="28"/>
              <w:szCs w:val="28"/>
            </w:rPr>
          </w:rPrChange>
        </w:rPr>
        <w:t>la colonizzazione del tempo come punto di emersione dei conflitti più abilmente mascherati. Di fatto, possedere e dominare il tempo – lavoro e ozio, orario vincolato e tempo libero</w:t>
      </w:r>
      <w:r w:rsidR="00DB38EB" w:rsidRPr="009D3B65">
        <w:rPr>
          <w:rFonts w:ascii="Times New Roman" w:hAnsi="Times New Roman" w:cs="Times New Roman"/>
          <w:sz w:val="24"/>
          <w:szCs w:val="24"/>
          <w:rPrChange w:id="799" w:author="Abruno" w:date="2018-10-24T13:49:00Z">
            <w:rPr>
              <w:rFonts w:ascii="Times New Roman" w:hAnsi="Times New Roman" w:cs="Times New Roman"/>
              <w:sz w:val="28"/>
              <w:szCs w:val="28"/>
            </w:rPr>
          </w:rPrChange>
        </w:rPr>
        <w:t xml:space="preserve"> - </w:t>
      </w:r>
      <w:r w:rsidR="00E20B5D" w:rsidRPr="009D3B65">
        <w:rPr>
          <w:rFonts w:ascii="Times New Roman" w:hAnsi="Times New Roman" w:cs="Times New Roman"/>
          <w:sz w:val="24"/>
          <w:szCs w:val="24"/>
          <w:rPrChange w:id="800" w:author="Abruno" w:date="2018-10-24T13:49:00Z">
            <w:rPr>
              <w:rFonts w:ascii="Times New Roman" w:hAnsi="Times New Roman" w:cs="Times New Roman"/>
              <w:sz w:val="28"/>
              <w:szCs w:val="28"/>
            </w:rPr>
          </w:rPrChange>
        </w:rPr>
        <w:t>così come una volta possedere e dominare lo spazio, corrispondono, nel senso comune, a</w:t>
      </w:r>
      <w:del w:id="801" w:author="Fiorella" w:date="2016-06-27T18:08:00Z">
        <w:r w:rsidR="00E20B5D" w:rsidRPr="009D3B65" w:rsidDel="00DA0D19">
          <w:rPr>
            <w:rFonts w:ascii="Times New Roman" w:hAnsi="Times New Roman" w:cs="Times New Roman"/>
            <w:sz w:val="24"/>
            <w:szCs w:val="24"/>
            <w:rPrChange w:id="802" w:author="Abruno" w:date="2018-10-24T13:49:00Z">
              <w:rPr>
                <w:rFonts w:ascii="Times New Roman" w:hAnsi="Times New Roman" w:cs="Times New Roman"/>
                <w:sz w:val="28"/>
                <w:szCs w:val="28"/>
              </w:rPr>
            </w:rPrChange>
          </w:rPr>
          <w:delText>d</w:delText>
        </w:r>
      </w:del>
      <w:r w:rsidR="00E20B5D" w:rsidRPr="009D3B65">
        <w:rPr>
          <w:rFonts w:ascii="Times New Roman" w:hAnsi="Times New Roman" w:cs="Times New Roman"/>
          <w:sz w:val="24"/>
          <w:szCs w:val="24"/>
          <w:rPrChange w:id="803" w:author="Abruno" w:date="2018-10-24T13:49:00Z">
            <w:rPr>
              <w:rFonts w:ascii="Times New Roman" w:hAnsi="Times New Roman" w:cs="Times New Roman"/>
              <w:sz w:val="28"/>
              <w:szCs w:val="28"/>
            </w:rPr>
          </w:rPrChange>
        </w:rPr>
        <w:t xml:space="preserve"> una manifestazione di successo e d</w:t>
      </w:r>
      <w:r w:rsidR="00DB38EB" w:rsidRPr="009D3B65">
        <w:rPr>
          <w:rFonts w:ascii="Times New Roman" w:hAnsi="Times New Roman" w:cs="Times New Roman"/>
          <w:sz w:val="24"/>
          <w:szCs w:val="24"/>
          <w:rPrChange w:id="804" w:author="Abruno" w:date="2018-10-24T13:49:00Z">
            <w:rPr>
              <w:rFonts w:ascii="Times New Roman" w:hAnsi="Times New Roman" w:cs="Times New Roman"/>
              <w:sz w:val="28"/>
              <w:szCs w:val="28"/>
            </w:rPr>
          </w:rPrChange>
        </w:rPr>
        <w:t xml:space="preserve">i supremazia politica e sociale, mentre </w:t>
      </w:r>
      <w:r w:rsidR="00E20B5D" w:rsidRPr="009D3B65">
        <w:rPr>
          <w:rFonts w:ascii="Times New Roman" w:hAnsi="Times New Roman" w:cs="Times New Roman"/>
          <w:sz w:val="24"/>
          <w:szCs w:val="24"/>
          <w:rPrChange w:id="805" w:author="Abruno" w:date="2018-10-24T13:49:00Z">
            <w:rPr>
              <w:rFonts w:ascii="Times New Roman" w:hAnsi="Times New Roman" w:cs="Times New Roman"/>
              <w:sz w:val="28"/>
              <w:szCs w:val="28"/>
            </w:rPr>
          </w:rPrChange>
        </w:rPr>
        <w:t xml:space="preserve">subire un imponente meccanismo di controllo e sequestro del tempo - saturato, accelerato, compresso, spiato, sprecato, ormai al di fuori di qualsiasi forma di negoziato </w:t>
      </w:r>
      <w:r w:rsidR="009058AB" w:rsidRPr="009D3B65">
        <w:rPr>
          <w:rFonts w:ascii="Times New Roman" w:hAnsi="Times New Roman" w:cs="Times New Roman"/>
          <w:sz w:val="24"/>
          <w:szCs w:val="24"/>
          <w:rPrChange w:id="806" w:author="Abruno" w:date="2018-10-24T13:49:00Z">
            <w:rPr>
              <w:rFonts w:ascii="Times New Roman" w:hAnsi="Times New Roman" w:cs="Times New Roman"/>
              <w:sz w:val="28"/>
              <w:szCs w:val="28"/>
            </w:rPr>
          </w:rPrChange>
        </w:rPr>
        <w:t>–</w:t>
      </w:r>
      <w:r w:rsidR="00E20B5D" w:rsidRPr="009D3B65">
        <w:rPr>
          <w:rFonts w:ascii="Times New Roman" w:hAnsi="Times New Roman" w:cs="Times New Roman"/>
          <w:sz w:val="24"/>
          <w:szCs w:val="24"/>
          <w:rPrChange w:id="807" w:author="Abruno" w:date="2018-10-24T13:49:00Z">
            <w:rPr>
              <w:rFonts w:ascii="Times New Roman" w:hAnsi="Times New Roman" w:cs="Times New Roman"/>
              <w:sz w:val="28"/>
              <w:szCs w:val="28"/>
            </w:rPr>
          </w:rPrChange>
        </w:rPr>
        <w:t xml:space="preserve"> </w:t>
      </w:r>
      <w:r w:rsidR="009058AB" w:rsidRPr="009D3B65">
        <w:rPr>
          <w:rFonts w:ascii="Times New Roman" w:hAnsi="Times New Roman" w:cs="Times New Roman"/>
          <w:sz w:val="24"/>
          <w:szCs w:val="24"/>
          <w:rPrChange w:id="808" w:author="Abruno" w:date="2018-10-24T13:49:00Z">
            <w:rPr>
              <w:rFonts w:ascii="Times New Roman" w:hAnsi="Times New Roman" w:cs="Times New Roman"/>
              <w:sz w:val="28"/>
              <w:szCs w:val="28"/>
            </w:rPr>
          </w:rPrChange>
        </w:rPr>
        <w:t>fa parte</w:t>
      </w:r>
      <w:r w:rsidR="00E20B5D" w:rsidRPr="009D3B65">
        <w:rPr>
          <w:rFonts w:ascii="Times New Roman" w:hAnsi="Times New Roman" w:cs="Times New Roman"/>
          <w:sz w:val="24"/>
          <w:szCs w:val="24"/>
          <w:rPrChange w:id="809" w:author="Abruno" w:date="2018-10-24T13:49:00Z">
            <w:rPr>
              <w:rFonts w:ascii="Times New Roman" w:hAnsi="Times New Roman" w:cs="Times New Roman"/>
              <w:sz w:val="28"/>
              <w:szCs w:val="28"/>
            </w:rPr>
          </w:rPrChange>
        </w:rPr>
        <w:t xml:space="preserve"> </w:t>
      </w:r>
      <w:r w:rsidR="009058AB" w:rsidRPr="009D3B65">
        <w:rPr>
          <w:rFonts w:ascii="Times New Roman" w:hAnsi="Times New Roman" w:cs="Times New Roman"/>
          <w:sz w:val="24"/>
          <w:szCs w:val="24"/>
          <w:rPrChange w:id="810" w:author="Abruno" w:date="2018-10-24T13:49:00Z">
            <w:rPr>
              <w:rFonts w:ascii="Times New Roman" w:hAnsi="Times New Roman" w:cs="Times New Roman"/>
              <w:sz w:val="28"/>
              <w:szCs w:val="28"/>
            </w:rPr>
          </w:rPrChange>
        </w:rPr>
        <w:t>dell’</w:t>
      </w:r>
      <w:r w:rsidR="00A65E95" w:rsidRPr="009D3B65">
        <w:rPr>
          <w:rFonts w:ascii="Times New Roman" w:hAnsi="Times New Roman" w:cs="Times New Roman"/>
          <w:sz w:val="24"/>
          <w:szCs w:val="24"/>
          <w:rPrChange w:id="811" w:author="Abruno" w:date="2018-10-24T13:49:00Z">
            <w:rPr>
              <w:rFonts w:ascii="Times New Roman" w:hAnsi="Times New Roman" w:cs="Times New Roman"/>
              <w:sz w:val="28"/>
              <w:szCs w:val="28"/>
            </w:rPr>
          </w:rPrChange>
        </w:rPr>
        <w:t xml:space="preserve">affermazione </w:t>
      </w:r>
      <w:r w:rsidR="00E20B5D" w:rsidRPr="009D3B65">
        <w:rPr>
          <w:rFonts w:ascii="Times New Roman" w:hAnsi="Times New Roman" w:cs="Times New Roman"/>
          <w:sz w:val="24"/>
          <w:szCs w:val="24"/>
          <w:rPrChange w:id="812" w:author="Abruno" w:date="2018-10-24T13:49:00Z">
            <w:rPr>
              <w:rFonts w:ascii="Times New Roman" w:hAnsi="Times New Roman" w:cs="Times New Roman"/>
              <w:sz w:val="28"/>
              <w:szCs w:val="28"/>
            </w:rPr>
          </w:rPrChange>
        </w:rPr>
        <w:t xml:space="preserve">di uno stile di vita </w:t>
      </w:r>
      <w:r w:rsidR="00A65E95" w:rsidRPr="009D3B65">
        <w:rPr>
          <w:rFonts w:ascii="Times New Roman" w:hAnsi="Times New Roman" w:cs="Times New Roman"/>
          <w:sz w:val="24"/>
          <w:szCs w:val="24"/>
          <w:rPrChange w:id="813" w:author="Abruno" w:date="2018-10-24T13:49:00Z">
            <w:rPr>
              <w:rFonts w:ascii="Times New Roman" w:hAnsi="Times New Roman" w:cs="Times New Roman"/>
              <w:sz w:val="28"/>
              <w:szCs w:val="28"/>
            </w:rPr>
          </w:rPrChange>
        </w:rPr>
        <w:t xml:space="preserve">imposto e </w:t>
      </w:r>
      <w:r w:rsidR="00DB38EB" w:rsidRPr="009D3B65">
        <w:rPr>
          <w:rFonts w:ascii="Times New Roman" w:hAnsi="Times New Roman" w:cs="Times New Roman"/>
          <w:sz w:val="24"/>
          <w:szCs w:val="24"/>
          <w:rPrChange w:id="814" w:author="Abruno" w:date="2018-10-24T13:49:00Z">
            <w:rPr>
              <w:rFonts w:ascii="Times New Roman" w:hAnsi="Times New Roman" w:cs="Times New Roman"/>
              <w:sz w:val="28"/>
              <w:szCs w:val="28"/>
            </w:rPr>
          </w:rPrChange>
        </w:rPr>
        <w:t xml:space="preserve">passivamente </w:t>
      </w:r>
      <w:r w:rsidR="00A65E95" w:rsidRPr="009D3B65">
        <w:rPr>
          <w:rFonts w:ascii="Times New Roman" w:hAnsi="Times New Roman" w:cs="Times New Roman"/>
          <w:sz w:val="24"/>
          <w:szCs w:val="24"/>
          <w:rPrChange w:id="815" w:author="Abruno" w:date="2018-10-24T13:49:00Z">
            <w:rPr>
              <w:rFonts w:ascii="Times New Roman" w:hAnsi="Times New Roman" w:cs="Times New Roman"/>
              <w:sz w:val="28"/>
              <w:szCs w:val="28"/>
            </w:rPr>
          </w:rPrChange>
        </w:rPr>
        <w:t xml:space="preserve">accettato, </w:t>
      </w:r>
      <w:r w:rsidR="009058AB" w:rsidRPr="009D3B65">
        <w:rPr>
          <w:rFonts w:ascii="Times New Roman" w:hAnsi="Times New Roman" w:cs="Times New Roman"/>
          <w:sz w:val="24"/>
          <w:szCs w:val="24"/>
          <w:rPrChange w:id="816" w:author="Abruno" w:date="2018-10-24T13:49:00Z">
            <w:rPr>
              <w:rFonts w:ascii="Times New Roman" w:hAnsi="Times New Roman" w:cs="Times New Roman"/>
              <w:sz w:val="28"/>
              <w:szCs w:val="28"/>
            </w:rPr>
          </w:rPrChange>
        </w:rPr>
        <w:t>contraddistinto</w:t>
      </w:r>
      <w:r w:rsidR="00DD2FA9" w:rsidRPr="009D3B65">
        <w:rPr>
          <w:rFonts w:ascii="Times New Roman" w:hAnsi="Times New Roman" w:cs="Times New Roman"/>
          <w:sz w:val="24"/>
          <w:szCs w:val="24"/>
          <w:rPrChange w:id="817" w:author="Abruno" w:date="2018-10-24T13:49:00Z">
            <w:rPr>
              <w:rFonts w:ascii="Times New Roman" w:hAnsi="Times New Roman" w:cs="Times New Roman"/>
              <w:sz w:val="28"/>
              <w:szCs w:val="28"/>
            </w:rPr>
          </w:rPrChange>
        </w:rPr>
        <w:t xml:space="preserve"> da</w:t>
      </w:r>
      <w:r w:rsidR="009058AB" w:rsidRPr="009D3B65">
        <w:rPr>
          <w:rFonts w:ascii="Times New Roman" w:hAnsi="Times New Roman" w:cs="Times New Roman"/>
          <w:sz w:val="24"/>
          <w:szCs w:val="24"/>
          <w:rPrChange w:id="818" w:author="Abruno" w:date="2018-10-24T13:49:00Z">
            <w:rPr>
              <w:rFonts w:ascii="Times New Roman" w:hAnsi="Times New Roman" w:cs="Times New Roman"/>
              <w:sz w:val="28"/>
              <w:szCs w:val="28"/>
            </w:rPr>
          </w:rPrChange>
        </w:rPr>
        <w:t xml:space="preserve">l consumo e dallo spreco. </w:t>
      </w:r>
    </w:p>
    <w:p w:rsidR="00E22166" w:rsidRPr="009D3B65" w:rsidRDefault="002128D2" w:rsidP="006665CA">
      <w:pPr>
        <w:jc w:val="both"/>
        <w:rPr>
          <w:rFonts w:ascii="Times New Roman" w:hAnsi="Times New Roman" w:cs="Times New Roman"/>
          <w:sz w:val="24"/>
          <w:szCs w:val="24"/>
          <w:rPrChange w:id="819"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820" w:author="Abruno" w:date="2018-10-24T13:49:00Z">
            <w:rPr>
              <w:rFonts w:ascii="Times New Roman" w:hAnsi="Times New Roman" w:cs="Times New Roman"/>
              <w:sz w:val="28"/>
              <w:szCs w:val="28"/>
            </w:rPr>
          </w:rPrChange>
        </w:rPr>
        <w:t>Un’azione è data dal prodotto di un’energia per un tempo. Se il tempo viene artificialmente saturato perché un dispositivo riempie le pause biologiche di un dipendente</w:t>
      </w:r>
      <w:r w:rsidR="00590D52" w:rsidRPr="009D3B65">
        <w:rPr>
          <w:rFonts w:ascii="Times New Roman" w:hAnsi="Times New Roman" w:cs="Times New Roman"/>
          <w:sz w:val="24"/>
          <w:szCs w:val="24"/>
          <w:rPrChange w:id="821" w:author="Abruno" w:date="2018-10-24T13:49:00Z">
            <w:rPr>
              <w:rFonts w:ascii="Times New Roman" w:hAnsi="Times New Roman" w:cs="Times New Roman"/>
              <w:sz w:val="28"/>
              <w:szCs w:val="28"/>
            </w:rPr>
          </w:rPrChange>
        </w:rPr>
        <w:t>, nel tempo del lavoratore si compiono una grande quantità di operazioni del dispositivo: l’applicazione è muscolare, mentale, cognitiva, reattiva, diremmo incessante, ma non è assolutamente retribuita come tale</w:t>
      </w:r>
      <w:ins w:id="822" w:author="Fiorella" w:date="2016-06-27T18:09:00Z">
        <w:r w:rsidR="00DA0D19" w:rsidRPr="009D3B65">
          <w:rPr>
            <w:rFonts w:ascii="Times New Roman" w:hAnsi="Times New Roman" w:cs="Times New Roman"/>
            <w:sz w:val="24"/>
            <w:szCs w:val="24"/>
            <w:rPrChange w:id="823" w:author="Abruno" w:date="2018-10-24T13:49:00Z">
              <w:rPr>
                <w:rFonts w:ascii="Times New Roman" w:hAnsi="Times New Roman" w:cs="Times New Roman"/>
                <w:sz w:val="28"/>
                <w:szCs w:val="28"/>
              </w:rPr>
            </w:rPrChange>
          </w:rPr>
          <w:t>.</w:t>
        </w:r>
      </w:ins>
      <w:r w:rsidR="00590D52" w:rsidRPr="009D3B65">
        <w:rPr>
          <w:rFonts w:ascii="Times New Roman" w:hAnsi="Times New Roman" w:cs="Times New Roman"/>
          <w:sz w:val="24"/>
          <w:szCs w:val="24"/>
          <w:rPrChange w:id="824" w:author="Abruno" w:date="2018-10-24T13:49:00Z">
            <w:rPr>
              <w:rFonts w:ascii="Times New Roman" w:hAnsi="Times New Roman" w:cs="Times New Roman"/>
              <w:sz w:val="28"/>
              <w:szCs w:val="28"/>
            </w:rPr>
          </w:rPrChange>
        </w:rPr>
        <w:t xml:space="preserve"> </w:t>
      </w:r>
      <w:r w:rsidR="007A50B0" w:rsidRPr="009D3B65">
        <w:rPr>
          <w:rFonts w:ascii="Times New Roman" w:hAnsi="Times New Roman" w:cs="Times New Roman"/>
          <w:sz w:val="24"/>
          <w:szCs w:val="24"/>
          <w:rPrChange w:id="825" w:author="Abruno" w:date="2018-10-24T13:49:00Z">
            <w:rPr>
              <w:rFonts w:ascii="Times New Roman" w:hAnsi="Times New Roman" w:cs="Times New Roman"/>
              <w:sz w:val="28"/>
              <w:szCs w:val="28"/>
            </w:rPr>
          </w:rPrChange>
        </w:rPr>
        <w:t xml:space="preserve">Oggi, </w:t>
      </w:r>
      <w:r w:rsidR="007A50B0" w:rsidRPr="009D3B65">
        <w:rPr>
          <w:rFonts w:ascii="Times New Roman" w:hAnsi="Times New Roman" w:cs="Times New Roman"/>
          <w:i/>
          <w:sz w:val="24"/>
          <w:szCs w:val="24"/>
          <w:rPrChange w:id="826" w:author="Abruno" w:date="2018-10-24T13:49:00Z">
            <w:rPr>
              <w:rFonts w:ascii="Times New Roman" w:hAnsi="Times New Roman" w:cs="Times New Roman"/>
              <w:i/>
              <w:sz w:val="28"/>
              <w:szCs w:val="28"/>
            </w:rPr>
          </w:rPrChange>
        </w:rPr>
        <w:t>il sistema d’impresa</w:t>
      </w:r>
      <w:r w:rsidR="007A50B0" w:rsidRPr="009D3B65">
        <w:rPr>
          <w:rFonts w:ascii="Times New Roman" w:hAnsi="Times New Roman" w:cs="Times New Roman"/>
          <w:sz w:val="24"/>
          <w:szCs w:val="24"/>
          <w:rPrChange w:id="827" w:author="Abruno" w:date="2018-10-24T13:49:00Z">
            <w:rPr>
              <w:rFonts w:ascii="Times New Roman" w:hAnsi="Times New Roman" w:cs="Times New Roman"/>
              <w:sz w:val="28"/>
              <w:szCs w:val="28"/>
            </w:rPr>
          </w:rPrChange>
        </w:rPr>
        <w:t xml:space="preserve"> punta soprattutto </w:t>
      </w:r>
      <w:r w:rsidR="004546CD" w:rsidRPr="009D3B65">
        <w:rPr>
          <w:rFonts w:ascii="Times New Roman" w:hAnsi="Times New Roman" w:cs="Times New Roman"/>
          <w:sz w:val="24"/>
          <w:szCs w:val="24"/>
          <w:rPrChange w:id="828" w:author="Abruno" w:date="2018-10-24T13:49:00Z">
            <w:rPr>
              <w:rFonts w:ascii="Times New Roman" w:hAnsi="Times New Roman" w:cs="Times New Roman"/>
              <w:sz w:val="28"/>
              <w:szCs w:val="28"/>
            </w:rPr>
          </w:rPrChange>
        </w:rPr>
        <w:t xml:space="preserve">a </w:t>
      </w:r>
      <w:r w:rsidR="00FD27D7" w:rsidRPr="009D3B65">
        <w:rPr>
          <w:rFonts w:ascii="Times New Roman" w:hAnsi="Times New Roman" w:cs="Times New Roman"/>
          <w:sz w:val="24"/>
          <w:szCs w:val="24"/>
          <w:rPrChange w:id="829" w:author="Abruno" w:date="2018-10-24T13:49:00Z">
            <w:rPr>
              <w:rFonts w:ascii="Times New Roman" w:hAnsi="Times New Roman" w:cs="Times New Roman"/>
              <w:sz w:val="28"/>
              <w:szCs w:val="28"/>
            </w:rPr>
          </w:rPrChange>
        </w:rPr>
        <w:t xml:space="preserve">saturare con il massimo di operazioni il tempo retribuito; a non </w:t>
      </w:r>
      <w:r w:rsidR="00D010CD" w:rsidRPr="009D3B65">
        <w:rPr>
          <w:rFonts w:ascii="Times New Roman" w:hAnsi="Times New Roman" w:cs="Times New Roman"/>
          <w:sz w:val="24"/>
          <w:szCs w:val="24"/>
          <w:rPrChange w:id="830" w:author="Abruno" w:date="2018-10-24T13:49:00Z">
            <w:rPr>
              <w:rFonts w:ascii="Times New Roman" w:hAnsi="Times New Roman" w:cs="Times New Roman"/>
              <w:sz w:val="28"/>
              <w:szCs w:val="28"/>
            </w:rPr>
          </w:rPrChange>
        </w:rPr>
        <w:t>pagare</w:t>
      </w:r>
      <w:r w:rsidR="00FD27D7" w:rsidRPr="009D3B65">
        <w:rPr>
          <w:rFonts w:ascii="Times New Roman" w:hAnsi="Times New Roman" w:cs="Times New Roman"/>
          <w:sz w:val="24"/>
          <w:szCs w:val="24"/>
          <w:rPrChange w:id="831" w:author="Abruno" w:date="2018-10-24T13:49:00Z">
            <w:rPr>
              <w:rFonts w:ascii="Times New Roman" w:hAnsi="Times New Roman" w:cs="Times New Roman"/>
              <w:sz w:val="28"/>
              <w:szCs w:val="28"/>
            </w:rPr>
          </w:rPrChange>
        </w:rPr>
        <w:t xml:space="preserve"> </w:t>
      </w:r>
      <w:r w:rsidR="00D010CD" w:rsidRPr="009D3B65">
        <w:rPr>
          <w:rFonts w:ascii="Times New Roman" w:hAnsi="Times New Roman" w:cs="Times New Roman"/>
          <w:sz w:val="24"/>
          <w:szCs w:val="24"/>
          <w:rPrChange w:id="832" w:author="Abruno" w:date="2018-10-24T13:49:00Z">
            <w:rPr>
              <w:rFonts w:ascii="Times New Roman" w:hAnsi="Times New Roman" w:cs="Times New Roman"/>
              <w:sz w:val="28"/>
              <w:szCs w:val="28"/>
            </w:rPr>
          </w:rPrChange>
        </w:rPr>
        <w:t xml:space="preserve">il tempo di </w:t>
      </w:r>
      <w:r w:rsidR="00FD27D7" w:rsidRPr="009D3B65">
        <w:rPr>
          <w:rFonts w:ascii="Times New Roman" w:hAnsi="Times New Roman" w:cs="Times New Roman"/>
          <w:sz w:val="24"/>
          <w:szCs w:val="24"/>
          <w:rPrChange w:id="833" w:author="Abruno" w:date="2018-10-24T13:49:00Z">
            <w:rPr>
              <w:rFonts w:ascii="Times New Roman" w:hAnsi="Times New Roman" w:cs="Times New Roman"/>
              <w:sz w:val="28"/>
              <w:szCs w:val="28"/>
            </w:rPr>
          </w:rPrChange>
        </w:rPr>
        <w:t>attenzione richiest</w:t>
      </w:r>
      <w:r w:rsidR="00D010CD" w:rsidRPr="009D3B65">
        <w:rPr>
          <w:rFonts w:ascii="Times New Roman" w:hAnsi="Times New Roman" w:cs="Times New Roman"/>
          <w:sz w:val="24"/>
          <w:szCs w:val="24"/>
          <w:rPrChange w:id="834" w:author="Abruno" w:date="2018-10-24T13:49:00Z">
            <w:rPr>
              <w:rFonts w:ascii="Times New Roman" w:hAnsi="Times New Roman" w:cs="Times New Roman"/>
              <w:sz w:val="28"/>
              <w:szCs w:val="28"/>
            </w:rPr>
          </w:rPrChange>
        </w:rPr>
        <w:t>o</w:t>
      </w:r>
      <w:r w:rsidR="00FD27D7" w:rsidRPr="009D3B65">
        <w:rPr>
          <w:rFonts w:ascii="Times New Roman" w:hAnsi="Times New Roman" w:cs="Times New Roman"/>
          <w:sz w:val="24"/>
          <w:szCs w:val="24"/>
          <w:rPrChange w:id="835" w:author="Abruno" w:date="2018-10-24T13:49:00Z">
            <w:rPr>
              <w:rFonts w:ascii="Times New Roman" w:hAnsi="Times New Roman" w:cs="Times New Roman"/>
              <w:sz w:val="28"/>
              <w:szCs w:val="28"/>
            </w:rPr>
          </w:rPrChange>
        </w:rPr>
        <w:t xml:space="preserve"> tra un’operazione e l’altra</w:t>
      </w:r>
      <w:r w:rsidR="00D010CD" w:rsidRPr="009D3B65">
        <w:rPr>
          <w:rFonts w:ascii="Times New Roman" w:hAnsi="Times New Roman" w:cs="Times New Roman"/>
          <w:sz w:val="24"/>
          <w:szCs w:val="24"/>
          <w:rPrChange w:id="836" w:author="Abruno" w:date="2018-10-24T13:49:00Z">
            <w:rPr>
              <w:rFonts w:ascii="Times New Roman" w:hAnsi="Times New Roman" w:cs="Times New Roman"/>
              <w:sz w:val="28"/>
              <w:szCs w:val="28"/>
            </w:rPr>
          </w:rPrChange>
        </w:rPr>
        <w:t xml:space="preserve"> e</w:t>
      </w:r>
      <w:r w:rsidR="00FD27D7" w:rsidRPr="009D3B65">
        <w:rPr>
          <w:rFonts w:ascii="Times New Roman" w:hAnsi="Times New Roman" w:cs="Times New Roman"/>
          <w:sz w:val="24"/>
          <w:szCs w:val="24"/>
          <w:rPrChange w:id="837" w:author="Abruno" w:date="2018-10-24T13:49:00Z">
            <w:rPr>
              <w:rFonts w:ascii="Times New Roman" w:hAnsi="Times New Roman" w:cs="Times New Roman"/>
              <w:sz w:val="28"/>
              <w:szCs w:val="28"/>
            </w:rPr>
          </w:rPrChange>
        </w:rPr>
        <w:t xml:space="preserve"> a</w:t>
      </w:r>
      <w:ins w:id="838" w:author="Fiorella" w:date="2016-06-27T18:09:00Z">
        <w:r w:rsidR="00DA0D19" w:rsidRPr="009D3B65">
          <w:rPr>
            <w:rFonts w:ascii="Times New Roman" w:hAnsi="Times New Roman" w:cs="Times New Roman"/>
            <w:sz w:val="24"/>
            <w:szCs w:val="24"/>
            <w:rPrChange w:id="839" w:author="Abruno" w:date="2018-10-24T13:49:00Z">
              <w:rPr>
                <w:rFonts w:ascii="Times New Roman" w:hAnsi="Times New Roman" w:cs="Times New Roman"/>
                <w:sz w:val="28"/>
                <w:szCs w:val="28"/>
              </w:rPr>
            </w:rPrChange>
          </w:rPr>
          <w:t>d</w:t>
        </w:r>
      </w:ins>
      <w:r w:rsidR="00FD27D7" w:rsidRPr="009D3B65">
        <w:rPr>
          <w:rFonts w:ascii="Times New Roman" w:hAnsi="Times New Roman" w:cs="Times New Roman"/>
          <w:sz w:val="24"/>
          <w:szCs w:val="24"/>
          <w:rPrChange w:id="840" w:author="Abruno" w:date="2018-10-24T13:49:00Z">
            <w:rPr>
              <w:rFonts w:ascii="Times New Roman" w:hAnsi="Times New Roman" w:cs="Times New Roman"/>
              <w:sz w:val="28"/>
              <w:szCs w:val="28"/>
            </w:rPr>
          </w:rPrChange>
        </w:rPr>
        <w:t xml:space="preserve"> allungare di fatto la prestazione </w:t>
      </w:r>
      <w:r w:rsidR="00563A7B" w:rsidRPr="009D3B65">
        <w:rPr>
          <w:rFonts w:ascii="Times New Roman" w:hAnsi="Times New Roman" w:cs="Times New Roman"/>
          <w:sz w:val="24"/>
          <w:szCs w:val="24"/>
          <w:rPrChange w:id="841" w:author="Abruno" w:date="2018-10-24T13:49:00Z">
            <w:rPr>
              <w:rFonts w:ascii="Times New Roman" w:hAnsi="Times New Roman" w:cs="Times New Roman"/>
              <w:sz w:val="28"/>
              <w:szCs w:val="28"/>
            </w:rPr>
          </w:rPrChange>
        </w:rPr>
        <w:t xml:space="preserve">lavorativa </w:t>
      </w:r>
      <w:r w:rsidR="00FD27D7" w:rsidRPr="009D3B65">
        <w:rPr>
          <w:rFonts w:ascii="Times New Roman" w:hAnsi="Times New Roman" w:cs="Times New Roman"/>
          <w:sz w:val="24"/>
          <w:szCs w:val="24"/>
          <w:rPrChange w:id="842" w:author="Abruno" w:date="2018-10-24T13:49:00Z">
            <w:rPr>
              <w:rFonts w:ascii="Times New Roman" w:hAnsi="Times New Roman" w:cs="Times New Roman"/>
              <w:sz w:val="28"/>
              <w:szCs w:val="28"/>
            </w:rPr>
          </w:rPrChange>
        </w:rPr>
        <w:t>in base a</w:t>
      </w:r>
      <w:del w:id="843" w:author="Fiorella" w:date="2016-06-27T18:09:00Z">
        <w:r w:rsidR="00FD27D7" w:rsidRPr="009D3B65" w:rsidDel="00DA0D19">
          <w:rPr>
            <w:rFonts w:ascii="Times New Roman" w:hAnsi="Times New Roman" w:cs="Times New Roman"/>
            <w:sz w:val="24"/>
            <w:szCs w:val="24"/>
            <w:rPrChange w:id="844" w:author="Abruno" w:date="2018-10-24T13:49:00Z">
              <w:rPr>
                <w:rFonts w:ascii="Times New Roman" w:hAnsi="Times New Roman" w:cs="Times New Roman"/>
                <w:sz w:val="28"/>
                <w:szCs w:val="28"/>
              </w:rPr>
            </w:rPrChange>
          </w:rPr>
          <w:delText>d</w:delText>
        </w:r>
      </w:del>
      <w:r w:rsidR="00FD27D7" w:rsidRPr="009D3B65">
        <w:rPr>
          <w:rFonts w:ascii="Times New Roman" w:hAnsi="Times New Roman" w:cs="Times New Roman"/>
          <w:sz w:val="24"/>
          <w:szCs w:val="24"/>
          <w:rPrChange w:id="845" w:author="Abruno" w:date="2018-10-24T13:49:00Z">
            <w:rPr>
              <w:rFonts w:ascii="Times New Roman" w:hAnsi="Times New Roman" w:cs="Times New Roman"/>
              <w:sz w:val="28"/>
              <w:szCs w:val="28"/>
            </w:rPr>
          </w:rPrChange>
        </w:rPr>
        <w:t xml:space="preserve"> una reperibilità incessante. Addirittura</w:t>
      </w:r>
      <w:r w:rsidR="00B93335" w:rsidRPr="009D3B65">
        <w:rPr>
          <w:rFonts w:ascii="Times New Roman" w:hAnsi="Times New Roman" w:cs="Times New Roman"/>
          <w:sz w:val="24"/>
          <w:szCs w:val="24"/>
          <w:rPrChange w:id="846" w:author="Abruno" w:date="2018-10-24T13:49:00Z">
            <w:rPr>
              <w:rFonts w:ascii="Times New Roman" w:hAnsi="Times New Roman" w:cs="Times New Roman"/>
              <w:sz w:val="28"/>
              <w:szCs w:val="28"/>
            </w:rPr>
          </w:rPrChange>
        </w:rPr>
        <w:t>,</w:t>
      </w:r>
      <w:r w:rsidR="00FD27D7" w:rsidRPr="009D3B65">
        <w:rPr>
          <w:rFonts w:ascii="Times New Roman" w:hAnsi="Times New Roman" w:cs="Times New Roman"/>
          <w:sz w:val="24"/>
          <w:szCs w:val="24"/>
          <w:rPrChange w:id="847" w:author="Abruno" w:date="2018-10-24T13:49:00Z">
            <w:rPr>
              <w:rFonts w:ascii="Times New Roman" w:hAnsi="Times New Roman" w:cs="Times New Roman"/>
              <w:sz w:val="28"/>
              <w:szCs w:val="28"/>
            </w:rPr>
          </w:rPrChange>
        </w:rPr>
        <w:t xml:space="preserve"> </w:t>
      </w:r>
      <w:r w:rsidR="00D010CD" w:rsidRPr="009D3B65">
        <w:rPr>
          <w:rFonts w:ascii="Times New Roman" w:hAnsi="Times New Roman" w:cs="Times New Roman"/>
          <w:sz w:val="24"/>
          <w:szCs w:val="24"/>
          <w:rPrChange w:id="848" w:author="Abruno" w:date="2018-10-24T13:49:00Z">
            <w:rPr>
              <w:rFonts w:ascii="Times New Roman" w:hAnsi="Times New Roman" w:cs="Times New Roman"/>
              <w:sz w:val="28"/>
              <w:szCs w:val="28"/>
            </w:rPr>
          </w:rPrChange>
        </w:rPr>
        <w:t>può riservarsi</w:t>
      </w:r>
      <w:r w:rsidR="00FD27D7" w:rsidRPr="009D3B65">
        <w:rPr>
          <w:rFonts w:ascii="Times New Roman" w:hAnsi="Times New Roman" w:cs="Times New Roman"/>
          <w:sz w:val="24"/>
          <w:szCs w:val="24"/>
          <w:rPrChange w:id="849" w:author="Abruno" w:date="2018-10-24T13:49:00Z">
            <w:rPr>
              <w:rFonts w:ascii="Times New Roman" w:hAnsi="Times New Roman" w:cs="Times New Roman"/>
              <w:sz w:val="28"/>
              <w:szCs w:val="28"/>
            </w:rPr>
          </w:rPrChange>
        </w:rPr>
        <w:t xml:space="preserve"> </w:t>
      </w:r>
      <w:r w:rsidR="00D010CD" w:rsidRPr="009D3B65">
        <w:rPr>
          <w:rFonts w:ascii="Times New Roman" w:hAnsi="Times New Roman" w:cs="Times New Roman"/>
          <w:sz w:val="24"/>
          <w:szCs w:val="24"/>
          <w:rPrChange w:id="850" w:author="Abruno" w:date="2018-10-24T13:49:00Z">
            <w:rPr>
              <w:rFonts w:ascii="Times New Roman" w:hAnsi="Times New Roman" w:cs="Times New Roman"/>
              <w:sz w:val="28"/>
              <w:szCs w:val="28"/>
            </w:rPr>
          </w:rPrChange>
        </w:rPr>
        <w:t>il potere</w:t>
      </w:r>
      <w:r w:rsidR="00FD27D7" w:rsidRPr="009D3B65">
        <w:rPr>
          <w:rFonts w:ascii="Times New Roman" w:hAnsi="Times New Roman" w:cs="Times New Roman"/>
          <w:sz w:val="24"/>
          <w:szCs w:val="24"/>
          <w:rPrChange w:id="851" w:author="Abruno" w:date="2018-10-24T13:49:00Z">
            <w:rPr>
              <w:rFonts w:ascii="Times New Roman" w:hAnsi="Times New Roman" w:cs="Times New Roman"/>
              <w:sz w:val="28"/>
              <w:szCs w:val="28"/>
            </w:rPr>
          </w:rPrChange>
        </w:rPr>
        <w:t>, riconosciut</w:t>
      </w:r>
      <w:r w:rsidR="00D010CD" w:rsidRPr="009D3B65">
        <w:rPr>
          <w:rFonts w:ascii="Times New Roman" w:hAnsi="Times New Roman" w:cs="Times New Roman"/>
          <w:sz w:val="24"/>
          <w:szCs w:val="24"/>
          <w:rPrChange w:id="852" w:author="Abruno" w:date="2018-10-24T13:49:00Z">
            <w:rPr>
              <w:rFonts w:ascii="Times New Roman" w:hAnsi="Times New Roman" w:cs="Times New Roman"/>
              <w:sz w:val="28"/>
              <w:szCs w:val="28"/>
            </w:rPr>
          </w:rPrChange>
        </w:rPr>
        <w:t>o</w:t>
      </w:r>
      <w:r w:rsidR="00FD27D7" w:rsidRPr="009D3B65">
        <w:rPr>
          <w:rFonts w:ascii="Times New Roman" w:hAnsi="Times New Roman" w:cs="Times New Roman"/>
          <w:sz w:val="24"/>
          <w:szCs w:val="24"/>
          <w:rPrChange w:id="853" w:author="Abruno" w:date="2018-10-24T13:49:00Z">
            <w:rPr>
              <w:rFonts w:ascii="Times New Roman" w:hAnsi="Times New Roman" w:cs="Times New Roman"/>
              <w:sz w:val="28"/>
              <w:szCs w:val="28"/>
            </w:rPr>
          </w:rPrChange>
        </w:rPr>
        <w:t xml:space="preserve"> per legge</w:t>
      </w:r>
      <w:r w:rsidR="00D010CD" w:rsidRPr="009D3B65">
        <w:rPr>
          <w:rFonts w:ascii="Times New Roman" w:hAnsi="Times New Roman" w:cs="Times New Roman"/>
          <w:sz w:val="24"/>
          <w:szCs w:val="24"/>
          <w:rPrChange w:id="854" w:author="Abruno" w:date="2018-10-24T13:49:00Z">
            <w:rPr>
              <w:rFonts w:ascii="Times New Roman" w:hAnsi="Times New Roman" w:cs="Times New Roman"/>
              <w:sz w:val="28"/>
              <w:szCs w:val="28"/>
            </w:rPr>
          </w:rPrChange>
        </w:rPr>
        <w:t xml:space="preserve"> dopo il </w:t>
      </w:r>
      <w:r w:rsidR="00563A7B" w:rsidRPr="009D3B65">
        <w:rPr>
          <w:rFonts w:ascii="Times New Roman" w:hAnsi="Times New Roman" w:cs="Times New Roman"/>
          <w:sz w:val="24"/>
          <w:szCs w:val="24"/>
          <w:rPrChange w:id="855" w:author="Abruno" w:date="2018-10-24T13:49:00Z">
            <w:rPr>
              <w:rFonts w:ascii="Times New Roman" w:hAnsi="Times New Roman" w:cs="Times New Roman"/>
              <w:sz w:val="28"/>
              <w:szCs w:val="28"/>
            </w:rPr>
          </w:rPrChange>
        </w:rPr>
        <w:t xml:space="preserve">varo del </w:t>
      </w:r>
      <w:r w:rsidR="00D010CD" w:rsidRPr="009D3B65">
        <w:rPr>
          <w:rFonts w:ascii="Times New Roman" w:hAnsi="Times New Roman" w:cs="Times New Roman"/>
          <w:sz w:val="24"/>
          <w:szCs w:val="24"/>
          <w:rPrChange w:id="856" w:author="Abruno" w:date="2018-10-24T13:49:00Z">
            <w:rPr>
              <w:rFonts w:ascii="Times New Roman" w:hAnsi="Times New Roman" w:cs="Times New Roman"/>
              <w:sz w:val="28"/>
              <w:szCs w:val="28"/>
            </w:rPr>
          </w:rPrChange>
        </w:rPr>
        <w:t xml:space="preserve">Job </w:t>
      </w:r>
      <w:proofErr w:type="spellStart"/>
      <w:r w:rsidR="00D010CD" w:rsidRPr="009D3B65">
        <w:rPr>
          <w:rFonts w:ascii="Times New Roman" w:hAnsi="Times New Roman" w:cs="Times New Roman"/>
          <w:sz w:val="24"/>
          <w:szCs w:val="24"/>
          <w:rPrChange w:id="857" w:author="Abruno" w:date="2018-10-24T13:49:00Z">
            <w:rPr>
              <w:rFonts w:ascii="Times New Roman" w:hAnsi="Times New Roman" w:cs="Times New Roman"/>
              <w:sz w:val="28"/>
              <w:szCs w:val="28"/>
            </w:rPr>
          </w:rPrChange>
        </w:rPr>
        <w:t>Act</w:t>
      </w:r>
      <w:proofErr w:type="spellEnd"/>
      <w:r w:rsidR="00D010CD" w:rsidRPr="009D3B65">
        <w:rPr>
          <w:rFonts w:ascii="Times New Roman" w:hAnsi="Times New Roman" w:cs="Times New Roman"/>
          <w:sz w:val="24"/>
          <w:szCs w:val="24"/>
          <w:rPrChange w:id="858" w:author="Abruno" w:date="2018-10-24T13:49:00Z">
            <w:rPr>
              <w:rFonts w:ascii="Times New Roman" w:hAnsi="Times New Roman" w:cs="Times New Roman"/>
              <w:sz w:val="28"/>
              <w:szCs w:val="28"/>
            </w:rPr>
          </w:rPrChange>
        </w:rPr>
        <w:t xml:space="preserve">, </w:t>
      </w:r>
      <w:r w:rsidR="00FD27D7" w:rsidRPr="009D3B65">
        <w:rPr>
          <w:rFonts w:ascii="Times New Roman" w:hAnsi="Times New Roman" w:cs="Times New Roman"/>
          <w:sz w:val="24"/>
          <w:szCs w:val="24"/>
          <w:rPrChange w:id="859" w:author="Abruno" w:date="2018-10-24T13:49:00Z">
            <w:rPr>
              <w:rFonts w:ascii="Times New Roman" w:hAnsi="Times New Roman" w:cs="Times New Roman"/>
              <w:sz w:val="28"/>
              <w:szCs w:val="28"/>
            </w:rPr>
          </w:rPrChange>
        </w:rPr>
        <w:t xml:space="preserve">di annullare o </w:t>
      </w:r>
      <w:r w:rsidR="007A50B0" w:rsidRPr="009D3B65">
        <w:rPr>
          <w:rFonts w:ascii="Times New Roman" w:hAnsi="Times New Roman" w:cs="Times New Roman"/>
          <w:sz w:val="24"/>
          <w:szCs w:val="24"/>
          <w:rPrChange w:id="860" w:author="Abruno" w:date="2018-10-24T13:49:00Z">
            <w:rPr>
              <w:rFonts w:ascii="Times New Roman" w:hAnsi="Times New Roman" w:cs="Times New Roman"/>
              <w:sz w:val="28"/>
              <w:szCs w:val="28"/>
            </w:rPr>
          </w:rPrChange>
        </w:rPr>
        <w:t xml:space="preserve">sospendere a comando il tempo di lavoro dei </w:t>
      </w:r>
      <w:r w:rsidR="00D010CD" w:rsidRPr="009D3B65">
        <w:rPr>
          <w:rFonts w:ascii="Times New Roman" w:hAnsi="Times New Roman" w:cs="Times New Roman"/>
          <w:sz w:val="24"/>
          <w:szCs w:val="24"/>
          <w:rPrChange w:id="861" w:author="Abruno" w:date="2018-10-24T13:49:00Z">
            <w:rPr>
              <w:rFonts w:ascii="Times New Roman" w:hAnsi="Times New Roman" w:cs="Times New Roman"/>
              <w:sz w:val="28"/>
              <w:szCs w:val="28"/>
            </w:rPr>
          </w:rPrChange>
        </w:rPr>
        <w:t xml:space="preserve">suoi </w:t>
      </w:r>
      <w:r w:rsidR="007A50B0" w:rsidRPr="009D3B65">
        <w:rPr>
          <w:rFonts w:ascii="Times New Roman" w:hAnsi="Times New Roman" w:cs="Times New Roman"/>
          <w:sz w:val="24"/>
          <w:szCs w:val="24"/>
          <w:rPrChange w:id="862" w:author="Abruno" w:date="2018-10-24T13:49:00Z">
            <w:rPr>
              <w:rFonts w:ascii="Times New Roman" w:hAnsi="Times New Roman" w:cs="Times New Roman"/>
              <w:sz w:val="28"/>
              <w:szCs w:val="28"/>
            </w:rPr>
          </w:rPrChange>
        </w:rPr>
        <w:t>salariati</w:t>
      </w:r>
      <w:r w:rsidR="00FD27D7" w:rsidRPr="009D3B65">
        <w:rPr>
          <w:rFonts w:ascii="Times New Roman" w:hAnsi="Times New Roman" w:cs="Times New Roman"/>
          <w:sz w:val="24"/>
          <w:szCs w:val="24"/>
          <w:rPrChange w:id="863" w:author="Abruno" w:date="2018-10-24T13:49:00Z">
            <w:rPr>
              <w:rFonts w:ascii="Times New Roman" w:hAnsi="Times New Roman" w:cs="Times New Roman"/>
              <w:sz w:val="28"/>
              <w:szCs w:val="28"/>
            </w:rPr>
          </w:rPrChange>
        </w:rPr>
        <w:t xml:space="preserve">. </w:t>
      </w:r>
      <w:r w:rsidR="00D010CD" w:rsidRPr="009D3B65">
        <w:rPr>
          <w:rFonts w:ascii="Times New Roman" w:hAnsi="Times New Roman" w:cs="Times New Roman"/>
          <w:iCs/>
          <w:sz w:val="24"/>
          <w:szCs w:val="24"/>
          <w:rPrChange w:id="864" w:author="Abruno" w:date="2018-10-24T13:49:00Z">
            <w:rPr>
              <w:rFonts w:ascii="Times New Roman" w:hAnsi="Times New Roman" w:cs="Times New Roman"/>
              <w:iCs/>
              <w:sz w:val="28"/>
              <w:szCs w:val="28"/>
            </w:rPr>
          </w:rPrChange>
        </w:rPr>
        <w:t>La strategia d</w:t>
      </w:r>
      <w:r w:rsidR="00B93335" w:rsidRPr="009D3B65">
        <w:rPr>
          <w:rFonts w:ascii="Times New Roman" w:hAnsi="Times New Roman" w:cs="Times New Roman"/>
          <w:iCs/>
          <w:sz w:val="24"/>
          <w:szCs w:val="24"/>
          <w:rPrChange w:id="865" w:author="Abruno" w:date="2018-10-24T13:49:00Z">
            <w:rPr>
              <w:rFonts w:ascii="Times New Roman" w:hAnsi="Times New Roman" w:cs="Times New Roman"/>
              <w:iCs/>
              <w:sz w:val="28"/>
              <w:szCs w:val="28"/>
            </w:rPr>
          </w:rPrChange>
        </w:rPr>
        <w:t xml:space="preserve">’impresa </w:t>
      </w:r>
      <w:r w:rsidR="00B74187" w:rsidRPr="009D3B65">
        <w:rPr>
          <w:rFonts w:ascii="Times New Roman" w:hAnsi="Times New Roman" w:cs="Times New Roman"/>
          <w:iCs/>
          <w:sz w:val="24"/>
          <w:szCs w:val="24"/>
          <w:rPrChange w:id="866" w:author="Abruno" w:date="2018-10-24T13:49:00Z">
            <w:rPr>
              <w:rFonts w:ascii="Times New Roman" w:hAnsi="Times New Roman" w:cs="Times New Roman"/>
              <w:iCs/>
              <w:sz w:val="28"/>
              <w:szCs w:val="28"/>
            </w:rPr>
          </w:rPrChange>
        </w:rPr>
        <w:t>consiste nel</w:t>
      </w:r>
      <w:r w:rsidR="00B93335" w:rsidRPr="009D3B65">
        <w:rPr>
          <w:rFonts w:ascii="Times New Roman" w:hAnsi="Times New Roman" w:cs="Times New Roman"/>
          <w:iCs/>
          <w:sz w:val="24"/>
          <w:szCs w:val="24"/>
          <w:rPrChange w:id="867" w:author="Abruno" w:date="2018-10-24T13:49:00Z">
            <w:rPr>
              <w:rFonts w:ascii="Times New Roman" w:hAnsi="Times New Roman" w:cs="Times New Roman"/>
              <w:iCs/>
              <w:sz w:val="28"/>
              <w:szCs w:val="28"/>
            </w:rPr>
          </w:rPrChange>
        </w:rPr>
        <w:t xml:space="preserve"> </w:t>
      </w:r>
      <w:r w:rsidR="00FD27D7" w:rsidRPr="009D3B65">
        <w:rPr>
          <w:rFonts w:ascii="Times New Roman" w:hAnsi="Times New Roman" w:cs="Times New Roman"/>
          <w:iCs/>
          <w:sz w:val="24"/>
          <w:szCs w:val="24"/>
          <w:rPrChange w:id="868" w:author="Abruno" w:date="2018-10-24T13:49:00Z">
            <w:rPr>
              <w:rFonts w:ascii="Times New Roman" w:hAnsi="Times New Roman" w:cs="Times New Roman"/>
              <w:iCs/>
              <w:sz w:val="28"/>
              <w:szCs w:val="28"/>
            </w:rPr>
          </w:rPrChange>
        </w:rPr>
        <w:t>massimizza</w:t>
      </w:r>
      <w:r w:rsidR="00D010CD" w:rsidRPr="009D3B65">
        <w:rPr>
          <w:rFonts w:ascii="Times New Roman" w:hAnsi="Times New Roman" w:cs="Times New Roman"/>
          <w:iCs/>
          <w:sz w:val="24"/>
          <w:szCs w:val="24"/>
          <w:rPrChange w:id="869" w:author="Abruno" w:date="2018-10-24T13:49:00Z">
            <w:rPr>
              <w:rFonts w:ascii="Times New Roman" w:hAnsi="Times New Roman" w:cs="Times New Roman"/>
              <w:iCs/>
              <w:sz w:val="28"/>
              <w:szCs w:val="28"/>
            </w:rPr>
          </w:rPrChange>
        </w:rPr>
        <w:t>re</w:t>
      </w:r>
      <w:r w:rsidR="00FD27D7" w:rsidRPr="009D3B65">
        <w:rPr>
          <w:rFonts w:ascii="Times New Roman" w:hAnsi="Times New Roman" w:cs="Times New Roman"/>
          <w:iCs/>
          <w:sz w:val="24"/>
          <w:szCs w:val="24"/>
          <w:rPrChange w:id="870" w:author="Abruno" w:date="2018-10-24T13:49:00Z">
            <w:rPr>
              <w:rFonts w:ascii="Times New Roman" w:hAnsi="Times New Roman" w:cs="Times New Roman"/>
              <w:iCs/>
              <w:sz w:val="28"/>
              <w:szCs w:val="28"/>
            </w:rPr>
          </w:rPrChange>
        </w:rPr>
        <w:t xml:space="preserve"> tempo ed energia </w:t>
      </w:r>
      <w:r w:rsidR="00D010CD" w:rsidRPr="009D3B65">
        <w:rPr>
          <w:rFonts w:ascii="Times New Roman" w:hAnsi="Times New Roman" w:cs="Times New Roman"/>
          <w:iCs/>
          <w:sz w:val="24"/>
          <w:szCs w:val="24"/>
          <w:rPrChange w:id="871" w:author="Abruno" w:date="2018-10-24T13:49:00Z">
            <w:rPr>
              <w:rFonts w:ascii="Times New Roman" w:hAnsi="Times New Roman" w:cs="Times New Roman"/>
              <w:iCs/>
              <w:sz w:val="28"/>
              <w:szCs w:val="28"/>
            </w:rPr>
          </w:rPrChange>
        </w:rPr>
        <w:t>sotto il profilo economico</w:t>
      </w:r>
      <w:r w:rsidR="005A5E56" w:rsidRPr="009D3B65">
        <w:rPr>
          <w:rFonts w:ascii="Times New Roman" w:hAnsi="Times New Roman" w:cs="Times New Roman"/>
          <w:iCs/>
          <w:sz w:val="24"/>
          <w:szCs w:val="24"/>
          <w:rPrChange w:id="872" w:author="Abruno" w:date="2018-10-24T13:49:00Z">
            <w:rPr>
              <w:rFonts w:ascii="Times New Roman" w:hAnsi="Times New Roman" w:cs="Times New Roman"/>
              <w:iCs/>
              <w:sz w:val="28"/>
              <w:szCs w:val="28"/>
            </w:rPr>
          </w:rPrChange>
        </w:rPr>
        <w:t xml:space="preserve"> a lei utile</w:t>
      </w:r>
      <w:r w:rsidR="00D010CD" w:rsidRPr="009D3B65">
        <w:rPr>
          <w:rFonts w:ascii="Times New Roman" w:hAnsi="Times New Roman" w:cs="Times New Roman"/>
          <w:iCs/>
          <w:sz w:val="24"/>
          <w:szCs w:val="24"/>
          <w:rPrChange w:id="873" w:author="Abruno" w:date="2018-10-24T13:49:00Z">
            <w:rPr>
              <w:rFonts w:ascii="Times New Roman" w:hAnsi="Times New Roman" w:cs="Times New Roman"/>
              <w:iCs/>
              <w:sz w:val="28"/>
              <w:szCs w:val="28"/>
            </w:rPr>
          </w:rPrChange>
        </w:rPr>
        <w:t xml:space="preserve">, </w:t>
      </w:r>
      <w:r w:rsidR="00B74187" w:rsidRPr="009D3B65">
        <w:rPr>
          <w:rFonts w:ascii="Times New Roman" w:hAnsi="Times New Roman" w:cs="Times New Roman"/>
          <w:iCs/>
          <w:sz w:val="24"/>
          <w:szCs w:val="24"/>
          <w:rPrChange w:id="874" w:author="Abruno" w:date="2018-10-24T13:49:00Z">
            <w:rPr>
              <w:rFonts w:ascii="Times New Roman" w:hAnsi="Times New Roman" w:cs="Times New Roman"/>
              <w:iCs/>
              <w:sz w:val="28"/>
              <w:szCs w:val="28"/>
            </w:rPr>
          </w:rPrChange>
        </w:rPr>
        <w:t>e non</w:t>
      </w:r>
      <w:r w:rsidR="00FD27D7" w:rsidRPr="009D3B65">
        <w:rPr>
          <w:rFonts w:ascii="Times New Roman" w:hAnsi="Times New Roman" w:cs="Times New Roman"/>
          <w:iCs/>
          <w:sz w:val="24"/>
          <w:szCs w:val="24"/>
          <w:rPrChange w:id="875" w:author="Abruno" w:date="2018-10-24T13:49:00Z">
            <w:rPr>
              <w:rFonts w:ascii="Times New Roman" w:hAnsi="Times New Roman" w:cs="Times New Roman"/>
              <w:iCs/>
              <w:sz w:val="28"/>
              <w:szCs w:val="28"/>
            </w:rPr>
          </w:rPrChange>
        </w:rPr>
        <w:t xml:space="preserve"> restitu</w:t>
      </w:r>
      <w:r w:rsidR="00B74187" w:rsidRPr="009D3B65">
        <w:rPr>
          <w:rFonts w:ascii="Times New Roman" w:hAnsi="Times New Roman" w:cs="Times New Roman"/>
          <w:iCs/>
          <w:sz w:val="24"/>
          <w:szCs w:val="24"/>
          <w:rPrChange w:id="876" w:author="Abruno" w:date="2018-10-24T13:49:00Z">
            <w:rPr>
              <w:rFonts w:ascii="Times New Roman" w:hAnsi="Times New Roman" w:cs="Times New Roman"/>
              <w:iCs/>
              <w:sz w:val="28"/>
              <w:szCs w:val="28"/>
            </w:rPr>
          </w:rPrChange>
        </w:rPr>
        <w:t>endo</w:t>
      </w:r>
      <w:r w:rsidR="00FD27D7" w:rsidRPr="009D3B65">
        <w:rPr>
          <w:rFonts w:ascii="Times New Roman" w:hAnsi="Times New Roman" w:cs="Times New Roman"/>
          <w:iCs/>
          <w:sz w:val="24"/>
          <w:szCs w:val="24"/>
          <w:rPrChange w:id="877" w:author="Abruno" w:date="2018-10-24T13:49:00Z">
            <w:rPr>
              <w:rFonts w:ascii="Times New Roman" w:hAnsi="Times New Roman" w:cs="Times New Roman"/>
              <w:iCs/>
              <w:sz w:val="28"/>
              <w:szCs w:val="28"/>
            </w:rPr>
          </w:rPrChange>
        </w:rPr>
        <w:t xml:space="preserve"> né al lavoro né alla natura l’accumulo del loro sfruttamento.</w:t>
      </w:r>
      <w:r w:rsidR="00B93335" w:rsidRPr="009D3B65">
        <w:rPr>
          <w:rFonts w:ascii="Times New Roman" w:hAnsi="Times New Roman" w:cs="Times New Roman"/>
          <w:iCs/>
          <w:sz w:val="24"/>
          <w:szCs w:val="24"/>
          <w:rPrChange w:id="878" w:author="Abruno" w:date="2018-10-24T13:49:00Z">
            <w:rPr>
              <w:rFonts w:ascii="Times New Roman" w:hAnsi="Times New Roman" w:cs="Times New Roman"/>
              <w:iCs/>
              <w:sz w:val="28"/>
              <w:szCs w:val="28"/>
            </w:rPr>
          </w:rPrChange>
        </w:rPr>
        <w:t xml:space="preserve"> </w:t>
      </w:r>
      <w:r w:rsidR="007A50B0" w:rsidRPr="009D3B65">
        <w:rPr>
          <w:rFonts w:ascii="Times New Roman" w:hAnsi="Times New Roman" w:cs="Times New Roman"/>
          <w:sz w:val="24"/>
          <w:szCs w:val="24"/>
          <w:rPrChange w:id="879" w:author="Abruno" w:date="2018-10-24T13:49:00Z">
            <w:rPr>
              <w:rFonts w:ascii="Times New Roman" w:hAnsi="Times New Roman" w:cs="Times New Roman"/>
              <w:sz w:val="28"/>
              <w:szCs w:val="28"/>
            </w:rPr>
          </w:rPrChange>
        </w:rPr>
        <w:t xml:space="preserve">La </w:t>
      </w:r>
      <w:r w:rsidR="007A50B0" w:rsidRPr="009D3B65">
        <w:rPr>
          <w:rFonts w:ascii="Times New Roman" w:hAnsi="Times New Roman" w:cs="Times New Roman"/>
          <w:i/>
          <w:sz w:val="24"/>
          <w:szCs w:val="24"/>
          <w:rPrChange w:id="880" w:author="Abruno" w:date="2018-10-24T13:49:00Z">
            <w:rPr>
              <w:rFonts w:ascii="Times New Roman" w:hAnsi="Times New Roman" w:cs="Times New Roman"/>
              <w:i/>
              <w:sz w:val="28"/>
              <w:szCs w:val="28"/>
            </w:rPr>
          </w:rPrChange>
        </w:rPr>
        <w:t>natura</w:t>
      </w:r>
      <w:r w:rsidR="007A50B0" w:rsidRPr="009D3B65">
        <w:rPr>
          <w:rFonts w:ascii="Times New Roman" w:hAnsi="Times New Roman" w:cs="Times New Roman"/>
          <w:sz w:val="24"/>
          <w:szCs w:val="24"/>
          <w:rPrChange w:id="881" w:author="Abruno" w:date="2018-10-24T13:49:00Z">
            <w:rPr>
              <w:rFonts w:ascii="Times New Roman" w:hAnsi="Times New Roman" w:cs="Times New Roman"/>
              <w:sz w:val="28"/>
              <w:szCs w:val="28"/>
            </w:rPr>
          </w:rPrChange>
        </w:rPr>
        <w:t>, al contrario, sceglie, tra i vari concepibili modi di realizzare le sue azion</w:t>
      </w:r>
      <w:r w:rsidR="00FD27D7" w:rsidRPr="009D3B65">
        <w:rPr>
          <w:rFonts w:ascii="Times New Roman" w:hAnsi="Times New Roman" w:cs="Times New Roman"/>
          <w:sz w:val="24"/>
          <w:szCs w:val="24"/>
          <w:rPrChange w:id="882" w:author="Abruno" w:date="2018-10-24T13:49:00Z">
            <w:rPr>
              <w:rFonts w:ascii="Times New Roman" w:hAnsi="Times New Roman" w:cs="Times New Roman"/>
              <w:sz w:val="28"/>
              <w:szCs w:val="28"/>
            </w:rPr>
          </w:rPrChange>
        </w:rPr>
        <w:t>i</w:t>
      </w:r>
      <w:ins w:id="883" w:author="Fiorella" w:date="2016-06-27T18:10:00Z">
        <w:r w:rsidR="002C367A" w:rsidRPr="009D3B65">
          <w:rPr>
            <w:rFonts w:ascii="Times New Roman" w:hAnsi="Times New Roman" w:cs="Times New Roman"/>
            <w:sz w:val="24"/>
            <w:szCs w:val="24"/>
            <w:rPrChange w:id="884" w:author="Abruno" w:date="2018-10-24T13:49:00Z">
              <w:rPr>
                <w:rFonts w:ascii="Times New Roman" w:hAnsi="Times New Roman" w:cs="Times New Roman"/>
                <w:sz w:val="28"/>
                <w:szCs w:val="28"/>
              </w:rPr>
            </w:rPrChange>
          </w:rPr>
          <w:t>,</w:t>
        </w:r>
      </w:ins>
      <w:r w:rsidR="00FD27D7" w:rsidRPr="009D3B65">
        <w:rPr>
          <w:rFonts w:ascii="Times New Roman" w:hAnsi="Times New Roman" w:cs="Times New Roman"/>
          <w:sz w:val="24"/>
          <w:szCs w:val="24"/>
          <w:rPrChange w:id="885" w:author="Abruno" w:date="2018-10-24T13:49:00Z">
            <w:rPr>
              <w:rFonts w:ascii="Times New Roman" w:hAnsi="Times New Roman" w:cs="Times New Roman"/>
              <w:sz w:val="28"/>
              <w:szCs w:val="28"/>
            </w:rPr>
          </w:rPrChange>
        </w:rPr>
        <w:t xml:space="preserve"> l</w:t>
      </w:r>
      <w:r w:rsidR="00B93335" w:rsidRPr="009D3B65">
        <w:rPr>
          <w:rFonts w:ascii="Times New Roman" w:hAnsi="Times New Roman" w:cs="Times New Roman"/>
          <w:sz w:val="24"/>
          <w:szCs w:val="24"/>
          <w:rPrChange w:id="886" w:author="Abruno" w:date="2018-10-24T13:49:00Z">
            <w:rPr>
              <w:rFonts w:ascii="Times New Roman" w:hAnsi="Times New Roman" w:cs="Times New Roman"/>
              <w:sz w:val="28"/>
              <w:szCs w:val="28"/>
            </w:rPr>
          </w:rPrChange>
        </w:rPr>
        <w:t>a traiettoria più economica</w:t>
      </w:r>
      <w:r w:rsidR="007A50B0" w:rsidRPr="009D3B65">
        <w:rPr>
          <w:rFonts w:ascii="Times New Roman" w:hAnsi="Times New Roman" w:cs="Times New Roman"/>
          <w:sz w:val="24"/>
          <w:szCs w:val="24"/>
          <w:rPrChange w:id="887" w:author="Abruno" w:date="2018-10-24T13:49:00Z">
            <w:rPr>
              <w:rFonts w:ascii="Times New Roman" w:hAnsi="Times New Roman" w:cs="Times New Roman"/>
              <w:sz w:val="28"/>
              <w:szCs w:val="28"/>
            </w:rPr>
          </w:rPrChange>
        </w:rPr>
        <w:t xml:space="preserve"> dal suo punto di vista, </w:t>
      </w:r>
      <w:r w:rsidR="00FD27D7" w:rsidRPr="009D3B65">
        <w:rPr>
          <w:rFonts w:ascii="Times New Roman" w:hAnsi="Times New Roman" w:cs="Times New Roman"/>
          <w:sz w:val="24"/>
          <w:szCs w:val="24"/>
          <w:rPrChange w:id="888" w:author="Abruno" w:date="2018-10-24T13:49:00Z">
            <w:rPr>
              <w:rFonts w:ascii="Times New Roman" w:hAnsi="Times New Roman" w:cs="Times New Roman"/>
              <w:sz w:val="28"/>
              <w:szCs w:val="28"/>
            </w:rPr>
          </w:rPrChange>
        </w:rPr>
        <w:t xml:space="preserve">che </w:t>
      </w:r>
      <w:r w:rsidR="007A50B0" w:rsidRPr="009D3B65">
        <w:rPr>
          <w:rFonts w:ascii="Times New Roman" w:hAnsi="Times New Roman" w:cs="Times New Roman"/>
          <w:sz w:val="24"/>
          <w:szCs w:val="24"/>
          <w:rPrChange w:id="889" w:author="Abruno" w:date="2018-10-24T13:49:00Z">
            <w:rPr>
              <w:rFonts w:ascii="Times New Roman" w:hAnsi="Times New Roman" w:cs="Times New Roman"/>
              <w:sz w:val="28"/>
              <w:szCs w:val="28"/>
            </w:rPr>
          </w:rPrChange>
        </w:rPr>
        <w:t xml:space="preserve">è quella della minimizzazione dell’energia. </w:t>
      </w:r>
      <w:r w:rsidR="001D2062" w:rsidRPr="009D3B65">
        <w:rPr>
          <w:rFonts w:ascii="Times New Roman" w:hAnsi="Times New Roman" w:cs="Times New Roman"/>
          <w:sz w:val="24"/>
          <w:szCs w:val="24"/>
          <w:rPrChange w:id="890" w:author="Abruno" w:date="2018-10-24T13:49:00Z">
            <w:rPr>
              <w:rFonts w:ascii="Times New Roman" w:hAnsi="Times New Roman" w:cs="Times New Roman"/>
              <w:sz w:val="28"/>
              <w:szCs w:val="28"/>
            </w:rPr>
          </w:rPrChange>
        </w:rPr>
        <w:t>Avvengono così</w:t>
      </w:r>
      <w:del w:id="891" w:author="Fiorella" w:date="2016-06-27T18:10:00Z">
        <w:r w:rsidR="001D2062" w:rsidRPr="009D3B65" w:rsidDel="002C367A">
          <w:rPr>
            <w:rFonts w:ascii="Times New Roman" w:hAnsi="Times New Roman" w:cs="Times New Roman"/>
            <w:sz w:val="24"/>
            <w:szCs w:val="24"/>
            <w:rPrChange w:id="892" w:author="Abruno" w:date="2018-10-24T13:49:00Z">
              <w:rPr>
                <w:rFonts w:ascii="Times New Roman" w:hAnsi="Times New Roman" w:cs="Times New Roman"/>
                <w:sz w:val="28"/>
                <w:szCs w:val="28"/>
              </w:rPr>
            </w:rPrChange>
          </w:rPr>
          <w:delText xml:space="preserve"> delle</w:delText>
        </w:r>
      </w:del>
      <w:r w:rsidR="001D2062" w:rsidRPr="009D3B65">
        <w:rPr>
          <w:rFonts w:ascii="Times New Roman" w:hAnsi="Times New Roman" w:cs="Times New Roman"/>
          <w:sz w:val="24"/>
          <w:szCs w:val="24"/>
          <w:rPrChange w:id="893" w:author="Abruno" w:date="2018-10-24T13:49:00Z">
            <w:rPr>
              <w:rFonts w:ascii="Times New Roman" w:hAnsi="Times New Roman" w:cs="Times New Roman"/>
              <w:sz w:val="28"/>
              <w:szCs w:val="28"/>
            </w:rPr>
          </w:rPrChange>
        </w:rPr>
        <w:t xml:space="preserve"> scissioni irreparabili t</w:t>
      </w:r>
      <w:r w:rsidR="00B93335" w:rsidRPr="009D3B65">
        <w:rPr>
          <w:rFonts w:ascii="Times New Roman" w:hAnsi="Times New Roman" w:cs="Times New Roman"/>
          <w:sz w:val="24"/>
          <w:szCs w:val="24"/>
          <w:rPrChange w:id="894" w:author="Abruno" w:date="2018-10-24T13:49:00Z">
            <w:rPr>
              <w:rFonts w:ascii="Times New Roman" w:hAnsi="Times New Roman" w:cs="Times New Roman"/>
              <w:sz w:val="28"/>
              <w:szCs w:val="28"/>
            </w:rPr>
          </w:rPrChange>
        </w:rPr>
        <w:t>ra mondo artificiale e naturale,</w:t>
      </w:r>
      <w:r w:rsidR="001D2062" w:rsidRPr="009D3B65">
        <w:rPr>
          <w:rFonts w:ascii="Times New Roman" w:hAnsi="Times New Roman" w:cs="Times New Roman"/>
          <w:sz w:val="24"/>
          <w:szCs w:val="24"/>
          <w:rPrChange w:id="895" w:author="Abruno" w:date="2018-10-24T13:49:00Z">
            <w:rPr>
              <w:rFonts w:ascii="Times New Roman" w:hAnsi="Times New Roman" w:cs="Times New Roman"/>
              <w:sz w:val="28"/>
              <w:szCs w:val="28"/>
            </w:rPr>
          </w:rPrChange>
        </w:rPr>
        <w:t xml:space="preserve"> tra</w:t>
      </w:r>
      <w:r w:rsidR="00B93335" w:rsidRPr="009D3B65">
        <w:rPr>
          <w:rFonts w:ascii="Times New Roman" w:hAnsi="Times New Roman" w:cs="Times New Roman"/>
          <w:sz w:val="24"/>
          <w:szCs w:val="24"/>
          <w:rPrChange w:id="896" w:author="Abruno" w:date="2018-10-24T13:49:00Z">
            <w:rPr>
              <w:rFonts w:ascii="Times New Roman" w:hAnsi="Times New Roman" w:cs="Times New Roman"/>
              <w:sz w:val="28"/>
              <w:szCs w:val="28"/>
            </w:rPr>
          </w:rPrChange>
        </w:rPr>
        <w:t xml:space="preserve"> t</w:t>
      </w:r>
      <w:r w:rsidR="007A50B0" w:rsidRPr="009D3B65">
        <w:rPr>
          <w:rFonts w:ascii="Times New Roman" w:hAnsi="Times New Roman" w:cs="Times New Roman"/>
          <w:sz w:val="24"/>
          <w:szCs w:val="24"/>
          <w:rPrChange w:id="897" w:author="Abruno" w:date="2018-10-24T13:49:00Z">
            <w:rPr>
              <w:rFonts w:ascii="Times New Roman" w:hAnsi="Times New Roman" w:cs="Times New Roman"/>
              <w:sz w:val="28"/>
              <w:szCs w:val="28"/>
            </w:rPr>
          </w:rPrChange>
        </w:rPr>
        <w:t xml:space="preserve">empo </w:t>
      </w:r>
      <w:r w:rsidR="007A50B0" w:rsidRPr="009D3B65">
        <w:rPr>
          <w:rFonts w:ascii="Times New Roman" w:hAnsi="Times New Roman" w:cs="Times New Roman"/>
          <w:i/>
          <w:sz w:val="24"/>
          <w:szCs w:val="24"/>
          <w:rPrChange w:id="898" w:author="Abruno" w:date="2018-10-24T13:49:00Z">
            <w:rPr>
              <w:rFonts w:ascii="Times New Roman" w:hAnsi="Times New Roman" w:cs="Times New Roman"/>
              <w:i/>
              <w:sz w:val="28"/>
              <w:szCs w:val="28"/>
            </w:rPr>
          </w:rPrChange>
        </w:rPr>
        <w:t>fisico</w:t>
      </w:r>
      <w:r w:rsidR="00FD27D7" w:rsidRPr="009D3B65">
        <w:rPr>
          <w:rFonts w:ascii="Times New Roman" w:hAnsi="Times New Roman" w:cs="Times New Roman"/>
          <w:i/>
          <w:sz w:val="24"/>
          <w:szCs w:val="24"/>
          <w:rPrChange w:id="899" w:author="Abruno" w:date="2018-10-24T13:49:00Z">
            <w:rPr>
              <w:rFonts w:ascii="Times New Roman" w:hAnsi="Times New Roman" w:cs="Times New Roman"/>
              <w:i/>
              <w:sz w:val="28"/>
              <w:szCs w:val="28"/>
            </w:rPr>
          </w:rPrChange>
        </w:rPr>
        <w:t xml:space="preserve"> e </w:t>
      </w:r>
      <w:r w:rsidR="00FD27D7" w:rsidRPr="009D3B65">
        <w:rPr>
          <w:rFonts w:ascii="Times New Roman" w:hAnsi="Times New Roman" w:cs="Times New Roman"/>
          <w:sz w:val="24"/>
          <w:szCs w:val="24"/>
          <w:rPrChange w:id="900" w:author="Abruno" w:date="2018-10-24T13:49:00Z">
            <w:rPr>
              <w:rFonts w:ascii="Times New Roman" w:hAnsi="Times New Roman" w:cs="Times New Roman"/>
              <w:sz w:val="28"/>
              <w:szCs w:val="28"/>
            </w:rPr>
          </w:rPrChange>
        </w:rPr>
        <w:t>tempo</w:t>
      </w:r>
      <w:r w:rsidR="007A50B0" w:rsidRPr="009D3B65">
        <w:rPr>
          <w:rFonts w:ascii="Times New Roman" w:hAnsi="Times New Roman" w:cs="Times New Roman"/>
          <w:i/>
          <w:sz w:val="24"/>
          <w:szCs w:val="24"/>
          <w:rPrChange w:id="901" w:author="Abruno" w:date="2018-10-24T13:49:00Z">
            <w:rPr>
              <w:rFonts w:ascii="Times New Roman" w:hAnsi="Times New Roman" w:cs="Times New Roman"/>
              <w:i/>
              <w:sz w:val="28"/>
              <w:szCs w:val="28"/>
            </w:rPr>
          </w:rPrChange>
        </w:rPr>
        <w:t xml:space="preserve"> biologico</w:t>
      </w:r>
      <w:r w:rsidR="007A50B0" w:rsidRPr="009D3B65">
        <w:rPr>
          <w:rFonts w:ascii="Times New Roman" w:hAnsi="Times New Roman" w:cs="Times New Roman"/>
          <w:sz w:val="24"/>
          <w:szCs w:val="24"/>
          <w:rPrChange w:id="902" w:author="Abruno" w:date="2018-10-24T13:49:00Z">
            <w:rPr>
              <w:rFonts w:ascii="Times New Roman" w:hAnsi="Times New Roman" w:cs="Times New Roman"/>
              <w:sz w:val="28"/>
              <w:szCs w:val="28"/>
            </w:rPr>
          </w:rPrChange>
        </w:rPr>
        <w:t xml:space="preserve">, </w:t>
      </w:r>
      <w:r w:rsidR="001D2062" w:rsidRPr="009D3B65">
        <w:rPr>
          <w:rFonts w:ascii="Times New Roman" w:hAnsi="Times New Roman" w:cs="Times New Roman"/>
          <w:sz w:val="24"/>
          <w:szCs w:val="24"/>
          <w:rPrChange w:id="903" w:author="Abruno" w:date="2018-10-24T13:49:00Z">
            <w:rPr>
              <w:rFonts w:ascii="Times New Roman" w:hAnsi="Times New Roman" w:cs="Times New Roman"/>
              <w:sz w:val="28"/>
              <w:szCs w:val="28"/>
            </w:rPr>
          </w:rPrChange>
        </w:rPr>
        <w:t xml:space="preserve">tra </w:t>
      </w:r>
      <w:r w:rsidR="007A50B0" w:rsidRPr="009D3B65">
        <w:rPr>
          <w:rFonts w:ascii="Times New Roman" w:hAnsi="Times New Roman" w:cs="Times New Roman"/>
          <w:sz w:val="24"/>
          <w:szCs w:val="24"/>
          <w:rPrChange w:id="904" w:author="Abruno" w:date="2018-10-24T13:49:00Z">
            <w:rPr>
              <w:rFonts w:ascii="Times New Roman" w:hAnsi="Times New Roman" w:cs="Times New Roman"/>
              <w:sz w:val="28"/>
              <w:szCs w:val="28"/>
            </w:rPr>
          </w:rPrChange>
        </w:rPr>
        <w:t xml:space="preserve">tempo </w:t>
      </w:r>
      <w:r w:rsidR="00B93335" w:rsidRPr="009D3B65">
        <w:rPr>
          <w:rFonts w:ascii="Times New Roman" w:hAnsi="Times New Roman" w:cs="Times New Roman"/>
          <w:i/>
          <w:sz w:val="24"/>
          <w:szCs w:val="24"/>
          <w:rPrChange w:id="905" w:author="Abruno" w:date="2018-10-24T13:49:00Z">
            <w:rPr>
              <w:rFonts w:ascii="Times New Roman" w:hAnsi="Times New Roman" w:cs="Times New Roman"/>
              <w:i/>
              <w:sz w:val="28"/>
              <w:szCs w:val="28"/>
            </w:rPr>
          </w:rPrChange>
        </w:rPr>
        <w:t>produttivo</w:t>
      </w:r>
      <w:r w:rsidR="00B93335" w:rsidRPr="009D3B65">
        <w:rPr>
          <w:rFonts w:ascii="Times New Roman" w:hAnsi="Times New Roman" w:cs="Times New Roman"/>
          <w:sz w:val="24"/>
          <w:szCs w:val="24"/>
          <w:rPrChange w:id="906" w:author="Abruno" w:date="2018-10-24T13:49:00Z">
            <w:rPr>
              <w:rFonts w:ascii="Times New Roman" w:hAnsi="Times New Roman" w:cs="Times New Roman"/>
              <w:sz w:val="28"/>
              <w:szCs w:val="28"/>
            </w:rPr>
          </w:rPrChange>
        </w:rPr>
        <w:t xml:space="preserve"> </w:t>
      </w:r>
      <w:r w:rsidR="007A50B0" w:rsidRPr="009D3B65">
        <w:rPr>
          <w:rFonts w:ascii="Times New Roman" w:hAnsi="Times New Roman" w:cs="Times New Roman"/>
          <w:sz w:val="24"/>
          <w:szCs w:val="24"/>
          <w:rPrChange w:id="907" w:author="Abruno" w:date="2018-10-24T13:49:00Z">
            <w:rPr>
              <w:rFonts w:ascii="Times New Roman" w:hAnsi="Times New Roman" w:cs="Times New Roman"/>
              <w:sz w:val="28"/>
              <w:szCs w:val="28"/>
            </w:rPr>
          </w:rPrChange>
        </w:rPr>
        <w:t>e tempo</w:t>
      </w:r>
      <w:r w:rsidR="00B93335" w:rsidRPr="009D3B65">
        <w:rPr>
          <w:rFonts w:ascii="Times New Roman" w:hAnsi="Times New Roman" w:cs="Times New Roman"/>
          <w:sz w:val="24"/>
          <w:szCs w:val="24"/>
          <w:rPrChange w:id="908" w:author="Abruno" w:date="2018-10-24T13:49:00Z">
            <w:rPr>
              <w:rFonts w:ascii="Times New Roman" w:hAnsi="Times New Roman" w:cs="Times New Roman"/>
              <w:sz w:val="28"/>
              <w:szCs w:val="28"/>
            </w:rPr>
          </w:rPrChange>
        </w:rPr>
        <w:t xml:space="preserve"> </w:t>
      </w:r>
      <w:r w:rsidR="00B93335" w:rsidRPr="009D3B65">
        <w:rPr>
          <w:rFonts w:ascii="Times New Roman" w:hAnsi="Times New Roman" w:cs="Times New Roman"/>
          <w:i/>
          <w:sz w:val="24"/>
          <w:szCs w:val="24"/>
          <w:rPrChange w:id="909" w:author="Abruno" w:date="2018-10-24T13:49:00Z">
            <w:rPr>
              <w:rFonts w:ascii="Times New Roman" w:hAnsi="Times New Roman" w:cs="Times New Roman"/>
              <w:i/>
              <w:sz w:val="28"/>
              <w:szCs w:val="28"/>
            </w:rPr>
          </w:rPrChange>
        </w:rPr>
        <w:t>proprio</w:t>
      </w:r>
      <w:r w:rsidR="007A50B0" w:rsidRPr="009D3B65">
        <w:rPr>
          <w:rFonts w:ascii="Times New Roman" w:hAnsi="Times New Roman" w:cs="Times New Roman"/>
          <w:sz w:val="24"/>
          <w:szCs w:val="24"/>
          <w:rPrChange w:id="910" w:author="Abruno" w:date="2018-10-24T13:49:00Z">
            <w:rPr>
              <w:rFonts w:ascii="Times New Roman" w:hAnsi="Times New Roman" w:cs="Times New Roman"/>
              <w:sz w:val="28"/>
              <w:szCs w:val="28"/>
            </w:rPr>
          </w:rPrChange>
        </w:rPr>
        <w:t xml:space="preserve"> e </w:t>
      </w:r>
      <w:r w:rsidR="00996ACA" w:rsidRPr="009D3B65">
        <w:rPr>
          <w:rFonts w:ascii="Times New Roman" w:hAnsi="Times New Roman" w:cs="Times New Roman"/>
          <w:sz w:val="24"/>
          <w:szCs w:val="24"/>
          <w:rPrChange w:id="911" w:author="Abruno" w:date="2018-10-24T13:49:00Z">
            <w:rPr>
              <w:rFonts w:ascii="Times New Roman" w:hAnsi="Times New Roman" w:cs="Times New Roman"/>
              <w:sz w:val="28"/>
              <w:szCs w:val="28"/>
            </w:rPr>
          </w:rPrChange>
        </w:rPr>
        <w:t>viene</w:t>
      </w:r>
      <w:r w:rsidR="007A50B0" w:rsidRPr="009D3B65">
        <w:rPr>
          <w:rFonts w:ascii="Times New Roman" w:hAnsi="Times New Roman" w:cs="Times New Roman"/>
          <w:sz w:val="24"/>
          <w:szCs w:val="24"/>
          <w:rPrChange w:id="912" w:author="Abruno" w:date="2018-10-24T13:49:00Z">
            <w:rPr>
              <w:rFonts w:ascii="Times New Roman" w:hAnsi="Times New Roman" w:cs="Times New Roman"/>
              <w:sz w:val="28"/>
              <w:szCs w:val="28"/>
            </w:rPr>
          </w:rPrChange>
        </w:rPr>
        <w:t xml:space="preserve"> infran</w:t>
      </w:r>
      <w:r w:rsidR="00996ACA" w:rsidRPr="009D3B65">
        <w:rPr>
          <w:rFonts w:ascii="Times New Roman" w:hAnsi="Times New Roman" w:cs="Times New Roman"/>
          <w:sz w:val="24"/>
          <w:szCs w:val="24"/>
          <w:rPrChange w:id="913" w:author="Abruno" w:date="2018-10-24T13:49:00Z">
            <w:rPr>
              <w:rFonts w:ascii="Times New Roman" w:hAnsi="Times New Roman" w:cs="Times New Roman"/>
              <w:sz w:val="28"/>
              <w:szCs w:val="28"/>
            </w:rPr>
          </w:rPrChange>
        </w:rPr>
        <w:t>ta</w:t>
      </w:r>
      <w:r w:rsidR="007A50B0" w:rsidRPr="009D3B65">
        <w:rPr>
          <w:rFonts w:ascii="Times New Roman" w:hAnsi="Times New Roman" w:cs="Times New Roman"/>
          <w:sz w:val="24"/>
          <w:szCs w:val="24"/>
          <w:rPrChange w:id="914" w:author="Abruno" w:date="2018-10-24T13:49:00Z">
            <w:rPr>
              <w:rFonts w:ascii="Times New Roman" w:hAnsi="Times New Roman" w:cs="Times New Roman"/>
              <w:sz w:val="28"/>
              <w:szCs w:val="28"/>
            </w:rPr>
          </w:rPrChange>
        </w:rPr>
        <w:t xml:space="preserve"> definitivamente l’armonia tra tempo del mondo, tempo di vita e tempo di lavoro. </w:t>
      </w:r>
      <w:r w:rsidR="00A22738" w:rsidRPr="009D3B65">
        <w:rPr>
          <w:rFonts w:ascii="Times New Roman" w:hAnsi="Times New Roman" w:cs="Times New Roman"/>
          <w:sz w:val="24"/>
          <w:szCs w:val="24"/>
          <w:rPrChange w:id="915" w:author="Abruno" w:date="2018-10-24T13:49:00Z">
            <w:rPr>
              <w:rFonts w:ascii="Times New Roman" w:hAnsi="Times New Roman" w:cs="Times New Roman"/>
              <w:sz w:val="28"/>
              <w:szCs w:val="28"/>
            </w:rPr>
          </w:rPrChange>
        </w:rPr>
        <w:t xml:space="preserve">La </w:t>
      </w:r>
      <w:r w:rsidR="007A50B0" w:rsidRPr="009D3B65">
        <w:rPr>
          <w:rFonts w:ascii="Times New Roman" w:hAnsi="Times New Roman" w:cs="Times New Roman"/>
          <w:sz w:val="24"/>
          <w:szCs w:val="24"/>
          <w:rPrChange w:id="916" w:author="Abruno" w:date="2018-10-24T13:49:00Z">
            <w:rPr>
              <w:rFonts w:ascii="Times New Roman" w:hAnsi="Times New Roman" w:cs="Times New Roman"/>
              <w:sz w:val="28"/>
              <w:szCs w:val="28"/>
            </w:rPr>
          </w:rPrChange>
        </w:rPr>
        <w:t xml:space="preserve">globalizzazione </w:t>
      </w:r>
      <w:r w:rsidR="00A22738" w:rsidRPr="009D3B65">
        <w:rPr>
          <w:rFonts w:ascii="Times New Roman" w:hAnsi="Times New Roman" w:cs="Times New Roman"/>
          <w:sz w:val="24"/>
          <w:szCs w:val="24"/>
          <w:rPrChange w:id="917" w:author="Abruno" w:date="2018-10-24T13:49:00Z">
            <w:rPr>
              <w:rFonts w:ascii="Times New Roman" w:hAnsi="Times New Roman" w:cs="Times New Roman"/>
              <w:sz w:val="28"/>
              <w:szCs w:val="28"/>
            </w:rPr>
          </w:rPrChange>
        </w:rPr>
        <w:t xml:space="preserve">liberista </w:t>
      </w:r>
      <w:r w:rsidR="007A50B0" w:rsidRPr="009D3B65">
        <w:rPr>
          <w:rFonts w:ascii="Times New Roman" w:hAnsi="Times New Roman" w:cs="Times New Roman"/>
          <w:sz w:val="24"/>
          <w:szCs w:val="24"/>
          <w:rPrChange w:id="918" w:author="Abruno" w:date="2018-10-24T13:49:00Z">
            <w:rPr>
              <w:rFonts w:ascii="Times New Roman" w:hAnsi="Times New Roman" w:cs="Times New Roman"/>
              <w:sz w:val="28"/>
              <w:szCs w:val="28"/>
            </w:rPr>
          </w:rPrChange>
        </w:rPr>
        <w:t xml:space="preserve">e </w:t>
      </w:r>
      <w:r w:rsidR="00996ACA" w:rsidRPr="009D3B65">
        <w:rPr>
          <w:rFonts w:ascii="Times New Roman" w:hAnsi="Times New Roman" w:cs="Times New Roman"/>
          <w:sz w:val="24"/>
          <w:szCs w:val="24"/>
          <w:rPrChange w:id="919" w:author="Abruno" w:date="2018-10-24T13:49:00Z">
            <w:rPr>
              <w:rFonts w:ascii="Times New Roman" w:hAnsi="Times New Roman" w:cs="Times New Roman"/>
              <w:sz w:val="28"/>
              <w:szCs w:val="28"/>
            </w:rPr>
          </w:rPrChange>
        </w:rPr>
        <w:t>l</w:t>
      </w:r>
      <w:ins w:id="920" w:author="Fiorella" w:date="2016-06-27T18:10:00Z">
        <w:r w:rsidR="002C367A" w:rsidRPr="009D3B65">
          <w:rPr>
            <w:rFonts w:ascii="Times New Roman" w:hAnsi="Times New Roman" w:cs="Times New Roman"/>
            <w:sz w:val="24"/>
            <w:szCs w:val="24"/>
            <w:rPrChange w:id="921" w:author="Abruno" w:date="2018-10-24T13:49:00Z">
              <w:rPr>
                <w:rFonts w:ascii="Times New Roman" w:hAnsi="Times New Roman" w:cs="Times New Roman"/>
                <w:sz w:val="28"/>
                <w:szCs w:val="28"/>
              </w:rPr>
            </w:rPrChange>
          </w:rPr>
          <w:t>’</w:t>
        </w:r>
      </w:ins>
      <w:del w:id="922" w:author="Fiorella" w:date="2016-06-27T18:10:00Z">
        <w:r w:rsidR="00996ACA" w:rsidRPr="009D3B65" w:rsidDel="002C367A">
          <w:rPr>
            <w:rFonts w:ascii="Times New Roman" w:hAnsi="Times New Roman" w:cs="Times New Roman"/>
            <w:sz w:val="24"/>
            <w:szCs w:val="24"/>
            <w:rPrChange w:id="923" w:author="Abruno" w:date="2018-10-24T13:49:00Z">
              <w:rPr>
                <w:rFonts w:ascii="Times New Roman" w:hAnsi="Times New Roman" w:cs="Times New Roman"/>
                <w:sz w:val="28"/>
                <w:szCs w:val="28"/>
              </w:rPr>
            </w:rPrChange>
          </w:rPr>
          <w:delText xml:space="preserve">a </w:delText>
        </w:r>
      </w:del>
      <w:r w:rsidR="00A22738" w:rsidRPr="009D3B65">
        <w:rPr>
          <w:rFonts w:ascii="Times New Roman" w:hAnsi="Times New Roman" w:cs="Times New Roman"/>
          <w:sz w:val="24"/>
          <w:szCs w:val="24"/>
          <w:rPrChange w:id="924" w:author="Abruno" w:date="2018-10-24T13:49:00Z">
            <w:rPr>
              <w:rFonts w:ascii="Times New Roman" w:hAnsi="Times New Roman" w:cs="Times New Roman"/>
              <w:sz w:val="28"/>
              <w:szCs w:val="28"/>
            </w:rPr>
          </w:rPrChange>
        </w:rPr>
        <w:t>accentuata</w:t>
      </w:r>
      <w:r w:rsidR="007A50B0" w:rsidRPr="009D3B65">
        <w:rPr>
          <w:rFonts w:ascii="Times New Roman" w:hAnsi="Times New Roman" w:cs="Times New Roman"/>
          <w:sz w:val="24"/>
          <w:szCs w:val="24"/>
          <w:rPrChange w:id="925" w:author="Abruno" w:date="2018-10-24T13:49:00Z">
            <w:rPr>
              <w:rFonts w:ascii="Times New Roman" w:hAnsi="Times New Roman" w:cs="Times New Roman"/>
              <w:sz w:val="28"/>
              <w:szCs w:val="28"/>
            </w:rPr>
          </w:rPrChange>
        </w:rPr>
        <w:t xml:space="preserve"> finanziarizzazione dell’economia producono un</w:t>
      </w:r>
      <w:ins w:id="926" w:author="Fiorella" w:date="2016-06-27T18:10:00Z">
        <w:r w:rsidR="002C367A" w:rsidRPr="009D3B65">
          <w:rPr>
            <w:rFonts w:ascii="Times New Roman" w:hAnsi="Times New Roman" w:cs="Times New Roman"/>
            <w:sz w:val="24"/>
            <w:szCs w:val="24"/>
            <w:rPrChange w:id="927" w:author="Abruno" w:date="2018-10-24T13:49:00Z">
              <w:rPr>
                <w:rFonts w:ascii="Times New Roman" w:hAnsi="Times New Roman" w:cs="Times New Roman"/>
                <w:sz w:val="28"/>
                <w:szCs w:val="28"/>
              </w:rPr>
            </w:rPrChange>
          </w:rPr>
          <w:t>’</w:t>
        </w:r>
      </w:ins>
      <w:del w:id="928" w:author="Fiorella" w:date="2016-06-27T18:10:00Z">
        <w:r w:rsidR="007A50B0" w:rsidRPr="009D3B65" w:rsidDel="002C367A">
          <w:rPr>
            <w:rFonts w:ascii="Times New Roman" w:hAnsi="Times New Roman" w:cs="Times New Roman"/>
            <w:sz w:val="24"/>
            <w:szCs w:val="24"/>
            <w:rPrChange w:id="929" w:author="Abruno" w:date="2018-10-24T13:49:00Z">
              <w:rPr>
                <w:rFonts w:ascii="Times New Roman" w:hAnsi="Times New Roman" w:cs="Times New Roman"/>
                <w:sz w:val="28"/>
                <w:szCs w:val="28"/>
              </w:rPr>
            </w:rPrChange>
          </w:rPr>
          <w:delText xml:space="preserve">a </w:delText>
        </w:r>
      </w:del>
      <w:r w:rsidR="007A50B0" w:rsidRPr="009D3B65">
        <w:rPr>
          <w:rFonts w:ascii="Times New Roman" w:hAnsi="Times New Roman" w:cs="Times New Roman"/>
          <w:sz w:val="24"/>
          <w:szCs w:val="24"/>
          <w:rPrChange w:id="930" w:author="Abruno" w:date="2018-10-24T13:49:00Z">
            <w:rPr>
              <w:rFonts w:ascii="Times New Roman" w:hAnsi="Times New Roman" w:cs="Times New Roman"/>
              <w:sz w:val="28"/>
              <w:szCs w:val="28"/>
            </w:rPr>
          </w:rPrChange>
        </w:rPr>
        <w:t>irrecuperabile distruzione della biosfera e, contemporaneamente, iniquità sociale</w:t>
      </w:r>
      <w:r w:rsidR="00996ACA" w:rsidRPr="009D3B65">
        <w:rPr>
          <w:rFonts w:ascii="Times New Roman" w:hAnsi="Times New Roman" w:cs="Times New Roman"/>
          <w:sz w:val="24"/>
          <w:szCs w:val="24"/>
          <w:rPrChange w:id="931" w:author="Abruno" w:date="2018-10-24T13:49:00Z">
            <w:rPr>
              <w:rFonts w:ascii="Times New Roman" w:hAnsi="Times New Roman" w:cs="Times New Roman"/>
              <w:sz w:val="28"/>
              <w:szCs w:val="28"/>
            </w:rPr>
          </w:rPrChange>
        </w:rPr>
        <w:t>.</w:t>
      </w:r>
      <w:r w:rsidR="007A50B0" w:rsidRPr="009D3B65">
        <w:rPr>
          <w:rFonts w:ascii="Times New Roman" w:hAnsi="Times New Roman" w:cs="Times New Roman"/>
          <w:sz w:val="24"/>
          <w:szCs w:val="24"/>
          <w:rPrChange w:id="932" w:author="Abruno" w:date="2018-10-24T13:49:00Z">
            <w:rPr>
              <w:rFonts w:ascii="Times New Roman" w:hAnsi="Times New Roman" w:cs="Times New Roman"/>
              <w:sz w:val="28"/>
              <w:szCs w:val="28"/>
            </w:rPr>
          </w:rPrChange>
        </w:rPr>
        <w:t xml:space="preserve"> </w:t>
      </w:r>
    </w:p>
    <w:p w:rsidR="003C2B0C" w:rsidRPr="009D3B65" w:rsidRDefault="003C2B0C" w:rsidP="003C2B0C">
      <w:pPr>
        <w:jc w:val="both"/>
        <w:rPr>
          <w:rFonts w:ascii="Times New Roman" w:hAnsi="Times New Roman" w:cs="Times New Roman"/>
          <w:sz w:val="24"/>
          <w:szCs w:val="24"/>
          <w:rPrChange w:id="933"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934" w:author="Abruno" w:date="2018-10-24T13:49:00Z">
            <w:rPr>
              <w:rFonts w:ascii="Times New Roman" w:hAnsi="Times New Roman" w:cs="Times New Roman"/>
              <w:sz w:val="28"/>
              <w:szCs w:val="28"/>
            </w:rPr>
          </w:rPrChange>
        </w:rPr>
        <w:lastRenderedPageBreak/>
        <w:t>Riappropriarsi del tempo ha anche una componente di genere che va liberata dall’assetto attuale di potere maschile</w:t>
      </w:r>
      <w:r w:rsidR="00590D52" w:rsidRPr="009D3B65">
        <w:rPr>
          <w:rFonts w:ascii="Times New Roman" w:hAnsi="Times New Roman" w:cs="Times New Roman"/>
          <w:sz w:val="24"/>
          <w:szCs w:val="24"/>
          <w:rPrChange w:id="935" w:author="Abruno" w:date="2018-10-24T13:49:00Z">
            <w:rPr>
              <w:rFonts w:ascii="Times New Roman" w:hAnsi="Times New Roman" w:cs="Times New Roman"/>
              <w:sz w:val="28"/>
              <w:szCs w:val="28"/>
            </w:rPr>
          </w:rPrChange>
        </w:rPr>
        <w:t>, per ricondurla al ragionamento generale fatto sopra</w:t>
      </w:r>
      <w:r w:rsidR="00122263" w:rsidRPr="009D3B65">
        <w:rPr>
          <w:rFonts w:ascii="Times New Roman" w:hAnsi="Times New Roman" w:cs="Times New Roman"/>
          <w:sz w:val="24"/>
          <w:szCs w:val="24"/>
          <w:rPrChange w:id="936"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937" w:author="Abruno" w:date="2018-10-24T13:49:00Z">
            <w:rPr>
              <w:rFonts w:ascii="Times New Roman" w:hAnsi="Times New Roman" w:cs="Times New Roman"/>
              <w:sz w:val="28"/>
              <w:szCs w:val="28"/>
            </w:rPr>
          </w:rPrChange>
        </w:rPr>
        <w:t xml:space="preserve"> Sono da combattere le pratiche sociali ed economiche, le istituzioni e i sistemi culturali o religiosi che sostengono o applicano la discriminazione della donna. Sono passibili di sanzioni tutte le forme di dominio maschile e in particolare le differenze di entrate economico-salariali e il non riconoscimento del lavoro domestico intra-familiare legato alla riproduzione della vita.</w:t>
      </w:r>
    </w:p>
    <w:p w:rsidR="007A50B0" w:rsidRPr="009D3B65" w:rsidRDefault="00A22738" w:rsidP="003E7D74">
      <w:pPr>
        <w:spacing w:after="0"/>
        <w:jc w:val="both"/>
        <w:rPr>
          <w:rFonts w:ascii="Times New Roman" w:hAnsi="Times New Roman" w:cs="Times New Roman"/>
          <w:sz w:val="24"/>
          <w:szCs w:val="24"/>
          <w:rPrChange w:id="938"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939" w:author="Abruno" w:date="2018-10-24T13:49:00Z">
            <w:rPr>
              <w:rFonts w:ascii="Times New Roman" w:hAnsi="Times New Roman" w:cs="Times New Roman"/>
              <w:sz w:val="28"/>
              <w:szCs w:val="28"/>
            </w:rPr>
          </w:rPrChange>
        </w:rPr>
        <w:t>I</w:t>
      </w:r>
      <w:r w:rsidR="007A50B0" w:rsidRPr="009D3B65">
        <w:rPr>
          <w:rFonts w:ascii="Times New Roman" w:hAnsi="Times New Roman" w:cs="Times New Roman"/>
          <w:sz w:val="24"/>
          <w:szCs w:val="24"/>
          <w:rPrChange w:id="940" w:author="Abruno" w:date="2018-10-24T13:49:00Z">
            <w:rPr>
              <w:rFonts w:ascii="Times New Roman" w:hAnsi="Times New Roman" w:cs="Times New Roman"/>
              <w:sz w:val="28"/>
              <w:szCs w:val="28"/>
            </w:rPr>
          </w:rPrChange>
        </w:rPr>
        <w:t>l mutare del sistema di produzione, delle tecnologie e dei rapporti di classe ha rivoluzionato il tempo dei salariati, creando le condizioni di un irrazionale eccesso di capacità trasformativa da parte del lavoro e accelerando così il degrado (entropia) del mondo naturale (materie prime) e</w:t>
      </w:r>
      <w:r w:rsidR="007A50B0" w:rsidRPr="009D3B65">
        <w:rPr>
          <w:rFonts w:ascii="Times New Roman" w:hAnsi="Times New Roman" w:cs="Times New Roman"/>
          <w:color w:val="FF0000"/>
          <w:sz w:val="24"/>
          <w:szCs w:val="24"/>
          <w:rPrChange w:id="941" w:author="Abruno" w:date="2018-10-24T13:49:00Z">
            <w:rPr>
              <w:rFonts w:ascii="Times New Roman" w:hAnsi="Times New Roman" w:cs="Times New Roman"/>
              <w:color w:val="FF0000"/>
              <w:sz w:val="28"/>
              <w:szCs w:val="28"/>
            </w:rPr>
          </w:rPrChange>
        </w:rPr>
        <w:t xml:space="preserve"> </w:t>
      </w:r>
      <w:r w:rsidR="007A50B0" w:rsidRPr="009D3B65">
        <w:rPr>
          <w:rFonts w:ascii="Times New Roman" w:hAnsi="Times New Roman" w:cs="Times New Roman"/>
          <w:sz w:val="24"/>
          <w:szCs w:val="24"/>
          <w:rPrChange w:id="942" w:author="Abruno" w:date="2018-10-24T13:49:00Z">
            <w:rPr>
              <w:rFonts w:ascii="Times New Roman" w:hAnsi="Times New Roman" w:cs="Times New Roman"/>
              <w:sz w:val="28"/>
              <w:szCs w:val="28"/>
            </w:rPr>
          </w:rPrChange>
        </w:rPr>
        <w:t xml:space="preserve">quella crisi da sovrapproduzione che è una delle cause principali della crisi attuale. </w:t>
      </w:r>
      <w:r w:rsidRPr="009D3B65">
        <w:rPr>
          <w:rFonts w:ascii="Times New Roman" w:hAnsi="Times New Roman" w:cs="Times New Roman"/>
          <w:sz w:val="24"/>
          <w:szCs w:val="24"/>
          <w:rPrChange w:id="943" w:author="Abruno" w:date="2018-10-24T13:49:00Z">
            <w:rPr>
              <w:rFonts w:ascii="Times New Roman" w:hAnsi="Times New Roman" w:cs="Times New Roman"/>
              <w:sz w:val="28"/>
              <w:szCs w:val="28"/>
            </w:rPr>
          </w:rPrChange>
        </w:rPr>
        <w:t>Occorre perciò</w:t>
      </w:r>
      <w:r w:rsidR="00187EB1" w:rsidRPr="009D3B65">
        <w:rPr>
          <w:rFonts w:ascii="Times New Roman" w:hAnsi="Times New Roman" w:cs="Times New Roman"/>
          <w:sz w:val="24"/>
          <w:szCs w:val="24"/>
          <w:rPrChange w:id="944" w:author="Abruno" w:date="2018-10-24T13:49:00Z">
            <w:rPr>
              <w:rFonts w:ascii="Times New Roman" w:hAnsi="Times New Roman" w:cs="Times New Roman"/>
              <w:sz w:val="28"/>
              <w:szCs w:val="28"/>
            </w:rPr>
          </w:rPrChange>
        </w:rPr>
        <w:t xml:space="preserve"> </w:t>
      </w:r>
      <w:r w:rsidR="007A50B0" w:rsidRPr="009D3B65">
        <w:rPr>
          <w:rFonts w:ascii="Times New Roman" w:hAnsi="Times New Roman" w:cs="Times New Roman"/>
          <w:sz w:val="24"/>
          <w:szCs w:val="24"/>
          <w:rPrChange w:id="945" w:author="Abruno" w:date="2018-10-24T13:49:00Z">
            <w:rPr>
              <w:rFonts w:ascii="Times New Roman" w:hAnsi="Times New Roman" w:cs="Times New Roman"/>
              <w:sz w:val="28"/>
              <w:szCs w:val="28"/>
            </w:rPr>
          </w:rPrChange>
        </w:rPr>
        <w:t xml:space="preserve">convincersi che non </w:t>
      </w:r>
      <w:r w:rsidR="00E22166" w:rsidRPr="009D3B65">
        <w:rPr>
          <w:rFonts w:ascii="Times New Roman" w:hAnsi="Times New Roman" w:cs="Times New Roman"/>
          <w:sz w:val="24"/>
          <w:szCs w:val="24"/>
          <w:rPrChange w:id="946" w:author="Abruno" w:date="2018-10-24T13:49:00Z">
            <w:rPr>
              <w:rFonts w:ascii="Times New Roman" w:hAnsi="Times New Roman" w:cs="Times New Roman"/>
              <w:sz w:val="28"/>
              <w:szCs w:val="28"/>
            </w:rPr>
          </w:rPrChange>
        </w:rPr>
        <w:t>siamo</w:t>
      </w:r>
      <w:r w:rsidR="007A50B0" w:rsidRPr="009D3B65">
        <w:rPr>
          <w:rFonts w:ascii="Times New Roman" w:hAnsi="Times New Roman" w:cs="Times New Roman"/>
          <w:sz w:val="24"/>
          <w:szCs w:val="24"/>
          <w:rPrChange w:id="947" w:author="Abruno" w:date="2018-10-24T13:49:00Z">
            <w:rPr>
              <w:rFonts w:ascii="Times New Roman" w:hAnsi="Times New Roman" w:cs="Times New Roman"/>
              <w:sz w:val="28"/>
              <w:szCs w:val="28"/>
            </w:rPr>
          </w:rPrChange>
        </w:rPr>
        <w:t xml:space="preserve"> più soltanto di </w:t>
      </w:r>
      <w:r w:rsidR="00E22166" w:rsidRPr="009D3B65">
        <w:rPr>
          <w:rFonts w:ascii="Times New Roman" w:hAnsi="Times New Roman" w:cs="Times New Roman"/>
          <w:sz w:val="24"/>
          <w:szCs w:val="24"/>
          <w:rPrChange w:id="948" w:author="Abruno" w:date="2018-10-24T13:49:00Z">
            <w:rPr>
              <w:rFonts w:ascii="Times New Roman" w:hAnsi="Times New Roman" w:cs="Times New Roman"/>
              <w:sz w:val="28"/>
              <w:szCs w:val="28"/>
            </w:rPr>
          </w:rPrChange>
        </w:rPr>
        <w:t>fronte a</w:t>
      </w:r>
      <w:del w:id="949" w:author="Fiorella" w:date="2016-06-27T18:11:00Z">
        <w:r w:rsidR="00E22166" w:rsidRPr="009D3B65" w:rsidDel="002C367A">
          <w:rPr>
            <w:rFonts w:ascii="Times New Roman" w:hAnsi="Times New Roman" w:cs="Times New Roman"/>
            <w:sz w:val="24"/>
            <w:szCs w:val="24"/>
            <w:rPrChange w:id="950" w:author="Abruno" w:date="2018-10-24T13:49:00Z">
              <w:rPr>
                <w:rFonts w:ascii="Times New Roman" w:hAnsi="Times New Roman" w:cs="Times New Roman"/>
                <w:sz w:val="28"/>
                <w:szCs w:val="28"/>
              </w:rPr>
            </w:rPrChange>
          </w:rPr>
          <w:delText>d</w:delText>
        </w:r>
      </w:del>
      <w:r w:rsidR="00E22166" w:rsidRPr="009D3B65">
        <w:rPr>
          <w:rFonts w:ascii="Times New Roman" w:hAnsi="Times New Roman" w:cs="Times New Roman"/>
          <w:sz w:val="24"/>
          <w:szCs w:val="24"/>
          <w:rPrChange w:id="951" w:author="Abruno" w:date="2018-10-24T13:49:00Z">
            <w:rPr>
              <w:rFonts w:ascii="Times New Roman" w:hAnsi="Times New Roman" w:cs="Times New Roman"/>
              <w:sz w:val="28"/>
              <w:szCs w:val="28"/>
            </w:rPr>
          </w:rPrChange>
        </w:rPr>
        <w:t xml:space="preserve"> </w:t>
      </w:r>
      <w:r w:rsidR="007A50B0" w:rsidRPr="009D3B65">
        <w:rPr>
          <w:rFonts w:ascii="Times New Roman" w:hAnsi="Times New Roman" w:cs="Times New Roman"/>
          <w:sz w:val="24"/>
          <w:szCs w:val="24"/>
          <w:rPrChange w:id="952" w:author="Abruno" w:date="2018-10-24T13:49:00Z">
            <w:rPr>
              <w:rFonts w:ascii="Times New Roman" w:hAnsi="Times New Roman" w:cs="Times New Roman"/>
              <w:sz w:val="28"/>
              <w:szCs w:val="28"/>
            </w:rPr>
          </w:rPrChange>
        </w:rPr>
        <w:t>un tradizionale conflitto tra capitale e lavoro</w:t>
      </w:r>
      <w:r w:rsidRPr="009D3B65">
        <w:rPr>
          <w:rFonts w:ascii="Times New Roman" w:hAnsi="Times New Roman" w:cs="Times New Roman"/>
          <w:sz w:val="24"/>
          <w:szCs w:val="24"/>
          <w:rPrChange w:id="953" w:author="Abruno" w:date="2018-10-24T13:49:00Z">
            <w:rPr>
              <w:rFonts w:ascii="Times New Roman" w:hAnsi="Times New Roman" w:cs="Times New Roman"/>
              <w:sz w:val="28"/>
              <w:szCs w:val="28"/>
            </w:rPr>
          </w:rPrChange>
        </w:rPr>
        <w:t xml:space="preserve">. </w:t>
      </w:r>
      <w:r w:rsidR="007A50B0" w:rsidRPr="009D3B65">
        <w:rPr>
          <w:rFonts w:ascii="Times New Roman" w:hAnsi="Times New Roman" w:cs="Times New Roman"/>
          <w:sz w:val="24"/>
          <w:szCs w:val="24"/>
          <w:rPrChange w:id="954" w:author="Abruno" w:date="2018-10-24T13:49:00Z">
            <w:rPr>
              <w:rFonts w:ascii="Times New Roman" w:hAnsi="Times New Roman" w:cs="Times New Roman"/>
              <w:sz w:val="28"/>
              <w:szCs w:val="28"/>
            </w:rPr>
          </w:rPrChange>
        </w:rPr>
        <w:t xml:space="preserve">L’enorme “dividendo” che si ottiene a spese della natura e del lavoro nella nuova organizzazione su scala temporale e spaziale della produzione, deve essere dal capitale </w:t>
      </w:r>
      <w:r w:rsidR="007A50B0" w:rsidRPr="009D3B65">
        <w:rPr>
          <w:rFonts w:ascii="Times New Roman" w:hAnsi="Times New Roman" w:cs="Times New Roman"/>
          <w:i/>
          <w:sz w:val="24"/>
          <w:szCs w:val="24"/>
          <w:rPrChange w:id="955" w:author="Abruno" w:date="2018-10-24T13:49:00Z">
            <w:rPr>
              <w:rFonts w:ascii="Times New Roman" w:hAnsi="Times New Roman" w:cs="Times New Roman"/>
              <w:i/>
              <w:sz w:val="28"/>
              <w:szCs w:val="28"/>
            </w:rPr>
          </w:rPrChange>
        </w:rPr>
        <w:t xml:space="preserve">restituito alla natura conservando l’ambiente </w:t>
      </w:r>
      <w:r w:rsidR="007A50B0" w:rsidRPr="009D3B65">
        <w:rPr>
          <w:rFonts w:ascii="Times New Roman" w:hAnsi="Times New Roman" w:cs="Times New Roman"/>
          <w:sz w:val="24"/>
          <w:szCs w:val="24"/>
          <w:rPrChange w:id="956" w:author="Abruno" w:date="2018-10-24T13:49:00Z">
            <w:rPr>
              <w:rFonts w:ascii="Times New Roman" w:hAnsi="Times New Roman" w:cs="Times New Roman"/>
              <w:sz w:val="28"/>
              <w:szCs w:val="28"/>
            </w:rPr>
          </w:rPrChange>
        </w:rPr>
        <w:t>e</w:t>
      </w:r>
      <w:r w:rsidR="007A50B0" w:rsidRPr="009D3B65">
        <w:rPr>
          <w:rFonts w:ascii="Times New Roman" w:hAnsi="Times New Roman" w:cs="Times New Roman"/>
          <w:i/>
          <w:sz w:val="24"/>
          <w:szCs w:val="24"/>
          <w:rPrChange w:id="957" w:author="Abruno" w:date="2018-10-24T13:49:00Z">
            <w:rPr>
              <w:rFonts w:ascii="Times New Roman" w:hAnsi="Times New Roman" w:cs="Times New Roman"/>
              <w:i/>
              <w:sz w:val="28"/>
              <w:szCs w:val="28"/>
            </w:rPr>
          </w:rPrChange>
        </w:rPr>
        <w:t xml:space="preserve"> </w:t>
      </w:r>
      <w:r w:rsidR="007A50B0" w:rsidRPr="009D3B65">
        <w:rPr>
          <w:rFonts w:ascii="Times New Roman" w:hAnsi="Times New Roman" w:cs="Times New Roman"/>
          <w:sz w:val="24"/>
          <w:szCs w:val="24"/>
          <w:rPrChange w:id="958" w:author="Abruno" w:date="2018-10-24T13:49:00Z">
            <w:rPr>
              <w:rFonts w:ascii="Times New Roman" w:hAnsi="Times New Roman" w:cs="Times New Roman"/>
              <w:sz w:val="28"/>
              <w:szCs w:val="28"/>
            </w:rPr>
          </w:rPrChange>
        </w:rPr>
        <w:t xml:space="preserve">distribuito tra i lavoratori con la </w:t>
      </w:r>
      <w:r w:rsidR="007A50B0" w:rsidRPr="009D3B65">
        <w:rPr>
          <w:rFonts w:ascii="Times New Roman" w:hAnsi="Times New Roman" w:cs="Times New Roman"/>
          <w:i/>
          <w:sz w:val="24"/>
          <w:szCs w:val="24"/>
          <w:rPrChange w:id="959" w:author="Abruno" w:date="2018-10-24T13:49:00Z">
            <w:rPr>
              <w:rFonts w:ascii="Times New Roman" w:hAnsi="Times New Roman" w:cs="Times New Roman"/>
              <w:i/>
              <w:sz w:val="28"/>
              <w:szCs w:val="28"/>
            </w:rPr>
          </w:rPrChange>
        </w:rPr>
        <w:t xml:space="preserve">riduzione generalizzata e politicamente </w:t>
      </w:r>
      <w:r w:rsidRPr="009D3B65">
        <w:rPr>
          <w:rFonts w:ascii="Times New Roman" w:hAnsi="Times New Roman" w:cs="Times New Roman"/>
          <w:i/>
          <w:sz w:val="24"/>
          <w:szCs w:val="24"/>
          <w:rPrChange w:id="960" w:author="Abruno" w:date="2018-10-24T13:49:00Z">
            <w:rPr>
              <w:rFonts w:ascii="Times New Roman" w:hAnsi="Times New Roman" w:cs="Times New Roman"/>
              <w:i/>
              <w:sz w:val="28"/>
              <w:szCs w:val="28"/>
            </w:rPr>
          </w:rPrChange>
        </w:rPr>
        <w:t>sostenuta</w:t>
      </w:r>
      <w:r w:rsidR="007A50B0" w:rsidRPr="009D3B65">
        <w:rPr>
          <w:rFonts w:ascii="Times New Roman" w:hAnsi="Times New Roman" w:cs="Times New Roman"/>
          <w:i/>
          <w:sz w:val="24"/>
          <w:szCs w:val="24"/>
          <w:rPrChange w:id="961" w:author="Abruno" w:date="2018-10-24T13:49:00Z">
            <w:rPr>
              <w:rFonts w:ascii="Times New Roman" w:hAnsi="Times New Roman" w:cs="Times New Roman"/>
              <w:i/>
              <w:sz w:val="28"/>
              <w:szCs w:val="28"/>
            </w:rPr>
          </w:rPrChange>
        </w:rPr>
        <w:t xml:space="preserve"> dell’orario di lavoro. </w:t>
      </w:r>
    </w:p>
    <w:p w:rsidR="0011684A" w:rsidRPr="009D3B65" w:rsidRDefault="0011684A" w:rsidP="006665CA">
      <w:pPr>
        <w:widowControl w:val="0"/>
        <w:suppressAutoHyphens/>
        <w:autoSpaceDN w:val="0"/>
        <w:jc w:val="both"/>
        <w:rPr>
          <w:rFonts w:ascii="Times New Roman" w:eastAsia="SimSun" w:hAnsi="Times New Roman" w:cs="Times New Roman"/>
          <w:color w:val="C00000"/>
          <w:kern w:val="3"/>
          <w:sz w:val="24"/>
          <w:szCs w:val="24"/>
          <w:lang w:eastAsia="zh-CN" w:bidi="hi-IN"/>
          <w:rPrChange w:id="962" w:author="Abruno" w:date="2018-10-24T13:49:00Z">
            <w:rPr>
              <w:rFonts w:ascii="Times New Roman" w:eastAsia="SimSun" w:hAnsi="Times New Roman" w:cs="Times New Roman"/>
              <w:color w:val="C00000"/>
              <w:kern w:val="3"/>
              <w:sz w:val="28"/>
              <w:szCs w:val="28"/>
              <w:lang w:eastAsia="zh-CN" w:bidi="hi-IN"/>
            </w:rPr>
          </w:rPrChange>
        </w:rPr>
      </w:pPr>
    </w:p>
    <w:p w:rsidR="00444209" w:rsidRPr="009D3B65" w:rsidRDefault="00122263" w:rsidP="006665CA">
      <w:pPr>
        <w:widowControl w:val="0"/>
        <w:suppressAutoHyphens/>
        <w:autoSpaceDN w:val="0"/>
        <w:jc w:val="both"/>
        <w:rPr>
          <w:rFonts w:ascii="Times New Roman" w:eastAsia="SimSun" w:hAnsi="Times New Roman" w:cs="Times New Roman"/>
          <w:color w:val="C00000"/>
          <w:kern w:val="3"/>
          <w:sz w:val="24"/>
          <w:szCs w:val="24"/>
          <w:lang w:eastAsia="zh-CN" w:bidi="hi-IN"/>
          <w:rPrChange w:id="963" w:author="Abruno" w:date="2018-10-24T13:49:00Z">
            <w:rPr>
              <w:rFonts w:ascii="Times New Roman" w:eastAsia="SimSun" w:hAnsi="Times New Roman" w:cs="Times New Roman"/>
              <w:color w:val="C00000"/>
              <w:kern w:val="3"/>
              <w:sz w:val="28"/>
              <w:szCs w:val="28"/>
              <w:lang w:eastAsia="zh-CN" w:bidi="hi-IN"/>
            </w:rPr>
          </w:rPrChange>
        </w:rPr>
      </w:pPr>
      <w:r w:rsidRPr="009D3B65">
        <w:rPr>
          <w:rFonts w:ascii="Times New Roman" w:eastAsia="SimSun" w:hAnsi="Times New Roman" w:cs="Times New Roman"/>
          <w:color w:val="C00000"/>
          <w:kern w:val="3"/>
          <w:sz w:val="24"/>
          <w:szCs w:val="24"/>
          <w:lang w:eastAsia="zh-CN" w:bidi="hi-IN"/>
          <w:rPrChange w:id="964" w:author="Abruno" w:date="2018-10-24T13:49:00Z">
            <w:rPr>
              <w:rFonts w:ascii="Times New Roman" w:eastAsia="SimSun" w:hAnsi="Times New Roman" w:cs="Times New Roman"/>
              <w:color w:val="C00000"/>
              <w:kern w:val="3"/>
              <w:sz w:val="28"/>
              <w:szCs w:val="28"/>
              <w:lang w:eastAsia="zh-CN" w:bidi="hi-IN"/>
            </w:rPr>
          </w:rPrChange>
        </w:rPr>
        <w:t xml:space="preserve">NUOVA </w:t>
      </w:r>
      <w:r w:rsidR="00444209" w:rsidRPr="009D3B65">
        <w:rPr>
          <w:rFonts w:ascii="Times New Roman" w:eastAsia="SimSun" w:hAnsi="Times New Roman" w:cs="Times New Roman"/>
          <w:color w:val="C00000"/>
          <w:kern w:val="3"/>
          <w:sz w:val="24"/>
          <w:szCs w:val="24"/>
          <w:lang w:eastAsia="zh-CN" w:bidi="hi-IN"/>
          <w:rPrChange w:id="965" w:author="Abruno" w:date="2018-10-24T13:49:00Z">
            <w:rPr>
              <w:rFonts w:ascii="Times New Roman" w:eastAsia="SimSun" w:hAnsi="Times New Roman" w:cs="Times New Roman"/>
              <w:color w:val="C00000"/>
              <w:kern w:val="3"/>
              <w:sz w:val="28"/>
              <w:szCs w:val="28"/>
              <w:lang w:eastAsia="zh-CN" w:bidi="hi-IN"/>
            </w:rPr>
          </w:rPrChange>
        </w:rPr>
        <w:t>MANIFATTURA E ORGANIZZAZIONE DEL LAVORO (4.0?)</w:t>
      </w:r>
    </w:p>
    <w:p w:rsidR="00122263" w:rsidRPr="009D3B65" w:rsidRDefault="00A22F3E" w:rsidP="006665CA">
      <w:pPr>
        <w:widowControl w:val="0"/>
        <w:suppressAutoHyphens/>
        <w:autoSpaceDN w:val="0"/>
        <w:jc w:val="both"/>
        <w:rPr>
          <w:rFonts w:ascii="Times New Roman" w:eastAsia="SimSun" w:hAnsi="Times New Roman" w:cs="Times New Roman"/>
          <w:kern w:val="3"/>
          <w:sz w:val="24"/>
          <w:szCs w:val="24"/>
          <w:lang w:eastAsia="zh-CN" w:bidi="hi-IN"/>
          <w:rPrChange w:id="966" w:author="Abruno" w:date="2018-10-24T13:49:00Z">
            <w:rPr>
              <w:rFonts w:ascii="Times New Roman" w:eastAsia="SimSun" w:hAnsi="Times New Roman" w:cs="Times New Roman"/>
              <w:kern w:val="3"/>
              <w:sz w:val="28"/>
              <w:szCs w:val="28"/>
              <w:lang w:eastAsia="zh-CN" w:bidi="hi-IN"/>
            </w:rPr>
          </w:rPrChange>
        </w:rPr>
      </w:pPr>
      <w:r w:rsidRPr="009D3B65">
        <w:rPr>
          <w:rFonts w:ascii="Times New Roman" w:eastAsia="SimSun" w:hAnsi="Times New Roman" w:cs="Times New Roman"/>
          <w:kern w:val="3"/>
          <w:sz w:val="24"/>
          <w:szCs w:val="24"/>
          <w:lang w:eastAsia="zh-CN" w:bidi="hi-IN"/>
          <w:rPrChange w:id="967" w:author="Abruno" w:date="2018-10-24T13:49:00Z">
            <w:rPr>
              <w:rFonts w:ascii="Times New Roman" w:eastAsia="SimSun" w:hAnsi="Times New Roman" w:cs="Times New Roman"/>
              <w:kern w:val="3"/>
              <w:sz w:val="28"/>
              <w:szCs w:val="28"/>
              <w:lang w:eastAsia="zh-CN" w:bidi="hi-IN"/>
            </w:rPr>
          </w:rPrChange>
        </w:rPr>
        <w:t xml:space="preserve">In ogni settore le aziende utilizzano ormai </w:t>
      </w:r>
      <w:r w:rsidR="00DE1580" w:rsidRPr="009D3B65">
        <w:rPr>
          <w:rFonts w:ascii="Times New Roman" w:eastAsia="SimSun" w:hAnsi="Times New Roman" w:cs="Times New Roman"/>
          <w:kern w:val="3"/>
          <w:sz w:val="24"/>
          <w:szCs w:val="24"/>
          <w:lang w:eastAsia="zh-CN" w:bidi="hi-IN"/>
          <w:rPrChange w:id="968" w:author="Abruno" w:date="2018-10-24T13:49:00Z">
            <w:rPr>
              <w:rFonts w:ascii="Times New Roman" w:eastAsia="SimSun" w:hAnsi="Times New Roman" w:cs="Times New Roman"/>
              <w:kern w:val="3"/>
              <w:sz w:val="28"/>
              <w:szCs w:val="28"/>
              <w:lang w:eastAsia="zh-CN" w:bidi="hi-IN"/>
            </w:rPr>
          </w:rPrChange>
        </w:rPr>
        <w:t>l’</w:t>
      </w:r>
      <w:r w:rsidR="007103B1" w:rsidRPr="009D3B65">
        <w:rPr>
          <w:rFonts w:ascii="Times New Roman" w:eastAsia="SimSun" w:hAnsi="Times New Roman" w:cs="Times New Roman"/>
          <w:kern w:val="3"/>
          <w:sz w:val="24"/>
          <w:szCs w:val="24"/>
          <w:lang w:eastAsia="zh-CN" w:bidi="hi-IN"/>
          <w:rPrChange w:id="969" w:author="Abruno" w:date="2018-10-24T13:49:00Z">
            <w:rPr>
              <w:rFonts w:ascii="Times New Roman" w:eastAsia="SimSun" w:hAnsi="Times New Roman" w:cs="Times New Roman"/>
              <w:kern w:val="3"/>
              <w:sz w:val="28"/>
              <w:szCs w:val="28"/>
              <w:lang w:eastAsia="zh-CN" w:bidi="hi-IN"/>
            </w:rPr>
          </w:rPrChange>
        </w:rPr>
        <w:t>I</w:t>
      </w:r>
      <w:r w:rsidR="0011684A" w:rsidRPr="009D3B65">
        <w:rPr>
          <w:rFonts w:ascii="Times New Roman" w:eastAsia="SimSun" w:hAnsi="Times New Roman" w:cs="Times New Roman"/>
          <w:kern w:val="3"/>
          <w:sz w:val="24"/>
          <w:szCs w:val="24"/>
          <w:lang w:eastAsia="zh-CN" w:bidi="hi-IN"/>
          <w:rPrChange w:id="970" w:author="Abruno" w:date="2018-10-24T13:49:00Z">
            <w:rPr>
              <w:rFonts w:ascii="Times New Roman" w:eastAsia="SimSun" w:hAnsi="Times New Roman" w:cs="Times New Roman"/>
              <w:kern w:val="3"/>
              <w:sz w:val="28"/>
              <w:szCs w:val="28"/>
              <w:lang w:eastAsia="zh-CN" w:bidi="hi-IN"/>
            </w:rPr>
          </w:rPrChange>
        </w:rPr>
        <w:t>ntelligenza Artificiale (I</w:t>
      </w:r>
      <w:r w:rsidR="007103B1" w:rsidRPr="009D3B65">
        <w:rPr>
          <w:rFonts w:ascii="Times New Roman" w:eastAsia="SimSun" w:hAnsi="Times New Roman" w:cs="Times New Roman"/>
          <w:kern w:val="3"/>
          <w:sz w:val="24"/>
          <w:szCs w:val="24"/>
          <w:lang w:eastAsia="zh-CN" w:bidi="hi-IN"/>
          <w:rPrChange w:id="971" w:author="Abruno" w:date="2018-10-24T13:49:00Z">
            <w:rPr>
              <w:rFonts w:ascii="Times New Roman" w:eastAsia="SimSun" w:hAnsi="Times New Roman" w:cs="Times New Roman"/>
              <w:kern w:val="3"/>
              <w:sz w:val="28"/>
              <w:szCs w:val="28"/>
              <w:lang w:eastAsia="zh-CN" w:bidi="hi-IN"/>
            </w:rPr>
          </w:rPrChange>
        </w:rPr>
        <w:t>A</w:t>
      </w:r>
      <w:r w:rsidR="0011684A" w:rsidRPr="009D3B65">
        <w:rPr>
          <w:rFonts w:ascii="Times New Roman" w:eastAsia="SimSun" w:hAnsi="Times New Roman" w:cs="Times New Roman"/>
          <w:kern w:val="3"/>
          <w:sz w:val="24"/>
          <w:szCs w:val="24"/>
          <w:lang w:eastAsia="zh-CN" w:bidi="hi-IN"/>
          <w:rPrChange w:id="972" w:author="Abruno" w:date="2018-10-24T13:49:00Z">
            <w:rPr>
              <w:rFonts w:ascii="Times New Roman" w:eastAsia="SimSun" w:hAnsi="Times New Roman" w:cs="Times New Roman"/>
              <w:kern w:val="3"/>
              <w:sz w:val="28"/>
              <w:szCs w:val="28"/>
              <w:lang w:eastAsia="zh-CN" w:bidi="hi-IN"/>
            </w:rPr>
          </w:rPrChange>
        </w:rPr>
        <w:t>)</w:t>
      </w:r>
      <w:r w:rsidRPr="009D3B65">
        <w:rPr>
          <w:rFonts w:ascii="Times New Roman" w:eastAsia="SimSun" w:hAnsi="Times New Roman" w:cs="Times New Roman"/>
          <w:kern w:val="3"/>
          <w:sz w:val="24"/>
          <w:szCs w:val="24"/>
          <w:lang w:eastAsia="zh-CN" w:bidi="hi-IN"/>
          <w:rPrChange w:id="973" w:author="Abruno" w:date="2018-10-24T13:49:00Z">
            <w:rPr>
              <w:rFonts w:ascii="Times New Roman" w:eastAsia="SimSun" w:hAnsi="Times New Roman" w:cs="Times New Roman"/>
              <w:kern w:val="3"/>
              <w:sz w:val="28"/>
              <w:szCs w:val="28"/>
              <w:lang w:eastAsia="zh-CN" w:bidi="hi-IN"/>
            </w:rPr>
          </w:rPrChange>
        </w:rPr>
        <w:t xml:space="preserve"> per ottimizzare la logistica (il primo contratto della </w:t>
      </w:r>
      <w:proofErr w:type="spellStart"/>
      <w:r w:rsidRPr="009D3B65">
        <w:rPr>
          <w:rFonts w:ascii="Times New Roman" w:eastAsia="SimSun" w:hAnsi="Times New Roman" w:cs="Times New Roman"/>
          <w:kern w:val="3"/>
          <w:sz w:val="24"/>
          <w:szCs w:val="24"/>
          <w:lang w:eastAsia="zh-CN" w:bidi="hi-IN"/>
          <w:rPrChange w:id="974" w:author="Abruno" w:date="2018-10-24T13:49:00Z">
            <w:rPr>
              <w:rFonts w:ascii="Times New Roman" w:eastAsia="SimSun" w:hAnsi="Times New Roman" w:cs="Times New Roman"/>
              <w:kern w:val="3"/>
              <w:sz w:val="28"/>
              <w:szCs w:val="28"/>
              <w:lang w:eastAsia="zh-CN" w:bidi="hi-IN"/>
            </w:rPr>
          </w:rPrChange>
        </w:rPr>
        <w:t>Ascent</w:t>
      </w:r>
      <w:proofErr w:type="spellEnd"/>
      <w:r w:rsidRPr="009D3B65">
        <w:rPr>
          <w:rFonts w:ascii="Times New Roman" w:eastAsia="SimSun" w:hAnsi="Times New Roman" w:cs="Times New Roman"/>
          <w:kern w:val="3"/>
          <w:sz w:val="24"/>
          <w:szCs w:val="24"/>
          <w:lang w:eastAsia="zh-CN" w:bidi="hi-IN"/>
          <w:rPrChange w:id="975" w:author="Abruno" w:date="2018-10-24T13:49:00Z">
            <w:rPr>
              <w:rFonts w:ascii="Times New Roman" w:eastAsia="SimSun" w:hAnsi="Times New Roman" w:cs="Times New Roman"/>
              <w:kern w:val="3"/>
              <w:sz w:val="28"/>
              <w:szCs w:val="28"/>
              <w:lang w:eastAsia="zh-CN" w:bidi="hi-IN"/>
            </w:rPr>
          </w:rPrChange>
        </w:rPr>
        <w:t xml:space="preserve"> è stato redatto per la logistica di </w:t>
      </w:r>
      <w:proofErr w:type="spellStart"/>
      <w:r w:rsidRPr="009D3B65">
        <w:rPr>
          <w:rFonts w:ascii="Times New Roman" w:eastAsia="SimSun" w:hAnsi="Times New Roman" w:cs="Times New Roman"/>
          <w:kern w:val="3"/>
          <w:sz w:val="24"/>
          <w:szCs w:val="24"/>
          <w:lang w:eastAsia="zh-CN" w:bidi="hi-IN"/>
          <w:rPrChange w:id="976" w:author="Abruno" w:date="2018-10-24T13:49:00Z">
            <w:rPr>
              <w:rFonts w:ascii="Times New Roman" w:eastAsia="SimSun" w:hAnsi="Times New Roman" w:cs="Times New Roman"/>
              <w:kern w:val="3"/>
              <w:sz w:val="28"/>
              <w:szCs w:val="28"/>
              <w:lang w:eastAsia="zh-CN" w:bidi="hi-IN"/>
            </w:rPr>
          </w:rPrChange>
        </w:rPr>
        <w:t>Desert</w:t>
      </w:r>
      <w:proofErr w:type="spellEnd"/>
      <w:r w:rsidRPr="009D3B65">
        <w:rPr>
          <w:rFonts w:ascii="Times New Roman" w:eastAsia="SimSun" w:hAnsi="Times New Roman" w:cs="Times New Roman"/>
          <w:kern w:val="3"/>
          <w:sz w:val="24"/>
          <w:szCs w:val="24"/>
          <w:lang w:eastAsia="zh-CN" w:bidi="hi-IN"/>
          <w:rPrChange w:id="977" w:author="Abruno" w:date="2018-10-24T13:49:00Z">
            <w:rPr>
              <w:rFonts w:ascii="Times New Roman" w:eastAsia="SimSun" w:hAnsi="Times New Roman" w:cs="Times New Roman"/>
              <w:kern w:val="3"/>
              <w:sz w:val="28"/>
              <w:szCs w:val="28"/>
              <w:lang w:eastAsia="zh-CN" w:bidi="hi-IN"/>
            </w:rPr>
          </w:rPrChange>
        </w:rPr>
        <w:t xml:space="preserve"> </w:t>
      </w:r>
      <w:proofErr w:type="spellStart"/>
      <w:r w:rsidRPr="009D3B65">
        <w:rPr>
          <w:rFonts w:ascii="Times New Roman" w:eastAsia="SimSun" w:hAnsi="Times New Roman" w:cs="Times New Roman"/>
          <w:kern w:val="3"/>
          <w:sz w:val="24"/>
          <w:szCs w:val="24"/>
          <w:lang w:eastAsia="zh-CN" w:bidi="hi-IN"/>
          <w:rPrChange w:id="978" w:author="Abruno" w:date="2018-10-24T13:49:00Z">
            <w:rPr>
              <w:rFonts w:ascii="Times New Roman" w:eastAsia="SimSun" w:hAnsi="Times New Roman" w:cs="Times New Roman"/>
              <w:kern w:val="3"/>
              <w:sz w:val="28"/>
              <w:szCs w:val="28"/>
              <w:lang w:eastAsia="zh-CN" w:bidi="hi-IN"/>
            </w:rPr>
          </w:rPrChange>
        </w:rPr>
        <w:t>Storm</w:t>
      </w:r>
      <w:proofErr w:type="spellEnd"/>
      <w:r w:rsidRPr="009D3B65">
        <w:rPr>
          <w:rFonts w:ascii="Times New Roman" w:eastAsia="SimSun" w:hAnsi="Times New Roman" w:cs="Times New Roman"/>
          <w:kern w:val="3"/>
          <w:sz w:val="24"/>
          <w:szCs w:val="24"/>
          <w:lang w:eastAsia="zh-CN" w:bidi="hi-IN"/>
          <w:rPrChange w:id="979" w:author="Abruno" w:date="2018-10-24T13:49:00Z">
            <w:rPr>
              <w:rFonts w:ascii="Times New Roman" w:eastAsia="SimSun" w:hAnsi="Times New Roman" w:cs="Times New Roman"/>
              <w:kern w:val="3"/>
              <w:sz w:val="28"/>
              <w:szCs w:val="28"/>
              <w:lang w:eastAsia="zh-CN" w:bidi="hi-IN"/>
            </w:rPr>
          </w:rPrChange>
        </w:rPr>
        <w:t xml:space="preserve"> in Iraq), valutare </w:t>
      </w:r>
      <w:r w:rsidR="008E0653" w:rsidRPr="009D3B65">
        <w:rPr>
          <w:rFonts w:ascii="Times New Roman" w:eastAsia="SimSun" w:hAnsi="Times New Roman" w:cs="Times New Roman"/>
          <w:kern w:val="3"/>
          <w:sz w:val="24"/>
          <w:szCs w:val="24"/>
          <w:lang w:eastAsia="zh-CN" w:bidi="hi-IN"/>
          <w:rPrChange w:id="980" w:author="Abruno" w:date="2018-10-24T13:49:00Z">
            <w:rPr>
              <w:rFonts w:ascii="Times New Roman" w:eastAsia="SimSun" w:hAnsi="Times New Roman" w:cs="Times New Roman"/>
              <w:kern w:val="3"/>
              <w:sz w:val="28"/>
              <w:szCs w:val="28"/>
              <w:lang w:eastAsia="zh-CN" w:bidi="hi-IN"/>
            </w:rPr>
          </w:rPrChange>
        </w:rPr>
        <w:t xml:space="preserve">la </w:t>
      </w:r>
      <w:r w:rsidRPr="009D3B65">
        <w:rPr>
          <w:rFonts w:ascii="Times New Roman" w:eastAsia="SimSun" w:hAnsi="Times New Roman" w:cs="Times New Roman"/>
          <w:kern w:val="3"/>
          <w:sz w:val="24"/>
          <w:szCs w:val="24"/>
          <w:lang w:eastAsia="zh-CN" w:bidi="hi-IN"/>
          <w:rPrChange w:id="981" w:author="Abruno" w:date="2018-10-24T13:49:00Z">
            <w:rPr>
              <w:rFonts w:ascii="Times New Roman" w:eastAsia="SimSun" w:hAnsi="Times New Roman" w:cs="Times New Roman"/>
              <w:kern w:val="3"/>
              <w:sz w:val="28"/>
              <w:szCs w:val="28"/>
              <w:lang w:eastAsia="zh-CN" w:bidi="hi-IN"/>
            </w:rPr>
          </w:rPrChange>
        </w:rPr>
        <w:t>correttezza delle transazioni con i clienti</w:t>
      </w:r>
      <w:del w:id="982" w:author="Fiorella" w:date="2016-06-27T18:15:00Z">
        <w:r w:rsidRPr="009D3B65" w:rsidDel="002C367A">
          <w:rPr>
            <w:rFonts w:ascii="Times New Roman" w:eastAsia="SimSun" w:hAnsi="Times New Roman" w:cs="Times New Roman"/>
            <w:kern w:val="3"/>
            <w:sz w:val="24"/>
            <w:szCs w:val="24"/>
            <w:lang w:eastAsia="zh-CN" w:bidi="hi-IN"/>
            <w:rPrChange w:id="983" w:author="Abruno" w:date="2018-10-24T13:49:00Z">
              <w:rPr>
                <w:rFonts w:ascii="Times New Roman" w:eastAsia="SimSun" w:hAnsi="Times New Roman" w:cs="Times New Roman"/>
                <w:kern w:val="3"/>
                <w:sz w:val="28"/>
                <w:szCs w:val="28"/>
                <w:lang w:eastAsia="zh-CN" w:bidi="hi-IN"/>
              </w:rPr>
            </w:rPrChange>
          </w:rPr>
          <w:delText>,</w:delText>
        </w:r>
      </w:del>
      <w:r w:rsidRPr="009D3B65">
        <w:rPr>
          <w:rFonts w:ascii="Times New Roman" w:eastAsia="SimSun" w:hAnsi="Times New Roman" w:cs="Times New Roman"/>
          <w:kern w:val="3"/>
          <w:sz w:val="24"/>
          <w:szCs w:val="24"/>
          <w:lang w:eastAsia="zh-CN" w:bidi="hi-IN"/>
          <w:rPrChange w:id="984" w:author="Abruno" w:date="2018-10-24T13:49:00Z">
            <w:rPr>
              <w:rFonts w:ascii="Times New Roman" w:eastAsia="SimSun" w:hAnsi="Times New Roman" w:cs="Times New Roman"/>
              <w:kern w:val="3"/>
              <w:sz w:val="28"/>
              <w:szCs w:val="28"/>
              <w:lang w:eastAsia="zh-CN" w:bidi="hi-IN"/>
            </w:rPr>
          </w:rPrChange>
        </w:rPr>
        <w:t xml:space="preserve"> (il NASDAQ controlla così gli insider trading), fare valutazioni di mercato (</w:t>
      </w:r>
      <w:proofErr w:type="spellStart"/>
      <w:r w:rsidRPr="009D3B65">
        <w:rPr>
          <w:rFonts w:ascii="Times New Roman" w:eastAsia="SimSun" w:hAnsi="Times New Roman" w:cs="Times New Roman"/>
          <w:kern w:val="3"/>
          <w:sz w:val="24"/>
          <w:szCs w:val="24"/>
          <w:lang w:eastAsia="zh-CN" w:bidi="hi-IN"/>
          <w:rPrChange w:id="985" w:author="Abruno" w:date="2018-10-24T13:49:00Z">
            <w:rPr>
              <w:rFonts w:ascii="Times New Roman" w:eastAsia="SimSun" w:hAnsi="Times New Roman" w:cs="Times New Roman"/>
              <w:kern w:val="3"/>
              <w:sz w:val="28"/>
              <w:szCs w:val="28"/>
              <w:lang w:eastAsia="zh-CN" w:bidi="hi-IN"/>
            </w:rPr>
          </w:rPrChange>
        </w:rPr>
        <w:t>Wal-MArt</w:t>
      </w:r>
      <w:proofErr w:type="spellEnd"/>
      <w:r w:rsidR="00DD6C05" w:rsidRPr="009D3B65">
        <w:rPr>
          <w:rFonts w:ascii="Times New Roman" w:eastAsia="SimSun" w:hAnsi="Times New Roman" w:cs="Times New Roman"/>
          <w:kern w:val="3"/>
          <w:sz w:val="24"/>
          <w:szCs w:val="24"/>
          <w:lang w:eastAsia="zh-CN" w:bidi="hi-IN"/>
          <w:rPrChange w:id="986" w:author="Abruno" w:date="2018-10-24T13:49:00Z">
            <w:rPr>
              <w:rFonts w:ascii="Times New Roman" w:eastAsia="SimSun" w:hAnsi="Times New Roman" w:cs="Times New Roman"/>
              <w:kern w:val="3"/>
              <w:sz w:val="28"/>
              <w:szCs w:val="28"/>
              <w:lang w:eastAsia="zh-CN" w:bidi="hi-IN"/>
            </w:rPr>
          </w:rPrChange>
        </w:rPr>
        <w:t xml:space="preserve"> rifornisce le scorte in base alle tendenze manifestate in tempo reale dai consumatori</w:t>
      </w:r>
      <w:r w:rsidR="0011684A" w:rsidRPr="009D3B65">
        <w:rPr>
          <w:rFonts w:ascii="Times New Roman" w:eastAsia="SimSun" w:hAnsi="Times New Roman" w:cs="Times New Roman"/>
          <w:kern w:val="3"/>
          <w:sz w:val="24"/>
          <w:szCs w:val="24"/>
          <w:lang w:eastAsia="zh-CN" w:bidi="hi-IN"/>
          <w:rPrChange w:id="987" w:author="Abruno" w:date="2018-10-24T13:49:00Z">
            <w:rPr>
              <w:rFonts w:ascii="Times New Roman" w:eastAsia="SimSun" w:hAnsi="Times New Roman" w:cs="Times New Roman"/>
              <w:kern w:val="3"/>
              <w:sz w:val="28"/>
              <w:szCs w:val="28"/>
              <w:lang w:eastAsia="zh-CN" w:bidi="hi-IN"/>
            </w:rPr>
          </w:rPrChange>
        </w:rPr>
        <w:t>). I</w:t>
      </w:r>
      <w:r w:rsidRPr="009D3B65">
        <w:rPr>
          <w:rFonts w:ascii="Times New Roman" w:eastAsia="SimSun" w:hAnsi="Times New Roman" w:cs="Times New Roman"/>
          <w:kern w:val="3"/>
          <w:sz w:val="24"/>
          <w:szCs w:val="24"/>
          <w:lang w:eastAsia="zh-CN" w:bidi="hi-IN"/>
          <w:rPrChange w:id="988" w:author="Abruno" w:date="2018-10-24T13:49:00Z">
            <w:rPr>
              <w:rFonts w:ascii="Times New Roman" w:eastAsia="SimSun" w:hAnsi="Times New Roman" w:cs="Times New Roman"/>
              <w:kern w:val="3"/>
              <w:sz w:val="28"/>
              <w:szCs w:val="28"/>
              <w:lang w:eastAsia="zh-CN" w:bidi="hi-IN"/>
            </w:rPr>
          </w:rPrChange>
        </w:rPr>
        <w:t xml:space="preserve"> sistemi esperti di AI anticipano in tempo reale le soluzioni migliori per l’impresa, </w:t>
      </w:r>
      <w:r w:rsidR="00DE1580" w:rsidRPr="009D3B65">
        <w:rPr>
          <w:rFonts w:ascii="Times New Roman" w:eastAsia="SimSun" w:hAnsi="Times New Roman" w:cs="Times New Roman"/>
          <w:kern w:val="3"/>
          <w:sz w:val="24"/>
          <w:szCs w:val="24"/>
          <w:lang w:eastAsia="zh-CN" w:bidi="hi-IN"/>
          <w:rPrChange w:id="989" w:author="Abruno" w:date="2018-10-24T13:49:00Z">
            <w:rPr>
              <w:rFonts w:ascii="Times New Roman" w:eastAsia="SimSun" w:hAnsi="Times New Roman" w:cs="Times New Roman"/>
              <w:kern w:val="3"/>
              <w:sz w:val="28"/>
              <w:szCs w:val="28"/>
              <w:lang w:eastAsia="zh-CN" w:bidi="hi-IN"/>
            </w:rPr>
          </w:rPrChange>
        </w:rPr>
        <w:t xml:space="preserve">anche </w:t>
      </w:r>
      <w:r w:rsidRPr="009D3B65">
        <w:rPr>
          <w:rFonts w:ascii="Times New Roman" w:eastAsia="SimSun" w:hAnsi="Times New Roman" w:cs="Times New Roman"/>
          <w:kern w:val="3"/>
          <w:sz w:val="24"/>
          <w:szCs w:val="24"/>
          <w:lang w:eastAsia="zh-CN" w:bidi="hi-IN"/>
          <w:rPrChange w:id="990" w:author="Abruno" w:date="2018-10-24T13:49:00Z">
            <w:rPr>
              <w:rFonts w:ascii="Times New Roman" w:eastAsia="SimSun" w:hAnsi="Times New Roman" w:cs="Times New Roman"/>
              <w:kern w:val="3"/>
              <w:sz w:val="28"/>
              <w:szCs w:val="28"/>
              <w:lang w:eastAsia="zh-CN" w:bidi="hi-IN"/>
            </w:rPr>
          </w:rPrChange>
        </w:rPr>
        <w:t xml:space="preserve">apprendendo iterativamente dal passato. </w:t>
      </w:r>
      <w:r w:rsidR="00DE1580" w:rsidRPr="009D3B65">
        <w:rPr>
          <w:rFonts w:ascii="Times New Roman" w:eastAsia="SimSun" w:hAnsi="Times New Roman" w:cs="Times New Roman"/>
          <w:kern w:val="3"/>
          <w:sz w:val="24"/>
          <w:szCs w:val="24"/>
          <w:lang w:eastAsia="zh-CN" w:bidi="hi-IN"/>
          <w:rPrChange w:id="991" w:author="Abruno" w:date="2018-10-24T13:49:00Z">
            <w:rPr>
              <w:rFonts w:ascii="Times New Roman" w:eastAsia="SimSun" w:hAnsi="Times New Roman" w:cs="Times New Roman"/>
              <w:kern w:val="3"/>
              <w:sz w:val="28"/>
              <w:szCs w:val="28"/>
              <w:lang w:eastAsia="zh-CN" w:bidi="hi-IN"/>
            </w:rPr>
          </w:rPrChange>
        </w:rPr>
        <w:t>N</w:t>
      </w:r>
      <w:r w:rsidR="00E73F98" w:rsidRPr="009D3B65">
        <w:rPr>
          <w:rFonts w:ascii="Times New Roman" w:eastAsia="SimSun" w:hAnsi="Times New Roman" w:cs="Times New Roman"/>
          <w:kern w:val="3"/>
          <w:sz w:val="24"/>
          <w:szCs w:val="24"/>
          <w:lang w:eastAsia="zh-CN" w:bidi="hi-IN"/>
          <w:rPrChange w:id="992" w:author="Abruno" w:date="2018-10-24T13:49:00Z">
            <w:rPr>
              <w:rFonts w:ascii="Times New Roman" w:eastAsia="SimSun" w:hAnsi="Times New Roman" w:cs="Times New Roman"/>
              <w:kern w:val="3"/>
              <w:sz w:val="28"/>
              <w:szCs w:val="28"/>
              <w:lang w:eastAsia="zh-CN" w:bidi="hi-IN"/>
            </w:rPr>
          </w:rPrChange>
        </w:rPr>
        <w:t>elle linee</w:t>
      </w:r>
      <w:r w:rsidR="00DE1580" w:rsidRPr="009D3B65">
        <w:rPr>
          <w:rFonts w:ascii="Times New Roman" w:eastAsia="SimSun" w:hAnsi="Times New Roman" w:cs="Times New Roman"/>
          <w:kern w:val="3"/>
          <w:sz w:val="24"/>
          <w:szCs w:val="24"/>
          <w:lang w:eastAsia="zh-CN" w:bidi="hi-IN"/>
          <w:rPrChange w:id="993" w:author="Abruno" w:date="2018-10-24T13:49:00Z">
            <w:rPr>
              <w:rFonts w:ascii="Times New Roman" w:eastAsia="SimSun" w:hAnsi="Times New Roman" w:cs="Times New Roman"/>
              <w:kern w:val="3"/>
              <w:sz w:val="28"/>
              <w:szCs w:val="28"/>
              <w:lang w:eastAsia="zh-CN" w:bidi="hi-IN"/>
            </w:rPr>
          </w:rPrChange>
        </w:rPr>
        <w:t xml:space="preserve"> e nei reparti</w:t>
      </w:r>
      <w:r w:rsidR="00E73F98" w:rsidRPr="009D3B65">
        <w:rPr>
          <w:rFonts w:ascii="Times New Roman" w:eastAsia="SimSun" w:hAnsi="Times New Roman" w:cs="Times New Roman"/>
          <w:kern w:val="3"/>
          <w:sz w:val="24"/>
          <w:szCs w:val="24"/>
          <w:lang w:eastAsia="zh-CN" w:bidi="hi-IN"/>
          <w:rPrChange w:id="994" w:author="Abruno" w:date="2018-10-24T13:49:00Z">
            <w:rPr>
              <w:rFonts w:ascii="Times New Roman" w:eastAsia="SimSun" w:hAnsi="Times New Roman" w:cs="Times New Roman"/>
              <w:kern w:val="3"/>
              <w:sz w:val="28"/>
              <w:szCs w:val="28"/>
              <w:lang w:eastAsia="zh-CN" w:bidi="hi-IN"/>
            </w:rPr>
          </w:rPrChange>
        </w:rPr>
        <w:t xml:space="preserve"> di produzione</w:t>
      </w:r>
      <w:r w:rsidR="007E2E56" w:rsidRPr="009D3B65">
        <w:rPr>
          <w:rFonts w:ascii="Times New Roman" w:eastAsia="SimSun" w:hAnsi="Times New Roman" w:cs="Times New Roman"/>
          <w:kern w:val="3"/>
          <w:sz w:val="24"/>
          <w:szCs w:val="24"/>
          <w:lang w:eastAsia="zh-CN" w:bidi="hi-IN"/>
          <w:rPrChange w:id="995" w:author="Abruno" w:date="2018-10-24T13:49:00Z">
            <w:rPr>
              <w:rFonts w:ascii="Times New Roman" w:eastAsia="SimSun" w:hAnsi="Times New Roman" w:cs="Times New Roman"/>
              <w:kern w:val="3"/>
              <w:sz w:val="28"/>
              <w:szCs w:val="28"/>
              <w:lang w:eastAsia="zh-CN" w:bidi="hi-IN"/>
            </w:rPr>
          </w:rPrChange>
        </w:rPr>
        <w:t>,</w:t>
      </w:r>
      <w:r w:rsidR="00E73F98" w:rsidRPr="009D3B65">
        <w:rPr>
          <w:rFonts w:ascii="Times New Roman" w:eastAsia="SimSun" w:hAnsi="Times New Roman" w:cs="Times New Roman"/>
          <w:kern w:val="3"/>
          <w:sz w:val="24"/>
          <w:szCs w:val="24"/>
          <w:lang w:eastAsia="zh-CN" w:bidi="hi-IN"/>
          <w:rPrChange w:id="996" w:author="Abruno" w:date="2018-10-24T13:49:00Z">
            <w:rPr>
              <w:rFonts w:ascii="Times New Roman" w:eastAsia="SimSun" w:hAnsi="Times New Roman" w:cs="Times New Roman"/>
              <w:kern w:val="3"/>
              <w:sz w:val="28"/>
              <w:szCs w:val="28"/>
              <w:lang w:eastAsia="zh-CN" w:bidi="hi-IN"/>
            </w:rPr>
          </w:rPrChange>
        </w:rPr>
        <w:t xml:space="preserve"> </w:t>
      </w:r>
      <w:r w:rsidR="00DE1580" w:rsidRPr="009D3B65">
        <w:rPr>
          <w:rFonts w:ascii="Times New Roman" w:eastAsia="SimSun" w:hAnsi="Times New Roman" w:cs="Times New Roman"/>
          <w:kern w:val="3"/>
          <w:sz w:val="24"/>
          <w:szCs w:val="24"/>
          <w:lang w:eastAsia="zh-CN" w:bidi="hi-IN"/>
          <w:rPrChange w:id="997" w:author="Abruno" w:date="2018-10-24T13:49:00Z">
            <w:rPr>
              <w:rFonts w:ascii="Times New Roman" w:eastAsia="SimSun" w:hAnsi="Times New Roman" w:cs="Times New Roman"/>
              <w:kern w:val="3"/>
              <w:sz w:val="28"/>
              <w:szCs w:val="28"/>
              <w:lang w:eastAsia="zh-CN" w:bidi="hi-IN"/>
            </w:rPr>
          </w:rPrChange>
        </w:rPr>
        <w:t xml:space="preserve">poi, </w:t>
      </w:r>
      <w:r w:rsidR="00E73F98" w:rsidRPr="009D3B65">
        <w:rPr>
          <w:rFonts w:ascii="Times New Roman" w:eastAsia="SimSun" w:hAnsi="Times New Roman" w:cs="Times New Roman"/>
          <w:kern w:val="3"/>
          <w:sz w:val="24"/>
          <w:szCs w:val="24"/>
          <w:lang w:eastAsia="zh-CN" w:bidi="hi-IN"/>
          <w:rPrChange w:id="998" w:author="Abruno" w:date="2018-10-24T13:49:00Z">
            <w:rPr>
              <w:rFonts w:ascii="Times New Roman" w:eastAsia="SimSun" w:hAnsi="Times New Roman" w:cs="Times New Roman"/>
              <w:kern w:val="3"/>
              <w:sz w:val="28"/>
              <w:szCs w:val="28"/>
              <w:lang w:eastAsia="zh-CN" w:bidi="hi-IN"/>
            </w:rPr>
          </w:rPrChange>
        </w:rPr>
        <w:t>l’impiego di robot che interagiscono con gli umani è in evoluzione, mentre nella manifattura entrano di prepotenza le stampanti 3D</w:t>
      </w:r>
      <w:r w:rsidR="007E2E56" w:rsidRPr="009D3B65">
        <w:rPr>
          <w:rFonts w:ascii="Times New Roman" w:eastAsia="SimSun" w:hAnsi="Times New Roman" w:cs="Times New Roman"/>
          <w:kern w:val="3"/>
          <w:sz w:val="24"/>
          <w:szCs w:val="24"/>
          <w:lang w:eastAsia="zh-CN" w:bidi="hi-IN"/>
          <w:rPrChange w:id="999" w:author="Abruno" w:date="2018-10-24T13:49:00Z">
            <w:rPr>
              <w:rFonts w:ascii="Times New Roman" w:eastAsia="SimSun" w:hAnsi="Times New Roman" w:cs="Times New Roman"/>
              <w:kern w:val="3"/>
              <w:sz w:val="28"/>
              <w:szCs w:val="28"/>
              <w:lang w:eastAsia="zh-CN" w:bidi="hi-IN"/>
            </w:rPr>
          </w:rPrChange>
        </w:rPr>
        <w:t xml:space="preserve">. </w:t>
      </w:r>
    </w:p>
    <w:p w:rsidR="00DE1580" w:rsidRPr="009D3B65" w:rsidRDefault="008E0653" w:rsidP="006665CA">
      <w:pPr>
        <w:widowControl w:val="0"/>
        <w:suppressAutoHyphens/>
        <w:autoSpaceDN w:val="0"/>
        <w:jc w:val="both"/>
        <w:rPr>
          <w:rFonts w:ascii="Times New Roman" w:eastAsia="SimSun" w:hAnsi="Times New Roman" w:cs="Times New Roman"/>
          <w:kern w:val="3"/>
          <w:sz w:val="24"/>
          <w:szCs w:val="24"/>
          <w:lang w:eastAsia="zh-CN" w:bidi="hi-IN"/>
          <w:rPrChange w:id="1000" w:author="Abruno" w:date="2018-10-24T13:49:00Z">
            <w:rPr>
              <w:rFonts w:ascii="Times New Roman" w:eastAsia="SimSun" w:hAnsi="Times New Roman" w:cs="Times New Roman"/>
              <w:kern w:val="3"/>
              <w:sz w:val="28"/>
              <w:szCs w:val="28"/>
              <w:lang w:eastAsia="zh-CN" w:bidi="hi-IN"/>
            </w:rPr>
          </w:rPrChange>
        </w:rPr>
      </w:pPr>
      <w:r w:rsidRPr="009D3B65">
        <w:rPr>
          <w:rFonts w:ascii="Times New Roman" w:eastAsia="SimSun" w:hAnsi="Times New Roman" w:cs="Times New Roman"/>
          <w:kern w:val="3"/>
          <w:sz w:val="24"/>
          <w:szCs w:val="24"/>
          <w:lang w:eastAsia="zh-CN" w:bidi="hi-IN"/>
          <w:rPrChange w:id="1001" w:author="Abruno" w:date="2018-10-24T13:49:00Z">
            <w:rPr>
              <w:rFonts w:ascii="Times New Roman" w:eastAsia="SimSun" w:hAnsi="Times New Roman" w:cs="Times New Roman"/>
              <w:kern w:val="3"/>
              <w:sz w:val="28"/>
              <w:szCs w:val="28"/>
              <w:lang w:eastAsia="zh-CN" w:bidi="hi-IN"/>
            </w:rPr>
          </w:rPrChange>
        </w:rPr>
        <w:t>Vediamo di che cosa si tratta</w:t>
      </w:r>
      <w:r w:rsidR="00E73F98" w:rsidRPr="009D3B65">
        <w:rPr>
          <w:rFonts w:ascii="Times New Roman" w:eastAsia="SimSun" w:hAnsi="Times New Roman" w:cs="Times New Roman"/>
          <w:kern w:val="3"/>
          <w:sz w:val="24"/>
          <w:szCs w:val="24"/>
          <w:lang w:eastAsia="zh-CN" w:bidi="hi-IN"/>
          <w:rPrChange w:id="1002" w:author="Abruno" w:date="2018-10-24T13:49:00Z">
            <w:rPr>
              <w:rFonts w:ascii="Times New Roman" w:eastAsia="SimSun" w:hAnsi="Times New Roman" w:cs="Times New Roman"/>
              <w:kern w:val="3"/>
              <w:sz w:val="28"/>
              <w:szCs w:val="28"/>
              <w:lang w:eastAsia="zh-CN" w:bidi="hi-IN"/>
            </w:rPr>
          </w:rPrChange>
        </w:rPr>
        <w:t xml:space="preserve"> e quali ripercussioni si avranno </w:t>
      </w:r>
      <w:r w:rsidR="00E73F98" w:rsidRPr="009D3B65">
        <w:rPr>
          <w:rFonts w:ascii="Times New Roman" w:eastAsia="SimSun" w:hAnsi="Times New Roman" w:cs="Times New Roman"/>
          <w:i/>
          <w:kern w:val="3"/>
          <w:sz w:val="24"/>
          <w:szCs w:val="24"/>
          <w:lang w:eastAsia="zh-CN" w:bidi="hi-IN"/>
          <w:rPrChange w:id="1003" w:author="Abruno" w:date="2018-10-24T13:49:00Z">
            <w:rPr>
              <w:rFonts w:ascii="Times New Roman" w:eastAsia="SimSun" w:hAnsi="Times New Roman" w:cs="Times New Roman"/>
              <w:i/>
              <w:kern w:val="3"/>
              <w:sz w:val="28"/>
              <w:szCs w:val="28"/>
              <w:lang w:eastAsia="zh-CN" w:bidi="hi-IN"/>
            </w:rPr>
          </w:rPrChange>
        </w:rPr>
        <w:t>sull’organizzazione e sul mercato del lavoro</w:t>
      </w:r>
      <w:r w:rsidRPr="009D3B65">
        <w:rPr>
          <w:rFonts w:ascii="Times New Roman" w:eastAsia="SimSun" w:hAnsi="Times New Roman" w:cs="Times New Roman"/>
          <w:i/>
          <w:kern w:val="3"/>
          <w:sz w:val="24"/>
          <w:szCs w:val="24"/>
          <w:lang w:eastAsia="zh-CN" w:bidi="hi-IN"/>
          <w:rPrChange w:id="1004" w:author="Abruno" w:date="2018-10-24T13:49:00Z">
            <w:rPr>
              <w:rFonts w:ascii="Times New Roman" w:eastAsia="SimSun" w:hAnsi="Times New Roman" w:cs="Times New Roman"/>
              <w:i/>
              <w:kern w:val="3"/>
              <w:sz w:val="28"/>
              <w:szCs w:val="28"/>
              <w:lang w:eastAsia="zh-CN" w:bidi="hi-IN"/>
            </w:rPr>
          </w:rPrChange>
        </w:rPr>
        <w:t>.</w:t>
      </w:r>
      <w:r w:rsidR="0042693E" w:rsidRPr="009D3B65">
        <w:rPr>
          <w:rFonts w:ascii="Times New Roman" w:eastAsia="SimSun" w:hAnsi="Times New Roman" w:cs="Times New Roman"/>
          <w:i/>
          <w:kern w:val="3"/>
          <w:sz w:val="24"/>
          <w:szCs w:val="24"/>
          <w:lang w:eastAsia="zh-CN" w:bidi="hi-IN"/>
          <w:rPrChange w:id="1005" w:author="Abruno" w:date="2018-10-24T13:49:00Z">
            <w:rPr>
              <w:rFonts w:ascii="Times New Roman" w:eastAsia="SimSun" w:hAnsi="Times New Roman" w:cs="Times New Roman"/>
              <w:i/>
              <w:kern w:val="3"/>
              <w:sz w:val="28"/>
              <w:szCs w:val="28"/>
              <w:lang w:eastAsia="zh-CN" w:bidi="hi-IN"/>
            </w:rPr>
          </w:rPrChange>
        </w:rPr>
        <w:t xml:space="preserve"> </w:t>
      </w:r>
      <w:r w:rsidR="00C923F4" w:rsidRPr="009D3B65">
        <w:rPr>
          <w:rFonts w:ascii="Times New Roman" w:eastAsia="SimSun" w:hAnsi="Times New Roman" w:cs="Times New Roman"/>
          <w:kern w:val="3"/>
          <w:sz w:val="24"/>
          <w:szCs w:val="24"/>
          <w:lang w:eastAsia="zh-CN" w:bidi="hi-IN"/>
          <w:rPrChange w:id="1006" w:author="Abruno" w:date="2018-10-24T13:49:00Z">
            <w:rPr>
              <w:rFonts w:ascii="Times New Roman" w:eastAsia="SimSun" w:hAnsi="Times New Roman" w:cs="Times New Roman"/>
              <w:kern w:val="3"/>
              <w:sz w:val="28"/>
              <w:szCs w:val="28"/>
              <w:lang w:eastAsia="zh-CN" w:bidi="hi-IN"/>
            </w:rPr>
          </w:rPrChange>
        </w:rPr>
        <w:t xml:space="preserve">Sono in corso </w:t>
      </w:r>
      <w:r w:rsidR="007103B1" w:rsidRPr="009D3B65">
        <w:rPr>
          <w:rFonts w:ascii="Times New Roman" w:eastAsia="SimSun" w:hAnsi="Times New Roman" w:cs="Times New Roman"/>
          <w:i/>
          <w:kern w:val="3"/>
          <w:sz w:val="24"/>
          <w:szCs w:val="24"/>
          <w:lang w:eastAsia="zh-CN" w:bidi="hi-IN"/>
          <w:rPrChange w:id="1007" w:author="Abruno" w:date="2018-10-24T13:49:00Z">
            <w:rPr>
              <w:rFonts w:ascii="Times New Roman" w:eastAsia="SimSun" w:hAnsi="Times New Roman" w:cs="Times New Roman"/>
              <w:i/>
              <w:kern w:val="3"/>
              <w:sz w:val="28"/>
              <w:szCs w:val="28"/>
              <w:lang w:eastAsia="zh-CN" w:bidi="hi-IN"/>
            </w:rPr>
          </w:rPrChange>
        </w:rPr>
        <w:t>due</w:t>
      </w:r>
      <w:r w:rsidR="00C923F4" w:rsidRPr="009D3B65">
        <w:rPr>
          <w:rFonts w:ascii="Times New Roman" w:eastAsia="SimSun" w:hAnsi="Times New Roman" w:cs="Times New Roman"/>
          <w:i/>
          <w:kern w:val="3"/>
          <w:sz w:val="24"/>
          <w:szCs w:val="24"/>
          <w:lang w:eastAsia="zh-CN" w:bidi="hi-IN"/>
          <w:rPrChange w:id="1008" w:author="Abruno" w:date="2018-10-24T13:49:00Z">
            <w:rPr>
              <w:rFonts w:ascii="Times New Roman" w:eastAsia="SimSun" w:hAnsi="Times New Roman" w:cs="Times New Roman"/>
              <w:i/>
              <w:kern w:val="3"/>
              <w:sz w:val="28"/>
              <w:szCs w:val="28"/>
              <w:lang w:eastAsia="zh-CN" w:bidi="hi-IN"/>
            </w:rPr>
          </w:rPrChange>
        </w:rPr>
        <w:t xml:space="preserve"> grandi trasformazioni</w:t>
      </w:r>
      <w:r w:rsidR="00C923F4" w:rsidRPr="009D3B65">
        <w:rPr>
          <w:rFonts w:ascii="Times New Roman" w:eastAsia="SimSun" w:hAnsi="Times New Roman" w:cs="Times New Roman"/>
          <w:kern w:val="3"/>
          <w:sz w:val="24"/>
          <w:szCs w:val="24"/>
          <w:lang w:eastAsia="zh-CN" w:bidi="hi-IN"/>
          <w:rPrChange w:id="1009" w:author="Abruno" w:date="2018-10-24T13:49:00Z">
            <w:rPr>
              <w:rFonts w:ascii="Times New Roman" w:eastAsia="SimSun" w:hAnsi="Times New Roman" w:cs="Times New Roman"/>
              <w:kern w:val="3"/>
              <w:sz w:val="28"/>
              <w:szCs w:val="28"/>
              <w:lang w:eastAsia="zh-CN" w:bidi="hi-IN"/>
            </w:rPr>
          </w:rPrChange>
        </w:rPr>
        <w:t xml:space="preserve"> che </w:t>
      </w:r>
      <w:r w:rsidR="007E2E56" w:rsidRPr="009D3B65">
        <w:rPr>
          <w:rFonts w:ascii="Times New Roman" w:eastAsia="SimSun" w:hAnsi="Times New Roman" w:cs="Times New Roman"/>
          <w:kern w:val="3"/>
          <w:sz w:val="24"/>
          <w:szCs w:val="24"/>
          <w:lang w:eastAsia="zh-CN" w:bidi="hi-IN"/>
          <w:rPrChange w:id="1010" w:author="Abruno" w:date="2018-10-24T13:49:00Z">
            <w:rPr>
              <w:rFonts w:ascii="Times New Roman" w:eastAsia="SimSun" w:hAnsi="Times New Roman" w:cs="Times New Roman"/>
              <w:kern w:val="3"/>
              <w:sz w:val="28"/>
              <w:szCs w:val="28"/>
              <w:lang w:eastAsia="zh-CN" w:bidi="hi-IN"/>
            </w:rPr>
          </w:rPrChange>
        </w:rPr>
        <w:t xml:space="preserve">li </w:t>
      </w:r>
      <w:r w:rsidR="00C923F4" w:rsidRPr="009D3B65">
        <w:rPr>
          <w:rFonts w:ascii="Times New Roman" w:eastAsia="SimSun" w:hAnsi="Times New Roman" w:cs="Times New Roman"/>
          <w:kern w:val="3"/>
          <w:sz w:val="24"/>
          <w:szCs w:val="24"/>
          <w:lang w:eastAsia="zh-CN" w:bidi="hi-IN"/>
          <w:rPrChange w:id="1011" w:author="Abruno" w:date="2018-10-24T13:49:00Z">
            <w:rPr>
              <w:rFonts w:ascii="Times New Roman" w:eastAsia="SimSun" w:hAnsi="Times New Roman" w:cs="Times New Roman"/>
              <w:kern w:val="3"/>
              <w:sz w:val="28"/>
              <w:szCs w:val="28"/>
              <w:lang w:eastAsia="zh-CN" w:bidi="hi-IN"/>
            </w:rPr>
          </w:rPrChange>
        </w:rPr>
        <w:t xml:space="preserve">riguardano da vicino: </w:t>
      </w:r>
      <w:r w:rsidR="00DD6C05" w:rsidRPr="009D3B65">
        <w:rPr>
          <w:rFonts w:ascii="Times New Roman" w:eastAsia="SimSun" w:hAnsi="Times New Roman" w:cs="Times New Roman"/>
          <w:kern w:val="3"/>
          <w:sz w:val="24"/>
          <w:szCs w:val="24"/>
          <w:lang w:eastAsia="zh-CN" w:bidi="hi-IN"/>
          <w:rPrChange w:id="1012" w:author="Abruno" w:date="2018-10-24T13:49:00Z">
            <w:rPr>
              <w:rFonts w:ascii="Times New Roman" w:eastAsia="SimSun" w:hAnsi="Times New Roman" w:cs="Times New Roman"/>
              <w:kern w:val="3"/>
              <w:sz w:val="28"/>
              <w:szCs w:val="28"/>
              <w:lang w:eastAsia="zh-CN" w:bidi="hi-IN"/>
            </w:rPr>
          </w:rPrChange>
        </w:rPr>
        <w:t xml:space="preserve">in </w:t>
      </w:r>
      <w:r w:rsidR="00587EAA" w:rsidRPr="009D3B65">
        <w:rPr>
          <w:rFonts w:ascii="Times New Roman" w:eastAsia="SimSun" w:hAnsi="Times New Roman" w:cs="Times New Roman"/>
          <w:kern w:val="3"/>
          <w:sz w:val="24"/>
          <w:szCs w:val="24"/>
          <w:lang w:eastAsia="zh-CN" w:bidi="hi-IN"/>
          <w:rPrChange w:id="1013" w:author="Abruno" w:date="2018-10-24T13:49:00Z">
            <w:rPr>
              <w:rFonts w:ascii="Times New Roman" w:eastAsia="SimSun" w:hAnsi="Times New Roman" w:cs="Times New Roman"/>
              <w:kern w:val="3"/>
              <w:sz w:val="28"/>
              <w:szCs w:val="28"/>
              <w:lang w:eastAsia="zh-CN" w:bidi="hi-IN"/>
            </w:rPr>
          </w:rPrChange>
        </w:rPr>
        <w:t xml:space="preserve">primo luogo </w:t>
      </w:r>
      <w:r w:rsidR="00DE1580" w:rsidRPr="009D3B65">
        <w:rPr>
          <w:rFonts w:ascii="Times New Roman" w:eastAsia="SimSun" w:hAnsi="Times New Roman" w:cs="Times New Roman"/>
          <w:kern w:val="3"/>
          <w:sz w:val="24"/>
          <w:szCs w:val="24"/>
          <w:lang w:eastAsia="zh-CN" w:bidi="hi-IN"/>
          <w:rPrChange w:id="1014" w:author="Abruno" w:date="2018-10-24T13:49:00Z">
            <w:rPr>
              <w:rFonts w:ascii="Times New Roman" w:eastAsia="SimSun" w:hAnsi="Times New Roman" w:cs="Times New Roman"/>
              <w:kern w:val="3"/>
              <w:sz w:val="28"/>
              <w:szCs w:val="28"/>
              <w:lang w:eastAsia="zh-CN" w:bidi="hi-IN"/>
            </w:rPr>
          </w:rPrChange>
        </w:rPr>
        <w:t xml:space="preserve">l’implementazione </w:t>
      </w:r>
      <w:r w:rsidR="007103B1" w:rsidRPr="009D3B65">
        <w:rPr>
          <w:rFonts w:ascii="Times New Roman" w:eastAsia="SimSun" w:hAnsi="Times New Roman" w:cs="Times New Roman"/>
          <w:kern w:val="3"/>
          <w:sz w:val="24"/>
          <w:szCs w:val="24"/>
          <w:lang w:eastAsia="zh-CN" w:bidi="hi-IN"/>
          <w:rPrChange w:id="1015" w:author="Abruno" w:date="2018-10-24T13:49:00Z">
            <w:rPr>
              <w:rFonts w:ascii="Times New Roman" w:eastAsia="SimSun" w:hAnsi="Times New Roman" w:cs="Times New Roman"/>
              <w:kern w:val="3"/>
              <w:sz w:val="28"/>
              <w:szCs w:val="28"/>
              <w:lang w:eastAsia="zh-CN" w:bidi="hi-IN"/>
            </w:rPr>
          </w:rPrChange>
        </w:rPr>
        <w:t>di sistemi di intelligenza artificiale applicati alla robotica e</w:t>
      </w:r>
      <w:r w:rsidR="00DD6C05" w:rsidRPr="009D3B65">
        <w:rPr>
          <w:rFonts w:ascii="Times New Roman" w:eastAsia="SimSun" w:hAnsi="Times New Roman" w:cs="Times New Roman"/>
          <w:kern w:val="3"/>
          <w:sz w:val="24"/>
          <w:szCs w:val="24"/>
          <w:lang w:eastAsia="zh-CN" w:bidi="hi-IN"/>
          <w:rPrChange w:id="1016" w:author="Abruno" w:date="2018-10-24T13:49:00Z">
            <w:rPr>
              <w:rFonts w:ascii="Times New Roman" w:eastAsia="SimSun" w:hAnsi="Times New Roman" w:cs="Times New Roman"/>
              <w:kern w:val="3"/>
              <w:sz w:val="28"/>
              <w:szCs w:val="28"/>
              <w:lang w:eastAsia="zh-CN" w:bidi="hi-IN"/>
            </w:rPr>
          </w:rPrChange>
        </w:rPr>
        <w:t>,</w:t>
      </w:r>
      <w:r w:rsidR="007103B1" w:rsidRPr="009D3B65">
        <w:rPr>
          <w:rFonts w:ascii="Times New Roman" w:eastAsia="SimSun" w:hAnsi="Times New Roman" w:cs="Times New Roman"/>
          <w:kern w:val="3"/>
          <w:sz w:val="24"/>
          <w:szCs w:val="24"/>
          <w:lang w:eastAsia="zh-CN" w:bidi="hi-IN"/>
          <w:rPrChange w:id="1017" w:author="Abruno" w:date="2018-10-24T13:49:00Z">
            <w:rPr>
              <w:rFonts w:ascii="Times New Roman" w:eastAsia="SimSun" w:hAnsi="Times New Roman" w:cs="Times New Roman"/>
              <w:kern w:val="3"/>
              <w:sz w:val="28"/>
              <w:szCs w:val="28"/>
              <w:lang w:eastAsia="zh-CN" w:bidi="hi-IN"/>
            </w:rPr>
          </w:rPrChange>
        </w:rPr>
        <w:t xml:space="preserve"> </w:t>
      </w:r>
      <w:r w:rsidR="00587EAA" w:rsidRPr="009D3B65">
        <w:rPr>
          <w:rFonts w:ascii="Times New Roman" w:eastAsia="SimSun" w:hAnsi="Times New Roman" w:cs="Times New Roman"/>
          <w:kern w:val="3"/>
          <w:sz w:val="24"/>
          <w:szCs w:val="24"/>
          <w:lang w:eastAsia="zh-CN" w:bidi="hi-IN"/>
          <w:rPrChange w:id="1018" w:author="Abruno" w:date="2018-10-24T13:49:00Z">
            <w:rPr>
              <w:rFonts w:ascii="Times New Roman" w:eastAsia="SimSun" w:hAnsi="Times New Roman" w:cs="Times New Roman"/>
              <w:kern w:val="3"/>
              <w:sz w:val="28"/>
              <w:szCs w:val="28"/>
              <w:lang w:eastAsia="zh-CN" w:bidi="hi-IN"/>
            </w:rPr>
          </w:rPrChange>
        </w:rPr>
        <w:t>in secondo luogo</w:t>
      </w:r>
      <w:r w:rsidR="00DD6C05" w:rsidRPr="009D3B65">
        <w:rPr>
          <w:rFonts w:ascii="Times New Roman" w:eastAsia="SimSun" w:hAnsi="Times New Roman" w:cs="Times New Roman"/>
          <w:kern w:val="3"/>
          <w:sz w:val="24"/>
          <w:szCs w:val="24"/>
          <w:lang w:eastAsia="zh-CN" w:bidi="hi-IN"/>
          <w:rPrChange w:id="1019" w:author="Abruno" w:date="2018-10-24T13:49:00Z">
            <w:rPr>
              <w:rFonts w:ascii="Times New Roman" w:eastAsia="SimSun" w:hAnsi="Times New Roman" w:cs="Times New Roman"/>
              <w:kern w:val="3"/>
              <w:sz w:val="28"/>
              <w:szCs w:val="28"/>
              <w:lang w:eastAsia="zh-CN" w:bidi="hi-IN"/>
            </w:rPr>
          </w:rPrChange>
        </w:rPr>
        <w:t>,</w:t>
      </w:r>
      <w:r w:rsidR="00587EAA" w:rsidRPr="009D3B65">
        <w:rPr>
          <w:rFonts w:ascii="Times New Roman" w:eastAsia="SimSun" w:hAnsi="Times New Roman" w:cs="Times New Roman"/>
          <w:kern w:val="3"/>
          <w:sz w:val="24"/>
          <w:szCs w:val="24"/>
          <w:lang w:eastAsia="zh-CN" w:bidi="hi-IN"/>
          <w:rPrChange w:id="1020" w:author="Abruno" w:date="2018-10-24T13:49:00Z">
            <w:rPr>
              <w:rFonts w:ascii="Times New Roman" w:eastAsia="SimSun" w:hAnsi="Times New Roman" w:cs="Times New Roman"/>
              <w:kern w:val="3"/>
              <w:sz w:val="28"/>
              <w:szCs w:val="28"/>
              <w:lang w:eastAsia="zh-CN" w:bidi="hi-IN"/>
            </w:rPr>
          </w:rPrChange>
        </w:rPr>
        <w:t xml:space="preserve"> </w:t>
      </w:r>
      <w:r w:rsidR="007103B1" w:rsidRPr="009D3B65">
        <w:rPr>
          <w:rFonts w:ascii="Times New Roman" w:eastAsia="SimSun" w:hAnsi="Times New Roman" w:cs="Times New Roman"/>
          <w:kern w:val="3"/>
          <w:sz w:val="24"/>
          <w:szCs w:val="24"/>
          <w:lang w:eastAsia="zh-CN" w:bidi="hi-IN"/>
          <w:rPrChange w:id="1021" w:author="Abruno" w:date="2018-10-24T13:49:00Z">
            <w:rPr>
              <w:rFonts w:ascii="Times New Roman" w:eastAsia="SimSun" w:hAnsi="Times New Roman" w:cs="Times New Roman"/>
              <w:kern w:val="3"/>
              <w:sz w:val="28"/>
              <w:szCs w:val="28"/>
              <w:lang w:eastAsia="zh-CN" w:bidi="hi-IN"/>
            </w:rPr>
          </w:rPrChange>
        </w:rPr>
        <w:t>la conferma delle possibilità delle nanotecnologie</w:t>
      </w:r>
      <w:r w:rsidR="00587EAA" w:rsidRPr="009D3B65">
        <w:rPr>
          <w:rFonts w:ascii="Times New Roman" w:eastAsia="SimSun" w:hAnsi="Times New Roman" w:cs="Times New Roman"/>
          <w:kern w:val="3"/>
          <w:sz w:val="24"/>
          <w:szCs w:val="24"/>
          <w:lang w:eastAsia="zh-CN" w:bidi="hi-IN"/>
          <w:rPrChange w:id="1022" w:author="Abruno" w:date="2018-10-24T13:49:00Z">
            <w:rPr>
              <w:rFonts w:ascii="Times New Roman" w:eastAsia="SimSun" w:hAnsi="Times New Roman" w:cs="Times New Roman"/>
              <w:kern w:val="3"/>
              <w:sz w:val="28"/>
              <w:szCs w:val="28"/>
              <w:lang w:eastAsia="zh-CN" w:bidi="hi-IN"/>
            </w:rPr>
          </w:rPrChange>
        </w:rPr>
        <w:t>,</w:t>
      </w:r>
      <w:r w:rsidR="007103B1" w:rsidRPr="009D3B65">
        <w:rPr>
          <w:rFonts w:ascii="Times New Roman" w:eastAsia="SimSun" w:hAnsi="Times New Roman" w:cs="Times New Roman"/>
          <w:kern w:val="3"/>
          <w:sz w:val="24"/>
          <w:szCs w:val="24"/>
          <w:lang w:eastAsia="zh-CN" w:bidi="hi-IN"/>
          <w:rPrChange w:id="1023" w:author="Abruno" w:date="2018-10-24T13:49:00Z">
            <w:rPr>
              <w:rFonts w:ascii="Times New Roman" w:eastAsia="SimSun" w:hAnsi="Times New Roman" w:cs="Times New Roman"/>
              <w:kern w:val="3"/>
              <w:sz w:val="28"/>
              <w:szCs w:val="28"/>
              <w:lang w:eastAsia="zh-CN" w:bidi="hi-IN"/>
            </w:rPr>
          </w:rPrChange>
        </w:rPr>
        <w:t xml:space="preserve"> che permettono un grande sviluppo di “assemblatori”</w:t>
      </w:r>
      <w:r w:rsidR="00587EAA" w:rsidRPr="009D3B65">
        <w:rPr>
          <w:rFonts w:ascii="Times New Roman" w:eastAsia="SimSun" w:hAnsi="Times New Roman" w:cs="Times New Roman"/>
          <w:kern w:val="3"/>
          <w:sz w:val="24"/>
          <w:szCs w:val="24"/>
          <w:lang w:eastAsia="zh-CN" w:bidi="hi-IN"/>
          <w:rPrChange w:id="1024" w:author="Abruno" w:date="2018-10-24T13:49:00Z">
            <w:rPr>
              <w:rFonts w:ascii="Times New Roman" w:eastAsia="SimSun" w:hAnsi="Times New Roman" w:cs="Times New Roman"/>
              <w:kern w:val="3"/>
              <w:sz w:val="28"/>
              <w:szCs w:val="28"/>
              <w:lang w:eastAsia="zh-CN" w:bidi="hi-IN"/>
            </w:rPr>
          </w:rPrChange>
        </w:rPr>
        <w:t xml:space="preserve"> programmati</w:t>
      </w:r>
      <w:r w:rsidR="00DD6C05" w:rsidRPr="009D3B65">
        <w:rPr>
          <w:rFonts w:ascii="Times New Roman" w:eastAsia="SimSun" w:hAnsi="Times New Roman" w:cs="Times New Roman"/>
          <w:kern w:val="3"/>
          <w:sz w:val="24"/>
          <w:szCs w:val="24"/>
          <w:lang w:eastAsia="zh-CN" w:bidi="hi-IN"/>
          <w:rPrChange w:id="1025" w:author="Abruno" w:date="2018-10-24T13:49:00Z">
            <w:rPr>
              <w:rFonts w:ascii="Times New Roman" w:eastAsia="SimSun" w:hAnsi="Times New Roman" w:cs="Times New Roman"/>
              <w:kern w:val="3"/>
              <w:sz w:val="28"/>
              <w:szCs w:val="28"/>
              <w:lang w:eastAsia="zh-CN" w:bidi="hi-IN"/>
            </w:rPr>
          </w:rPrChange>
        </w:rPr>
        <w:t xml:space="preserve"> – le attuali </w:t>
      </w:r>
      <w:r w:rsidR="007103B1" w:rsidRPr="009D3B65">
        <w:rPr>
          <w:rFonts w:ascii="Times New Roman" w:eastAsia="SimSun" w:hAnsi="Times New Roman" w:cs="Times New Roman"/>
          <w:kern w:val="3"/>
          <w:sz w:val="24"/>
          <w:szCs w:val="24"/>
          <w:lang w:eastAsia="zh-CN" w:bidi="hi-IN"/>
          <w:rPrChange w:id="1026" w:author="Abruno" w:date="2018-10-24T13:49:00Z">
            <w:rPr>
              <w:rFonts w:ascii="Times New Roman" w:eastAsia="SimSun" w:hAnsi="Times New Roman" w:cs="Times New Roman"/>
              <w:kern w:val="3"/>
              <w:sz w:val="28"/>
              <w:szCs w:val="28"/>
              <w:lang w:eastAsia="zh-CN" w:bidi="hi-IN"/>
            </w:rPr>
          </w:rPrChange>
        </w:rPr>
        <w:t>stampanti 3D</w:t>
      </w:r>
      <w:r w:rsidR="00122263" w:rsidRPr="009D3B65">
        <w:rPr>
          <w:rFonts w:ascii="Times New Roman" w:eastAsia="SimSun" w:hAnsi="Times New Roman" w:cs="Times New Roman"/>
          <w:kern w:val="3"/>
          <w:sz w:val="24"/>
          <w:szCs w:val="24"/>
          <w:lang w:eastAsia="zh-CN" w:bidi="hi-IN"/>
          <w:rPrChange w:id="1027" w:author="Abruno" w:date="2018-10-24T13:49:00Z">
            <w:rPr>
              <w:rFonts w:ascii="Times New Roman" w:eastAsia="SimSun" w:hAnsi="Times New Roman" w:cs="Times New Roman"/>
              <w:kern w:val="3"/>
              <w:sz w:val="28"/>
              <w:szCs w:val="28"/>
              <w:lang w:eastAsia="zh-CN" w:bidi="hi-IN"/>
            </w:rPr>
          </w:rPrChange>
        </w:rPr>
        <w:t xml:space="preserve"> - </w:t>
      </w:r>
      <w:r w:rsidR="00DE1580" w:rsidRPr="009D3B65">
        <w:rPr>
          <w:rFonts w:ascii="Times New Roman" w:eastAsia="SimSun" w:hAnsi="Times New Roman" w:cs="Times New Roman"/>
          <w:kern w:val="3"/>
          <w:sz w:val="24"/>
          <w:szCs w:val="24"/>
          <w:lang w:eastAsia="zh-CN" w:bidi="hi-IN"/>
          <w:rPrChange w:id="1028" w:author="Abruno" w:date="2018-10-24T13:49:00Z">
            <w:rPr>
              <w:rFonts w:ascii="Times New Roman" w:eastAsia="SimSun" w:hAnsi="Times New Roman" w:cs="Times New Roman"/>
              <w:kern w:val="3"/>
              <w:sz w:val="28"/>
              <w:szCs w:val="28"/>
              <w:lang w:eastAsia="zh-CN" w:bidi="hi-IN"/>
            </w:rPr>
          </w:rPrChange>
        </w:rPr>
        <w:t xml:space="preserve">consentendo </w:t>
      </w:r>
      <w:r w:rsidR="00DD6C05" w:rsidRPr="009D3B65">
        <w:rPr>
          <w:rFonts w:ascii="Times New Roman" w:eastAsia="SimSun" w:hAnsi="Times New Roman" w:cs="Times New Roman"/>
          <w:kern w:val="3"/>
          <w:sz w:val="24"/>
          <w:szCs w:val="24"/>
          <w:lang w:eastAsia="zh-CN" w:bidi="hi-IN"/>
          <w:rPrChange w:id="1029" w:author="Abruno" w:date="2018-10-24T13:49:00Z">
            <w:rPr>
              <w:rFonts w:ascii="Times New Roman" w:eastAsia="SimSun" w:hAnsi="Times New Roman" w:cs="Times New Roman"/>
              <w:kern w:val="3"/>
              <w:sz w:val="28"/>
              <w:szCs w:val="28"/>
              <w:lang w:eastAsia="zh-CN" w:bidi="hi-IN"/>
            </w:rPr>
          </w:rPrChange>
        </w:rPr>
        <w:t xml:space="preserve">evoluzioni </w:t>
      </w:r>
      <w:r w:rsidR="007E2E56" w:rsidRPr="009D3B65">
        <w:rPr>
          <w:rFonts w:ascii="Times New Roman" w:eastAsia="SimSun" w:hAnsi="Times New Roman" w:cs="Times New Roman"/>
          <w:kern w:val="3"/>
          <w:sz w:val="24"/>
          <w:szCs w:val="24"/>
          <w:lang w:eastAsia="zh-CN" w:bidi="hi-IN"/>
          <w:rPrChange w:id="1030" w:author="Abruno" w:date="2018-10-24T13:49:00Z">
            <w:rPr>
              <w:rFonts w:ascii="Times New Roman" w:eastAsia="SimSun" w:hAnsi="Times New Roman" w:cs="Times New Roman"/>
              <w:kern w:val="3"/>
              <w:sz w:val="28"/>
              <w:szCs w:val="28"/>
              <w:lang w:eastAsia="zh-CN" w:bidi="hi-IN"/>
            </w:rPr>
          </w:rPrChange>
        </w:rPr>
        <w:t xml:space="preserve">che </w:t>
      </w:r>
      <w:r w:rsidR="00DD6C05" w:rsidRPr="009D3B65">
        <w:rPr>
          <w:rFonts w:ascii="Times New Roman" w:eastAsia="SimSun" w:hAnsi="Times New Roman" w:cs="Times New Roman"/>
          <w:kern w:val="3"/>
          <w:sz w:val="24"/>
          <w:szCs w:val="24"/>
          <w:lang w:eastAsia="zh-CN" w:bidi="hi-IN"/>
          <w:rPrChange w:id="1031" w:author="Abruno" w:date="2018-10-24T13:49:00Z">
            <w:rPr>
              <w:rFonts w:ascii="Times New Roman" w:eastAsia="SimSun" w:hAnsi="Times New Roman" w:cs="Times New Roman"/>
              <w:kern w:val="3"/>
              <w:sz w:val="28"/>
              <w:szCs w:val="28"/>
              <w:lang w:eastAsia="zh-CN" w:bidi="hi-IN"/>
            </w:rPr>
          </w:rPrChange>
        </w:rPr>
        <w:t>fino a</w:t>
      </w:r>
      <w:del w:id="1032" w:author="Fiorella" w:date="2016-06-27T18:16:00Z">
        <w:r w:rsidR="00DD6C05" w:rsidRPr="009D3B65" w:rsidDel="002C367A">
          <w:rPr>
            <w:rFonts w:ascii="Times New Roman" w:eastAsia="SimSun" w:hAnsi="Times New Roman" w:cs="Times New Roman"/>
            <w:kern w:val="3"/>
            <w:sz w:val="24"/>
            <w:szCs w:val="24"/>
            <w:lang w:eastAsia="zh-CN" w:bidi="hi-IN"/>
            <w:rPrChange w:id="1033" w:author="Abruno" w:date="2018-10-24T13:49:00Z">
              <w:rPr>
                <w:rFonts w:ascii="Times New Roman" w:eastAsia="SimSun" w:hAnsi="Times New Roman" w:cs="Times New Roman"/>
                <w:kern w:val="3"/>
                <w:sz w:val="28"/>
                <w:szCs w:val="28"/>
                <w:lang w:eastAsia="zh-CN" w:bidi="hi-IN"/>
              </w:rPr>
            </w:rPrChange>
          </w:rPr>
          <w:delText>d</w:delText>
        </w:r>
      </w:del>
      <w:r w:rsidR="00DD6C05" w:rsidRPr="009D3B65">
        <w:rPr>
          <w:rFonts w:ascii="Times New Roman" w:eastAsia="SimSun" w:hAnsi="Times New Roman" w:cs="Times New Roman"/>
          <w:kern w:val="3"/>
          <w:sz w:val="24"/>
          <w:szCs w:val="24"/>
          <w:lang w:eastAsia="zh-CN" w:bidi="hi-IN"/>
          <w:rPrChange w:id="1034" w:author="Abruno" w:date="2018-10-24T13:49:00Z">
            <w:rPr>
              <w:rFonts w:ascii="Times New Roman" w:eastAsia="SimSun" w:hAnsi="Times New Roman" w:cs="Times New Roman"/>
              <w:kern w:val="3"/>
              <w:sz w:val="28"/>
              <w:szCs w:val="28"/>
              <w:lang w:eastAsia="zh-CN" w:bidi="hi-IN"/>
            </w:rPr>
          </w:rPrChange>
        </w:rPr>
        <w:t xml:space="preserve"> un decennio fa </w:t>
      </w:r>
      <w:r w:rsidR="007E2E56" w:rsidRPr="009D3B65">
        <w:rPr>
          <w:rFonts w:ascii="Times New Roman" w:eastAsia="SimSun" w:hAnsi="Times New Roman" w:cs="Times New Roman"/>
          <w:kern w:val="3"/>
          <w:sz w:val="24"/>
          <w:szCs w:val="24"/>
          <w:lang w:eastAsia="zh-CN" w:bidi="hi-IN"/>
          <w:rPrChange w:id="1035" w:author="Abruno" w:date="2018-10-24T13:49:00Z">
            <w:rPr>
              <w:rFonts w:ascii="Times New Roman" w:eastAsia="SimSun" w:hAnsi="Times New Roman" w:cs="Times New Roman"/>
              <w:kern w:val="3"/>
              <w:sz w:val="28"/>
              <w:szCs w:val="28"/>
              <w:lang w:eastAsia="zh-CN" w:bidi="hi-IN"/>
            </w:rPr>
          </w:rPrChange>
        </w:rPr>
        <w:t xml:space="preserve">erano </w:t>
      </w:r>
      <w:r w:rsidR="00DD6C05" w:rsidRPr="009D3B65">
        <w:rPr>
          <w:rFonts w:ascii="Times New Roman" w:eastAsia="SimSun" w:hAnsi="Times New Roman" w:cs="Times New Roman"/>
          <w:kern w:val="3"/>
          <w:sz w:val="24"/>
          <w:szCs w:val="24"/>
          <w:lang w:eastAsia="zh-CN" w:bidi="hi-IN"/>
          <w:rPrChange w:id="1036" w:author="Abruno" w:date="2018-10-24T13:49:00Z">
            <w:rPr>
              <w:rFonts w:ascii="Times New Roman" w:eastAsia="SimSun" w:hAnsi="Times New Roman" w:cs="Times New Roman"/>
              <w:kern w:val="3"/>
              <w:sz w:val="28"/>
              <w:szCs w:val="28"/>
              <w:lang w:eastAsia="zh-CN" w:bidi="hi-IN"/>
            </w:rPr>
          </w:rPrChange>
        </w:rPr>
        <w:t>impensabili</w:t>
      </w:r>
      <w:r w:rsidR="007103B1" w:rsidRPr="009D3B65">
        <w:rPr>
          <w:rFonts w:ascii="Times New Roman" w:eastAsia="SimSun" w:hAnsi="Times New Roman" w:cs="Times New Roman"/>
          <w:kern w:val="3"/>
          <w:sz w:val="24"/>
          <w:szCs w:val="24"/>
          <w:lang w:eastAsia="zh-CN" w:bidi="hi-IN"/>
          <w:rPrChange w:id="1037" w:author="Abruno" w:date="2018-10-24T13:49:00Z">
            <w:rPr>
              <w:rFonts w:ascii="Times New Roman" w:eastAsia="SimSun" w:hAnsi="Times New Roman" w:cs="Times New Roman"/>
              <w:kern w:val="3"/>
              <w:sz w:val="28"/>
              <w:szCs w:val="28"/>
              <w:lang w:eastAsia="zh-CN" w:bidi="hi-IN"/>
            </w:rPr>
          </w:rPrChange>
        </w:rPr>
        <w:t>.</w:t>
      </w:r>
    </w:p>
    <w:p w:rsidR="00086DAD" w:rsidRPr="009D3B65" w:rsidRDefault="007103B1" w:rsidP="00CF522B">
      <w:pPr>
        <w:widowControl w:val="0"/>
        <w:suppressAutoHyphens/>
        <w:autoSpaceDN w:val="0"/>
        <w:jc w:val="both"/>
        <w:rPr>
          <w:rFonts w:ascii="Times New Roman" w:hAnsi="Times New Roman" w:cs="Times New Roman"/>
          <w:sz w:val="24"/>
          <w:szCs w:val="24"/>
          <w:rPrChange w:id="1038" w:author="Abruno" w:date="2018-10-24T13:49:00Z">
            <w:rPr>
              <w:rFonts w:ascii="Times New Roman" w:hAnsi="Times New Roman" w:cs="Times New Roman"/>
              <w:sz w:val="28"/>
              <w:szCs w:val="28"/>
            </w:rPr>
          </w:rPrChange>
        </w:rPr>
      </w:pPr>
      <w:r w:rsidRPr="009D3B65">
        <w:rPr>
          <w:rFonts w:ascii="Times New Roman" w:eastAsia="SimSun" w:hAnsi="Times New Roman" w:cs="Times New Roman"/>
          <w:kern w:val="3"/>
          <w:sz w:val="24"/>
          <w:szCs w:val="24"/>
          <w:lang w:eastAsia="zh-CN" w:bidi="hi-IN"/>
          <w:rPrChange w:id="1039" w:author="Abruno" w:date="2018-10-24T13:49:00Z">
            <w:rPr>
              <w:rFonts w:ascii="Times New Roman" w:eastAsia="SimSun" w:hAnsi="Times New Roman" w:cs="Times New Roman"/>
              <w:kern w:val="3"/>
              <w:sz w:val="28"/>
              <w:szCs w:val="28"/>
              <w:lang w:eastAsia="zh-CN" w:bidi="hi-IN"/>
            </w:rPr>
          </w:rPrChange>
        </w:rPr>
        <w:t xml:space="preserve">Per </w:t>
      </w:r>
      <w:r w:rsidRPr="009D3B65">
        <w:rPr>
          <w:rFonts w:ascii="Times New Roman" w:eastAsia="SimSun" w:hAnsi="Times New Roman" w:cs="Times New Roman"/>
          <w:bCs/>
          <w:i/>
          <w:kern w:val="3"/>
          <w:sz w:val="24"/>
          <w:szCs w:val="24"/>
          <w:lang w:eastAsia="zh-CN" w:bidi="hi-IN"/>
          <w:rPrChange w:id="1040" w:author="Abruno" w:date="2018-10-24T13:49:00Z">
            <w:rPr>
              <w:rFonts w:ascii="Times New Roman" w:eastAsia="SimSun" w:hAnsi="Times New Roman" w:cs="Times New Roman"/>
              <w:bCs/>
              <w:i/>
              <w:kern w:val="3"/>
              <w:sz w:val="28"/>
              <w:szCs w:val="28"/>
              <w:lang w:eastAsia="zh-CN" w:bidi="hi-IN"/>
            </w:rPr>
          </w:rPrChange>
        </w:rPr>
        <w:t>intelligenza artificiale</w:t>
      </w:r>
      <w:r w:rsidR="00DD6C05" w:rsidRPr="009D3B65">
        <w:rPr>
          <w:rFonts w:ascii="Times New Roman" w:eastAsia="SimSun" w:hAnsi="Times New Roman" w:cs="Times New Roman"/>
          <w:bCs/>
          <w:kern w:val="3"/>
          <w:sz w:val="24"/>
          <w:szCs w:val="24"/>
          <w:lang w:eastAsia="zh-CN" w:bidi="hi-IN"/>
          <w:rPrChange w:id="1041" w:author="Abruno" w:date="2018-10-24T13:49:00Z">
            <w:rPr>
              <w:rFonts w:ascii="Times New Roman" w:eastAsia="SimSun" w:hAnsi="Times New Roman" w:cs="Times New Roman"/>
              <w:bCs/>
              <w:kern w:val="3"/>
              <w:sz w:val="28"/>
              <w:szCs w:val="28"/>
              <w:lang w:eastAsia="zh-CN" w:bidi="hi-IN"/>
            </w:rPr>
          </w:rPrChange>
        </w:rPr>
        <w:t xml:space="preserve"> (IA)</w:t>
      </w:r>
      <w:r w:rsidRPr="009D3B65">
        <w:rPr>
          <w:rFonts w:ascii="Times New Roman" w:eastAsia="SimSun" w:hAnsi="Times New Roman" w:cs="Times New Roman"/>
          <w:kern w:val="3"/>
          <w:sz w:val="24"/>
          <w:szCs w:val="24"/>
          <w:lang w:eastAsia="zh-CN" w:bidi="hi-IN"/>
          <w:rPrChange w:id="1042" w:author="Abruno" w:date="2018-10-24T13:49:00Z">
            <w:rPr>
              <w:rFonts w:ascii="Times New Roman" w:eastAsia="SimSun" w:hAnsi="Times New Roman" w:cs="Times New Roman"/>
              <w:kern w:val="3"/>
              <w:sz w:val="28"/>
              <w:szCs w:val="28"/>
              <w:lang w:eastAsia="zh-CN" w:bidi="hi-IN"/>
            </w:rPr>
          </w:rPrChange>
        </w:rPr>
        <w:t> si intende l'abilità di un </w:t>
      </w:r>
      <w:r w:rsidRPr="009D3B65">
        <w:rPr>
          <w:rFonts w:ascii="Times New Roman" w:eastAsia="SimSun" w:hAnsi="Times New Roman" w:cs="Times New Roman"/>
          <w:iCs/>
          <w:kern w:val="3"/>
          <w:sz w:val="24"/>
          <w:szCs w:val="24"/>
          <w:lang w:eastAsia="zh-CN" w:bidi="hi-IN"/>
          <w:rPrChange w:id="1043" w:author="Abruno" w:date="2018-10-24T13:49:00Z">
            <w:rPr>
              <w:rFonts w:ascii="Times New Roman" w:eastAsia="SimSun" w:hAnsi="Times New Roman" w:cs="Times New Roman"/>
              <w:iCs/>
              <w:kern w:val="3"/>
              <w:sz w:val="28"/>
              <w:szCs w:val="28"/>
              <w:lang w:eastAsia="zh-CN" w:bidi="hi-IN"/>
            </w:rPr>
          </w:rPrChange>
        </w:rPr>
        <w:t>computer</w:t>
      </w:r>
      <w:r w:rsidRPr="009D3B65">
        <w:rPr>
          <w:rFonts w:ascii="Times New Roman" w:eastAsia="SimSun" w:hAnsi="Times New Roman" w:cs="Times New Roman"/>
          <w:kern w:val="3"/>
          <w:sz w:val="24"/>
          <w:szCs w:val="24"/>
          <w:lang w:eastAsia="zh-CN" w:bidi="hi-IN"/>
          <w:rPrChange w:id="1044" w:author="Abruno" w:date="2018-10-24T13:49:00Z">
            <w:rPr>
              <w:rFonts w:ascii="Times New Roman" w:eastAsia="SimSun" w:hAnsi="Times New Roman" w:cs="Times New Roman"/>
              <w:kern w:val="3"/>
              <w:sz w:val="28"/>
              <w:szCs w:val="28"/>
              <w:lang w:eastAsia="zh-CN" w:bidi="hi-IN"/>
            </w:rPr>
          </w:rPrChange>
        </w:rPr>
        <w:t xml:space="preserve"> di svolgere funzioni e ragionamenti tipici della mente umana. </w:t>
      </w:r>
      <w:r w:rsidR="0011684A" w:rsidRPr="009D3B65">
        <w:rPr>
          <w:rFonts w:ascii="Times New Roman" w:eastAsia="SimSun" w:hAnsi="Times New Roman" w:cs="Times New Roman"/>
          <w:kern w:val="3"/>
          <w:sz w:val="24"/>
          <w:szCs w:val="24"/>
          <w:lang w:eastAsia="zh-CN" w:bidi="hi-IN"/>
          <w:rPrChange w:id="1045" w:author="Abruno" w:date="2018-10-24T13:49:00Z">
            <w:rPr>
              <w:rFonts w:ascii="Times New Roman" w:eastAsia="SimSun" w:hAnsi="Times New Roman" w:cs="Times New Roman"/>
              <w:kern w:val="3"/>
              <w:sz w:val="28"/>
              <w:szCs w:val="28"/>
              <w:lang w:eastAsia="zh-CN" w:bidi="hi-IN"/>
            </w:rPr>
          </w:rPrChange>
        </w:rPr>
        <w:t>È</w:t>
      </w:r>
      <w:r w:rsidR="000F2767" w:rsidRPr="009D3B65">
        <w:rPr>
          <w:rFonts w:ascii="Times New Roman" w:eastAsia="SimSun" w:hAnsi="Times New Roman" w:cs="Times New Roman"/>
          <w:kern w:val="3"/>
          <w:sz w:val="24"/>
          <w:szCs w:val="24"/>
          <w:lang w:eastAsia="zh-CN" w:bidi="hi-IN"/>
          <w:rPrChange w:id="1046" w:author="Abruno" w:date="2018-10-24T13:49:00Z">
            <w:rPr>
              <w:rFonts w:ascii="Times New Roman" w:eastAsia="SimSun" w:hAnsi="Times New Roman" w:cs="Times New Roman"/>
              <w:kern w:val="3"/>
              <w:sz w:val="28"/>
              <w:szCs w:val="28"/>
              <w:lang w:eastAsia="zh-CN" w:bidi="hi-IN"/>
            </w:rPr>
          </w:rPrChange>
        </w:rPr>
        <w:t xml:space="preserve"> in corso un dibattito sulle potenzialità aperte per</w:t>
      </w:r>
      <w:r w:rsidR="00237CD5" w:rsidRPr="009D3B65">
        <w:rPr>
          <w:rFonts w:ascii="Times New Roman" w:eastAsia="SimSun" w:hAnsi="Times New Roman" w:cs="Times New Roman"/>
          <w:kern w:val="3"/>
          <w:sz w:val="24"/>
          <w:szCs w:val="24"/>
          <w:lang w:eastAsia="zh-CN" w:bidi="hi-IN"/>
          <w:rPrChange w:id="1047" w:author="Abruno" w:date="2018-10-24T13:49:00Z">
            <w:rPr>
              <w:rFonts w:ascii="Times New Roman" w:eastAsia="SimSun" w:hAnsi="Times New Roman" w:cs="Times New Roman"/>
              <w:kern w:val="3"/>
              <w:sz w:val="28"/>
              <w:szCs w:val="28"/>
              <w:lang w:eastAsia="zh-CN" w:bidi="hi-IN"/>
            </w:rPr>
          </w:rPrChange>
        </w:rPr>
        <w:t xml:space="preserve"> </w:t>
      </w:r>
      <w:r w:rsidR="000F2767" w:rsidRPr="009D3B65">
        <w:rPr>
          <w:rFonts w:ascii="Times New Roman" w:hAnsi="Times New Roman" w:cs="Times New Roman"/>
          <w:sz w:val="24"/>
          <w:szCs w:val="24"/>
          <w:rPrChange w:id="1048" w:author="Abruno" w:date="2018-10-24T13:49:00Z">
            <w:rPr>
              <w:rFonts w:ascii="Times New Roman" w:hAnsi="Times New Roman" w:cs="Times New Roman"/>
              <w:sz w:val="28"/>
              <w:szCs w:val="28"/>
            </w:rPr>
          </w:rPrChange>
        </w:rPr>
        <w:t xml:space="preserve">far </w:t>
      </w:r>
      <w:r w:rsidR="008E0571" w:rsidRPr="009D3B65">
        <w:rPr>
          <w:rFonts w:ascii="Times New Roman" w:hAnsi="Times New Roman" w:cs="Times New Roman"/>
          <w:sz w:val="24"/>
          <w:szCs w:val="24"/>
          <w:rPrChange w:id="1049" w:author="Abruno" w:date="2018-10-24T13:49:00Z">
            <w:rPr>
              <w:rFonts w:ascii="Times New Roman" w:hAnsi="Times New Roman" w:cs="Times New Roman"/>
              <w:sz w:val="28"/>
              <w:szCs w:val="28"/>
            </w:rPr>
          </w:rPrChange>
        </w:rPr>
        <w:t>compiere</w:t>
      </w:r>
      <w:r w:rsidR="000F2767" w:rsidRPr="009D3B65">
        <w:rPr>
          <w:rFonts w:ascii="Times New Roman" w:hAnsi="Times New Roman" w:cs="Times New Roman"/>
          <w:sz w:val="24"/>
          <w:szCs w:val="24"/>
          <w:rPrChange w:id="1050" w:author="Abruno" w:date="2018-10-24T13:49:00Z">
            <w:rPr>
              <w:rFonts w:ascii="Times New Roman" w:hAnsi="Times New Roman" w:cs="Times New Roman"/>
              <w:sz w:val="28"/>
              <w:szCs w:val="28"/>
            </w:rPr>
          </w:rPrChange>
        </w:rPr>
        <w:t xml:space="preserve"> ai computer </w:t>
      </w:r>
      <w:r w:rsidR="008E0571" w:rsidRPr="009D3B65">
        <w:rPr>
          <w:rFonts w:ascii="Times New Roman" w:hAnsi="Times New Roman" w:cs="Times New Roman"/>
          <w:sz w:val="24"/>
          <w:szCs w:val="24"/>
          <w:rPrChange w:id="1051" w:author="Abruno" w:date="2018-10-24T13:49:00Z">
            <w:rPr>
              <w:rFonts w:ascii="Times New Roman" w:hAnsi="Times New Roman" w:cs="Times New Roman"/>
              <w:sz w:val="28"/>
              <w:szCs w:val="28"/>
            </w:rPr>
          </w:rPrChange>
        </w:rPr>
        <w:t>azioni</w:t>
      </w:r>
      <w:r w:rsidR="000F2767" w:rsidRPr="009D3B65">
        <w:rPr>
          <w:rFonts w:ascii="Times New Roman" w:hAnsi="Times New Roman" w:cs="Times New Roman"/>
          <w:sz w:val="24"/>
          <w:szCs w:val="24"/>
          <w:rPrChange w:id="1052" w:author="Abruno" w:date="2018-10-24T13:49:00Z">
            <w:rPr>
              <w:rFonts w:ascii="Times New Roman" w:hAnsi="Times New Roman" w:cs="Times New Roman"/>
              <w:sz w:val="28"/>
              <w:szCs w:val="28"/>
            </w:rPr>
          </w:rPrChange>
        </w:rPr>
        <w:t xml:space="preserve"> in cui, al momento</w:t>
      </w:r>
      <w:r w:rsidR="007E2E56" w:rsidRPr="009D3B65">
        <w:rPr>
          <w:rFonts w:ascii="Times New Roman" w:hAnsi="Times New Roman" w:cs="Times New Roman"/>
          <w:sz w:val="24"/>
          <w:szCs w:val="24"/>
          <w:rPrChange w:id="1053" w:author="Abruno" w:date="2018-10-24T13:49:00Z">
            <w:rPr>
              <w:rFonts w:ascii="Times New Roman" w:hAnsi="Times New Roman" w:cs="Times New Roman"/>
              <w:sz w:val="28"/>
              <w:szCs w:val="28"/>
            </w:rPr>
          </w:rPrChange>
        </w:rPr>
        <w:t>,</w:t>
      </w:r>
      <w:r w:rsidR="000F2767" w:rsidRPr="009D3B65">
        <w:rPr>
          <w:rFonts w:ascii="Times New Roman" w:hAnsi="Times New Roman" w:cs="Times New Roman"/>
          <w:sz w:val="24"/>
          <w:szCs w:val="24"/>
          <w:rPrChange w:id="1054" w:author="Abruno" w:date="2018-10-24T13:49:00Z">
            <w:rPr>
              <w:rFonts w:ascii="Times New Roman" w:hAnsi="Times New Roman" w:cs="Times New Roman"/>
              <w:sz w:val="28"/>
              <w:szCs w:val="28"/>
            </w:rPr>
          </w:rPrChange>
        </w:rPr>
        <w:t xml:space="preserve"> gli esseri umani sono </w:t>
      </w:r>
      <w:r w:rsidR="008E0571" w:rsidRPr="009D3B65">
        <w:rPr>
          <w:rFonts w:ascii="Times New Roman" w:hAnsi="Times New Roman" w:cs="Times New Roman"/>
          <w:sz w:val="24"/>
          <w:szCs w:val="24"/>
          <w:rPrChange w:id="1055" w:author="Abruno" w:date="2018-10-24T13:49:00Z">
            <w:rPr>
              <w:rFonts w:ascii="Times New Roman" w:hAnsi="Times New Roman" w:cs="Times New Roman"/>
              <w:sz w:val="28"/>
              <w:szCs w:val="28"/>
            </w:rPr>
          </w:rPrChange>
        </w:rPr>
        <w:t>più performanti</w:t>
      </w:r>
      <w:r w:rsidR="000F2767" w:rsidRPr="009D3B65">
        <w:rPr>
          <w:rFonts w:ascii="Times New Roman" w:hAnsi="Times New Roman" w:cs="Times New Roman"/>
          <w:sz w:val="24"/>
          <w:szCs w:val="24"/>
          <w:rPrChange w:id="1056" w:author="Abruno" w:date="2018-10-24T13:49:00Z">
            <w:rPr>
              <w:rFonts w:ascii="Times New Roman" w:hAnsi="Times New Roman" w:cs="Times New Roman"/>
              <w:sz w:val="28"/>
              <w:szCs w:val="28"/>
            </w:rPr>
          </w:rPrChange>
        </w:rPr>
        <w:t>. Le macchine possono condividere tra loro conoscenze: noi</w:t>
      </w:r>
      <w:r w:rsidR="0042693E" w:rsidRPr="009D3B65">
        <w:rPr>
          <w:rFonts w:ascii="Times New Roman" w:hAnsi="Times New Roman" w:cs="Times New Roman"/>
          <w:sz w:val="24"/>
          <w:szCs w:val="24"/>
          <w:rPrChange w:id="1057" w:author="Abruno" w:date="2018-10-24T13:49:00Z">
            <w:rPr>
              <w:rFonts w:ascii="Times New Roman" w:hAnsi="Times New Roman" w:cs="Times New Roman"/>
              <w:sz w:val="28"/>
              <w:szCs w:val="28"/>
            </w:rPr>
          </w:rPrChange>
        </w:rPr>
        <w:t xml:space="preserve"> d’altra parte </w:t>
      </w:r>
      <w:r w:rsidR="000F2767" w:rsidRPr="009D3B65">
        <w:rPr>
          <w:rFonts w:ascii="Times New Roman" w:hAnsi="Times New Roman" w:cs="Times New Roman"/>
          <w:sz w:val="24"/>
          <w:szCs w:val="24"/>
          <w:rPrChange w:id="1058" w:author="Abruno" w:date="2018-10-24T13:49:00Z">
            <w:rPr>
              <w:rFonts w:ascii="Times New Roman" w:hAnsi="Times New Roman" w:cs="Times New Roman"/>
              <w:sz w:val="28"/>
              <w:szCs w:val="28"/>
            </w:rPr>
          </w:rPrChange>
        </w:rPr>
        <w:t xml:space="preserve">abbiamo bisogno del linguaggio che è estremamente più lento. </w:t>
      </w:r>
      <w:r w:rsidR="00587EAA" w:rsidRPr="009D3B65">
        <w:rPr>
          <w:rFonts w:ascii="Times New Roman" w:hAnsi="Times New Roman" w:cs="Times New Roman"/>
          <w:sz w:val="24"/>
          <w:szCs w:val="24"/>
          <w:rPrChange w:id="1059" w:author="Abruno" w:date="2018-10-24T13:49:00Z">
            <w:rPr>
              <w:rFonts w:ascii="Times New Roman" w:hAnsi="Times New Roman" w:cs="Times New Roman"/>
              <w:sz w:val="28"/>
              <w:szCs w:val="28"/>
            </w:rPr>
          </w:rPrChange>
        </w:rPr>
        <w:t>Poiché l</w:t>
      </w:r>
      <w:r w:rsidR="000F2767" w:rsidRPr="009D3B65">
        <w:rPr>
          <w:rFonts w:ascii="Times New Roman" w:hAnsi="Times New Roman" w:cs="Times New Roman"/>
          <w:sz w:val="24"/>
          <w:szCs w:val="24"/>
          <w:rPrChange w:id="1060" w:author="Abruno" w:date="2018-10-24T13:49:00Z">
            <w:rPr>
              <w:rFonts w:ascii="Times New Roman" w:hAnsi="Times New Roman" w:cs="Times New Roman"/>
              <w:sz w:val="28"/>
              <w:szCs w:val="28"/>
            </w:rPr>
          </w:rPrChange>
        </w:rPr>
        <w:t xml:space="preserve">e macchine sono più rapide degli individui nell’aggregare </w:t>
      </w:r>
      <w:r w:rsidR="00B6104A" w:rsidRPr="009D3B65">
        <w:rPr>
          <w:rFonts w:ascii="Times New Roman" w:hAnsi="Times New Roman" w:cs="Times New Roman"/>
          <w:sz w:val="24"/>
          <w:szCs w:val="24"/>
          <w:rPrChange w:id="1061" w:author="Abruno" w:date="2018-10-24T13:49:00Z">
            <w:rPr>
              <w:rFonts w:ascii="Times New Roman" w:hAnsi="Times New Roman" w:cs="Times New Roman"/>
              <w:sz w:val="28"/>
              <w:szCs w:val="28"/>
            </w:rPr>
          </w:rPrChange>
        </w:rPr>
        <w:t xml:space="preserve">e connettere </w:t>
      </w:r>
      <w:r w:rsidR="000F2767" w:rsidRPr="009D3B65">
        <w:rPr>
          <w:rFonts w:ascii="Times New Roman" w:hAnsi="Times New Roman" w:cs="Times New Roman"/>
          <w:sz w:val="24"/>
          <w:szCs w:val="24"/>
          <w:rPrChange w:id="1062" w:author="Abruno" w:date="2018-10-24T13:49:00Z">
            <w:rPr>
              <w:rFonts w:ascii="Times New Roman" w:hAnsi="Times New Roman" w:cs="Times New Roman"/>
              <w:sz w:val="28"/>
              <w:szCs w:val="28"/>
            </w:rPr>
          </w:rPrChange>
        </w:rPr>
        <w:t>le loro risorse</w:t>
      </w:r>
      <w:r w:rsidR="00587EAA" w:rsidRPr="009D3B65">
        <w:rPr>
          <w:rFonts w:ascii="Times New Roman" w:hAnsi="Times New Roman" w:cs="Times New Roman"/>
          <w:sz w:val="24"/>
          <w:szCs w:val="24"/>
          <w:rPrChange w:id="1063" w:author="Abruno" w:date="2018-10-24T13:49:00Z">
            <w:rPr>
              <w:rFonts w:ascii="Times New Roman" w:hAnsi="Times New Roman" w:cs="Times New Roman"/>
              <w:sz w:val="28"/>
              <w:szCs w:val="28"/>
            </w:rPr>
          </w:rPrChange>
        </w:rPr>
        <w:t>, s</w:t>
      </w:r>
      <w:r w:rsidR="000F2767" w:rsidRPr="009D3B65">
        <w:rPr>
          <w:rFonts w:ascii="Times New Roman" w:hAnsi="Times New Roman" w:cs="Times New Roman"/>
          <w:sz w:val="24"/>
          <w:szCs w:val="24"/>
          <w:rPrChange w:id="1064" w:author="Abruno" w:date="2018-10-24T13:49:00Z">
            <w:rPr>
              <w:rFonts w:ascii="Times New Roman" w:hAnsi="Times New Roman" w:cs="Times New Roman"/>
              <w:sz w:val="28"/>
              <w:szCs w:val="28"/>
            </w:rPr>
          </w:rPrChange>
        </w:rPr>
        <w:t>e la conoscenza</w:t>
      </w:r>
      <w:r w:rsidR="002460F4" w:rsidRPr="009D3B65">
        <w:rPr>
          <w:rFonts w:ascii="Times New Roman" w:hAnsi="Times New Roman" w:cs="Times New Roman"/>
          <w:sz w:val="24"/>
          <w:szCs w:val="24"/>
          <w:rPrChange w:id="1065" w:author="Abruno" w:date="2018-10-24T13:49:00Z">
            <w:rPr>
              <w:rFonts w:ascii="Times New Roman" w:hAnsi="Times New Roman" w:cs="Times New Roman"/>
              <w:sz w:val="28"/>
              <w:szCs w:val="28"/>
            </w:rPr>
          </w:rPrChange>
        </w:rPr>
        <w:t>, come sta avvenendo,</w:t>
      </w:r>
      <w:r w:rsidR="000F2767" w:rsidRPr="009D3B65">
        <w:rPr>
          <w:rFonts w:ascii="Times New Roman" w:hAnsi="Times New Roman" w:cs="Times New Roman"/>
          <w:sz w:val="24"/>
          <w:szCs w:val="24"/>
          <w:rPrChange w:id="1066" w:author="Abruno" w:date="2018-10-24T13:49:00Z">
            <w:rPr>
              <w:rFonts w:ascii="Times New Roman" w:hAnsi="Times New Roman" w:cs="Times New Roman"/>
              <w:sz w:val="28"/>
              <w:szCs w:val="28"/>
            </w:rPr>
          </w:rPrChange>
        </w:rPr>
        <w:t xml:space="preserve"> migra sul web</w:t>
      </w:r>
      <w:r w:rsidR="002460F4" w:rsidRPr="009D3B65">
        <w:rPr>
          <w:rFonts w:ascii="Times New Roman" w:hAnsi="Times New Roman" w:cs="Times New Roman"/>
          <w:sz w:val="24"/>
          <w:szCs w:val="24"/>
          <w:rPrChange w:id="1067" w:author="Abruno" w:date="2018-10-24T13:49:00Z">
            <w:rPr>
              <w:rFonts w:ascii="Times New Roman" w:hAnsi="Times New Roman" w:cs="Times New Roman"/>
              <w:sz w:val="28"/>
              <w:szCs w:val="28"/>
            </w:rPr>
          </w:rPrChange>
        </w:rPr>
        <w:t>,</w:t>
      </w:r>
      <w:r w:rsidR="000F2767" w:rsidRPr="009D3B65">
        <w:rPr>
          <w:rFonts w:ascii="Times New Roman" w:hAnsi="Times New Roman" w:cs="Times New Roman"/>
          <w:sz w:val="24"/>
          <w:szCs w:val="24"/>
          <w:rPrChange w:id="1068" w:author="Abruno" w:date="2018-10-24T13:49:00Z">
            <w:rPr>
              <w:rFonts w:ascii="Times New Roman" w:hAnsi="Times New Roman" w:cs="Times New Roman"/>
              <w:sz w:val="28"/>
              <w:szCs w:val="28"/>
            </w:rPr>
          </w:rPrChange>
        </w:rPr>
        <w:t xml:space="preserve"> le macchine </w:t>
      </w:r>
      <w:r w:rsidR="00587EAA" w:rsidRPr="009D3B65">
        <w:rPr>
          <w:rFonts w:ascii="Times New Roman" w:hAnsi="Times New Roman" w:cs="Times New Roman"/>
          <w:sz w:val="24"/>
          <w:szCs w:val="24"/>
          <w:rPrChange w:id="1069" w:author="Abruno" w:date="2018-10-24T13:49:00Z">
            <w:rPr>
              <w:rFonts w:ascii="Times New Roman" w:hAnsi="Times New Roman" w:cs="Times New Roman"/>
              <w:sz w:val="28"/>
              <w:szCs w:val="28"/>
            </w:rPr>
          </w:rPrChange>
        </w:rPr>
        <w:t xml:space="preserve">interconnesse </w:t>
      </w:r>
      <w:r w:rsidR="000F2767" w:rsidRPr="009D3B65">
        <w:rPr>
          <w:rFonts w:ascii="Times New Roman" w:hAnsi="Times New Roman" w:cs="Times New Roman"/>
          <w:sz w:val="24"/>
          <w:szCs w:val="24"/>
          <w:rPrChange w:id="1070" w:author="Abruno" w:date="2018-10-24T13:49:00Z">
            <w:rPr>
              <w:rFonts w:ascii="Times New Roman" w:hAnsi="Times New Roman" w:cs="Times New Roman"/>
              <w:sz w:val="28"/>
              <w:szCs w:val="28"/>
            </w:rPr>
          </w:rPrChange>
        </w:rPr>
        <w:t xml:space="preserve">accrescono </w:t>
      </w:r>
      <w:r w:rsidR="00587EAA" w:rsidRPr="009D3B65">
        <w:rPr>
          <w:rFonts w:ascii="Times New Roman" w:hAnsi="Times New Roman" w:cs="Times New Roman"/>
          <w:sz w:val="24"/>
          <w:szCs w:val="24"/>
          <w:rPrChange w:id="1071" w:author="Abruno" w:date="2018-10-24T13:49:00Z">
            <w:rPr>
              <w:rFonts w:ascii="Times New Roman" w:hAnsi="Times New Roman" w:cs="Times New Roman"/>
              <w:sz w:val="28"/>
              <w:szCs w:val="28"/>
            </w:rPr>
          </w:rPrChange>
        </w:rPr>
        <w:t xml:space="preserve">enormemente la </w:t>
      </w:r>
      <w:r w:rsidR="000F2767" w:rsidRPr="009D3B65">
        <w:rPr>
          <w:rFonts w:ascii="Times New Roman" w:hAnsi="Times New Roman" w:cs="Times New Roman"/>
          <w:sz w:val="24"/>
          <w:szCs w:val="24"/>
          <w:rPrChange w:id="1072" w:author="Abruno" w:date="2018-10-24T13:49:00Z">
            <w:rPr>
              <w:rFonts w:ascii="Times New Roman" w:hAnsi="Times New Roman" w:cs="Times New Roman"/>
              <w:sz w:val="28"/>
              <w:szCs w:val="28"/>
            </w:rPr>
          </w:rPrChange>
        </w:rPr>
        <w:t>loro capacità di leggere,</w:t>
      </w:r>
      <w:r w:rsidR="0042693E" w:rsidRPr="009D3B65">
        <w:rPr>
          <w:rFonts w:ascii="Times New Roman" w:hAnsi="Times New Roman" w:cs="Times New Roman"/>
          <w:sz w:val="24"/>
          <w:szCs w:val="24"/>
          <w:rPrChange w:id="1073" w:author="Abruno" w:date="2018-10-24T13:49:00Z">
            <w:rPr>
              <w:rFonts w:ascii="Times New Roman" w:hAnsi="Times New Roman" w:cs="Times New Roman"/>
              <w:sz w:val="28"/>
              <w:szCs w:val="28"/>
            </w:rPr>
          </w:rPrChange>
        </w:rPr>
        <w:t xml:space="preserve"> ricercare e</w:t>
      </w:r>
      <w:r w:rsidR="000F2767" w:rsidRPr="009D3B65">
        <w:rPr>
          <w:rFonts w:ascii="Times New Roman" w:hAnsi="Times New Roman" w:cs="Times New Roman"/>
          <w:sz w:val="24"/>
          <w:szCs w:val="24"/>
          <w:rPrChange w:id="1074" w:author="Abruno" w:date="2018-10-24T13:49:00Z">
            <w:rPr>
              <w:rFonts w:ascii="Times New Roman" w:hAnsi="Times New Roman" w:cs="Times New Roman"/>
              <w:sz w:val="28"/>
              <w:szCs w:val="28"/>
            </w:rPr>
          </w:rPrChange>
        </w:rPr>
        <w:t xml:space="preserve"> comprendere le informazioni</w:t>
      </w:r>
      <w:r w:rsidR="0042693E" w:rsidRPr="009D3B65">
        <w:rPr>
          <w:rFonts w:ascii="Times New Roman" w:hAnsi="Times New Roman" w:cs="Times New Roman"/>
          <w:sz w:val="24"/>
          <w:szCs w:val="24"/>
          <w:rPrChange w:id="1075" w:author="Abruno" w:date="2018-10-24T13:49:00Z">
            <w:rPr>
              <w:rFonts w:ascii="Times New Roman" w:hAnsi="Times New Roman" w:cs="Times New Roman"/>
              <w:sz w:val="28"/>
              <w:szCs w:val="28"/>
            </w:rPr>
          </w:rPrChange>
        </w:rPr>
        <w:t xml:space="preserve">. </w:t>
      </w:r>
      <w:r w:rsidR="00587EAA" w:rsidRPr="009D3B65">
        <w:rPr>
          <w:rFonts w:ascii="Times New Roman" w:hAnsi="Times New Roman" w:cs="Times New Roman"/>
          <w:sz w:val="24"/>
          <w:szCs w:val="24"/>
          <w:rPrChange w:id="1076" w:author="Abruno" w:date="2018-10-24T13:49:00Z">
            <w:rPr>
              <w:rFonts w:ascii="Times New Roman" w:hAnsi="Times New Roman" w:cs="Times New Roman"/>
              <w:sz w:val="28"/>
              <w:szCs w:val="28"/>
            </w:rPr>
          </w:rPrChange>
        </w:rPr>
        <w:t xml:space="preserve"> </w:t>
      </w:r>
    </w:p>
    <w:p w:rsidR="0011684A" w:rsidRPr="009D3B65" w:rsidRDefault="002460F4" w:rsidP="006665CA">
      <w:pPr>
        <w:jc w:val="both"/>
        <w:rPr>
          <w:rFonts w:ascii="Times New Roman" w:hAnsi="Times New Roman" w:cs="Times New Roman"/>
          <w:sz w:val="24"/>
          <w:szCs w:val="24"/>
          <w:rPrChange w:id="1077"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078" w:author="Abruno" w:date="2018-10-24T13:49:00Z">
            <w:rPr>
              <w:rFonts w:ascii="Times New Roman" w:hAnsi="Times New Roman" w:cs="Times New Roman"/>
              <w:sz w:val="28"/>
              <w:szCs w:val="28"/>
            </w:rPr>
          </w:rPrChange>
        </w:rPr>
        <w:t xml:space="preserve">I </w:t>
      </w:r>
      <w:r w:rsidRPr="009D3B65">
        <w:rPr>
          <w:rFonts w:ascii="Times New Roman" w:hAnsi="Times New Roman" w:cs="Times New Roman"/>
          <w:i/>
          <w:sz w:val="24"/>
          <w:szCs w:val="24"/>
          <w:rPrChange w:id="1079" w:author="Abruno" w:date="2018-10-24T13:49:00Z">
            <w:rPr>
              <w:rFonts w:ascii="Times New Roman" w:hAnsi="Times New Roman" w:cs="Times New Roman"/>
              <w:i/>
              <w:sz w:val="28"/>
              <w:szCs w:val="28"/>
            </w:rPr>
          </w:rPrChange>
        </w:rPr>
        <w:t xml:space="preserve">robot </w:t>
      </w:r>
      <w:r w:rsidR="0042693E" w:rsidRPr="009D3B65">
        <w:rPr>
          <w:rFonts w:ascii="Times New Roman" w:hAnsi="Times New Roman" w:cs="Times New Roman"/>
          <w:sz w:val="24"/>
          <w:szCs w:val="24"/>
          <w:rPrChange w:id="1080" w:author="Abruno" w:date="2018-10-24T13:49:00Z">
            <w:rPr>
              <w:rFonts w:ascii="Times New Roman" w:hAnsi="Times New Roman" w:cs="Times New Roman"/>
              <w:sz w:val="28"/>
              <w:szCs w:val="28"/>
            </w:rPr>
          </w:rPrChange>
        </w:rPr>
        <w:t xml:space="preserve">in simbiosi con la IA </w:t>
      </w:r>
      <w:r w:rsidRPr="009D3B65">
        <w:rPr>
          <w:rFonts w:ascii="Times New Roman" w:hAnsi="Times New Roman" w:cs="Times New Roman"/>
          <w:sz w:val="24"/>
          <w:szCs w:val="24"/>
          <w:rPrChange w:id="1081" w:author="Abruno" w:date="2018-10-24T13:49:00Z">
            <w:rPr>
              <w:rFonts w:ascii="Times New Roman" w:hAnsi="Times New Roman" w:cs="Times New Roman"/>
              <w:sz w:val="28"/>
              <w:szCs w:val="28"/>
            </w:rPr>
          </w:rPrChange>
        </w:rPr>
        <w:t xml:space="preserve">sono </w:t>
      </w:r>
      <w:r w:rsidR="0042693E" w:rsidRPr="009D3B65">
        <w:rPr>
          <w:rFonts w:ascii="Times New Roman" w:hAnsi="Times New Roman" w:cs="Times New Roman"/>
          <w:sz w:val="24"/>
          <w:szCs w:val="24"/>
          <w:rPrChange w:id="1082" w:author="Abruno" w:date="2018-10-24T13:49:00Z">
            <w:rPr>
              <w:rFonts w:ascii="Times New Roman" w:hAnsi="Times New Roman" w:cs="Times New Roman"/>
              <w:sz w:val="28"/>
              <w:szCs w:val="28"/>
            </w:rPr>
          </w:rPrChange>
        </w:rPr>
        <w:t>sempre più</w:t>
      </w:r>
      <w:r w:rsidRPr="009D3B65">
        <w:rPr>
          <w:rFonts w:ascii="Times New Roman" w:hAnsi="Times New Roman" w:cs="Times New Roman"/>
          <w:sz w:val="24"/>
          <w:szCs w:val="24"/>
          <w:rPrChange w:id="1083" w:author="Abruno" w:date="2018-10-24T13:49:00Z">
            <w:rPr>
              <w:rFonts w:ascii="Times New Roman" w:hAnsi="Times New Roman" w:cs="Times New Roman"/>
              <w:sz w:val="28"/>
              <w:szCs w:val="28"/>
            </w:rPr>
          </w:rPrChange>
        </w:rPr>
        <w:t xml:space="preserve"> impiegati nei processi di produzione. L’ultima generazione usa sistemi di visione flessibile</w:t>
      </w:r>
      <w:r w:rsidR="00587EAA" w:rsidRPr="009D3B65">
        <w:rPr>
          <w:rFonts w:ascii="Times New Roman" w:hAnsi="Times New Roman" w:cs="Times New Roman"/>
          <w:sz w:val="24"/>
          <w:szCs w:val="24"/>
          <w:rPrChange w:id="1084"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085" w:author="Abruno" w:date="2018-10-24T13:49:00Z">
            <w:rPr>
              <w:rFonts w:ascii="Times New Roman" w:hAnsi="Times New Roman" w:cs="Times New Roman"/>
              <w:sz w:val="28"/>
              <w:szCs w:val="28"/>
            </w:rPr>
          </w:rPrChange>
        </w:rPr>
        <w:t xml:space="preserve"> che rispondono </w:t>
      </w:r>
      <w:r w:rsidR="00B6104A" w:rsidRPr="009D3B65">
        <w:rPr>
          <w:rFonts w:ascii="Times New Roman" w:hAnsi="Times New Roman" w:cs="Times New Roman"/>
          <w:sz w:val="24"/>
          <w:szCs w:val="24"/>
          <w:rPrChange w:id="1086" w:author="Abruno" w:date="2018-10-24T13:49:00Z">
            <w:rPr>
              <w:rFonts w:ascii="Times New Roman" w:hAnsi="Times New Roman" w:cs="Times New Roman"/>
              <w:sz w:val="28"/>
              <w:szCs w:val="28"/>
            </w:rPr>
          </w:rPrChange>
        </w:rPr>
        <w:t xml:space="preserve">anche </w:t>
      </w:r>
      <w:r w:rsidRPr="009D3B65">
        <w:rPr>
          <w:rFonts w:ascii="Times New Roman" w:hAnsi="Times New Roman" w:cs="Times New Roman"/>
          <w:sz w:val="24"/>
          <w:szCs w:val="24"/>
          <w:rPrChange w:id="1087" w:author="Abruno" w:date="2018-10-24T13:49:00Z">
            <w:rPr>
              <w:rFonts w:ascii="Times New Roman" w:hAnsi="Times New Roman" w:cs="Times New Roman"/>
              <w:sz w:val="28"/>
              <w:szCs w:val="28"/>
            </w:rPr>
          </w:rPrChange>
        </w:rPr>
        <w:t xml:space="preserve">a condizioni variabili. </w:t>
      </w:r>
      <w:del w:id="1088" w:author="Fiorella" w:date="2016-06-27T18:17:00Z">
        <w:r w:rsidRPr="009D3B65" w:rsidDel="002C367A">
          <w:rPr>
            <w:rFonts w:ascii="Times New Roman" w:hAnsi="Times New Roman" w:cs="Times New Roman"/>
            <w:sz w:val="24"/>
            <w:szCs w:val="24"/>
            <w:rPrChange w:id="1089" w:author="Abruno" w:date="2018-10-24T13:49:00Z">
              <w:rPr>
                <w:rFonts w:ascii="Times New Roman" w:hAnsi="Times New Roman" w:cs="Times New Roman"/>
                <w:sz w:val="28"/>
                <w:szCs w:val="28"/>
              </w:rPr>
            </w:rPrChange>
          </w:rPr>
          <w:delText xml:space="preserve"> </w:delText>
        </w:r>
      </w:del>
      <w:r w:rsidRPr="009D3B65">
        <w:rPr>
          <w:rFonts w:ascii="Times New Roman" w:hAnsi="Times New Roman" w:cs="Times New Roman"/>
          <w:sz w:val="24"/>
          <w:szCs w:val="24"/>
          <w:rPrChange w:id="1090" w:author="Abruno" w:date="2018-10-24T13:49:00Z">
            <w:rPr>
              <w:rFonts w:ascii="Times New Roman" w:hAnsi="Times New Roman" w:cs="Times New Roman"/>
              <w:sz w:val="28"/>
              <w:szCs w:val="28"/>
            </w:rPr>
          </w:rPrChange>
        </w:rPr>
        <w:t>La visione delle macchine migliora la capacità dei robot di interagire con esseri umani, mantenendo un contatto visivo</w:t>
      </w:r>
      <w:r w:rsidR="00B6104A" w:rsidRPr="009D3B65">
        <w:rPr>
          <w:rFonts w:ascii="Times New Roman" w:hAnsi="Times New Roman" w:cs="Times New Roman"/>
          <w:sz w:val="24"/>
          <w:szCs w:val="24"/>
          <w:rPrChange w:id="1091" w:author="Abruno" w:date="2018-10-24T13:49:00Z">
            <w:rPr>
              <w:rFonts w:ascii="Times New Roman" w:hAnsi="Times New Roman" w:cs="Times New Roman"/>
              <w:sz w:val="28"/>
              <w:szCs w:val="28"/>
            </w:rPr>
          </w:rPrChange>
        </w:rPr>
        <w:t xml:space="preserve"> diretto</w:t>
      </w:r>
      <w:r w:rsidRPr="009D3B65">
        <w:rPr>
          <w:rFonts w:ascii="Times New Roman" w:hAnsi="Times New Roman" w:cs="Times New Roman"/>
          <w:sz w:val="24"/>
          <w:szCs w:val="24"/>
          <w:rPrChange w:id="1092" w:author="Abruno" w:date="2018-10-24T13:49:00Z">
            <w:rPr>
              <w:rFonts w:ascii="Times New Roman" w:hAnsi="Times New Roman" w:cs="Times New Roman"/>
              <w:sz w:val="28"/>
              <w:szCs w:val="28"/>
            </w:rPr>
          </w:rPrChange>
        </w:rPr>
        <w:t>.</w:t>
      </w:r>
      <w:r w:rsidR="0042693E" w:rsidRPr="009D3B65">
        <w:rPr>
          <w:rFonts w:ascii="Times New Roman" w:hAnsi="Times New Roman" w:cs="Times New Roman"/>
          <w:sz w:val="24"/>
          <w:szCs w:val="24"/>
          <w:rPrChange w:id="1093" w:author="Abruno" w:date="2018-10-24T13:49:00Z">
            <w:rPr>
              <w:rFonts w:ascii="Times New Roman" w:hAnsi="Times New Roman" w:cs="Times New Roman"/>
              <w:sz w:val="28"/>
              <w:szCs w:val="28"/>
            </w:rPr>
          </w:rPrChange>
        </w:rPr>
        <w:t xml:space="preserve"> </w:t>
      </w:r>
      <w:r w:rsidR="0011684A" w:rsidRPr="009D3B65">
        <w:rPr>
          <w:rFonts w:ascii="Times New Roman" w:hAnsi="Times New Roman" w:cs="Times New Roman"/>
          <w:sz w:val="24"/>
          <w:szCs w:val="24"/>
          <w:rPrChange w:id="1094" w:author="Abruno" w:date="2018-10-24T13:49:00Z">
            <w:rPr>
              <w:rFonts w:ascii="Times New Roman" w:hAnsi="Times New Roman" w:cs="Times New Roman"/>
              <w:sz w:val="28"/>
              <w:szCs w:val="28"/>
            </w:rPr>
          </w:rPrChange>
        </w:rPr>
        <w:t>È</w:t>
      </w:r>
      <w:r w:rsidR="0042693E" w:rsidRPr="009D3B65">
        <w:rPr>
          <w:rFonts w:ascii="Times New Roman" w:hAnsi="Times New Roman" w:cs="Times New Roman"/>
          <w:sz w:val="24"/>
          <w:szCs w:val="24"/>
          <w:rPrChange w:id="1095" w:author="Abruno" w:date="2018-10-24T13:49:00Z">
            <w:rPr>
              <w:rFonts w:ascii="Times New Roman" w:hAnsi="Times New Roman" w:cs="Times New Roman"/>
              <w:sz w:val="28"/>
              <w:szCs w:val="28"/>
            </w:rPr>
          </w:rPrChange>
        </w:rPr>
        <w:t xml:space="preserve"> ormai notizia di tutti i giorni </w:t>
      </w:r>
      <w:r w:rsidR="00B6104A" w:rsidRPr="009D3B65">
        <w:rPr>
          <w:rFonts w:ascii="Times New Roman" w:hAnsi="Times New Roman" w:cs="Times New Roman"/>
          <w:sz w:val="24"/>
          <w:szCs w:val="24"/>
          <w:rPrChange w:id="1096" w:author="Abruno" w:date="2018-10-24T13:49:00Z">
            <w:rPr>
              <w:rFonts w:ascii="Times New Roman" w:hAnsi="Times New Roman" w:cs="Times New Roman"/>
              <w:sz w:val="28"/>
              <w:szCs w:val="28"/>
            </w:rPr>
          </w:rPrChange>
        </w:rPr>
        <w:t>l’imminente circolazione di</w:t>
      </w:r>
      <w:r w:rsidR="00B91C18" w:rsidRPr="009D3B65">
        <w:rPr>
          <w:rFonts w:ascii="Times New Roman" w:hAnsi="Times New Roman" w:cs="Times New Roman"/>
          <w:sz w:val="24"/>
          <w:szCs w:val="24"/>
          <w:rPrChange w:id="1097"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1098" w:author="Abruno" w:date="2018-10-24T13:49:00Z">
            <w:rPr>
              <w:rFonts w:ascii="Times New Roman" w:hAnsi="Times New Roman" w:cs="Times New Roman"/>
              <w:sz w:val="28"/>
              <w:szCs w:val="28"/>
            </w:rPr>
          </w:rPrChange>
        </w:rPr>
        <w:t xml:space="preserve">veicoli guidati </w:t>
      </w:r>
      <w:r w:rsidRPr="009D3B65">
        <w:rPr>
          <w:rFonts w:ascii="Times New Roman" w:hAnsi="Times New Roman" w:cs="Times New Roman"/>
          <w:sz w:val="24"/>
          <w:szCs w:val="24"/>
          <w:rPrChange w:id="1099" w:author="Abruno" w:date="2018-10-24T13:49:00Z">
            <w:rPr>
              <w:rFonts w:ascii="Times New Roman" w:hAnsi="Times New Roman" w:cs="Times New Roman"/>
              <w:sz w:val="28"/>
              <w:szCs w:val="28"/>
            </w:rPr>
          </w:rPrChange>
        </w:rPr>
        <w:lastRenderedPageBreak/>
        <w:t>senza intervento umano.</w:t>
      </w:r>
      <w:r w:rsidR="00B6104A" w:rsidRPr="009D3B65">
        <w:rPr>
          <w:rFonts w:ascii="Times New Roman" w:hAnsi="Times New Roman" w:cs="Times New Roman"/>
          <w:sz w:val="24"/>
          <w:szCs w:val="24"/>
          <w:rPrChange w:id="1100" w:author="Abruno" w:date="2018-10-24T13:49:00Z">
            <w:rPr>
              <w:rFonts w:ascii="Times New Roman" w:hAnsi="Times New Roman" w:cs="Times New Roman"/>
              <w:sz w:val="28"/>
              <w:szCs w:val="28"/>
            </w:rPr>
          </w:rPrChange>
        </w:rPr>
        <w:t xml:space="preserve"> </w:t>
      </w:r>
      <w:r w:rsidR="004D6E99" w:rsidRPr="009D3B65">
        <w:rPr>
          <w:rFonts w:ascii="Times New Roman" w:hAnsi="Times New Roman" w:cs="Times New Roman"/>
          <w:sz w:val="24"/>
          <w:szCs w:val="24"/>
          <w:rPrChange w:id="1101" w:author="Abruno" w:date="2018-10-24T13:49:00Z">
            <w:rPr>
              <w:rFonts w:ascii="Times New Roman" w:hAnsi="Times New Roman" w:cs="Times New Roman"/>
              <w:sz w:val="28"/>
              <w:szCs w:val="28"/>
            </w:rPr>
          </w:rPrChange>
        </w:rPr>
        <w:t>Per la gestione dei processi manifatturieri e la gestione dell’organizzazione del lavoro</w:t>
      </w:r>
      <w:r w:rsidR="00B91C18" w:rsidRPr="009D3B65">
        <w:rPr>
          <w:rFonts w:ascii="Times New Roman" w:hAnsi="Times New Roman" w:cs="Times New Roman"/>
          <w:sz w:val="24"/>
          <w:szCs w:val="24"/>
          <w:rPrChange w:id="1102" w:author="Abruno" w:date="2018-10-24T13:49:00Z">
            <w:rPr>
              <w:rFonts w:ascii="Times New Roman" w:hAnsi="Times New Roman" w:cs="Times New Roman"/>
              <w:sz w:val="28"/>
              <w:szCs w:val="28"/>
            </w:rPr>
          </w:rPrChange>
        </w:rPr>
        <w:t xml:space="preserve"> </w:t>
      </w:r>
      <w:r w:rsidR="00587EAA" w:rsidRPr="009D3B65">
        <w:rPr>
          <w:rFonts w:ascii="Times New Roman" w:hAnsi="Times New Roman" w:cs="Times New Roman"/>
          <w:sz w:val="24"/>
          <w:szCs w:val="24"/>
          <w:rPrChange w:id="1103" w:author="Abruno" w:date="2018-10-24T13:49:00Z">
            <w:rPr>
              <w:rFonts w:ascii="Times New Roman" w:hAnsi="Times New Roman" w:cs="Times New Roman"/>
              <w:sz w:val="28"/>
              <w:szCs w:val="28"/>
            </w:rPr>
          </w:rPrChange>
        </w:rPr>
        <w:t>v</w:t>
      </w:r>
      <w:r w:rsidR="004D6E99" w:rsidRPr="009D3B65">
        <w:rPr>
          <w:rFonts w:ascii="Times New Roman" w:hAnsi="Times New Roman" w:cs="Times New Roman"/>
          <w:sz w:val="24"/>
          <w:szCs w:val="24"/>
          <w:rPrChange w:id="1104" w:author="Abruno" w:date="2018-10-24T13:49:00Z">
            <w:rPr>
              <w:rFonts w:ascii="Times New Roman" w:hAnsi="Times New Roman" w:cs="Times New Roman"/>
              <w:sz w:val="28"/>
              <w:szCs w:val="28"/>
            </w:rPr>
          </w:rPrChange>
        </w:rPr>
        <w:t xml:space="preserve">engono impiegati </w:t>
      </w:r>
      <w:r w:rsidR="0042693E" w:rsidRPr="009D3B65">
        <w:rPr>
          <w:rFonts w:ascii="Times New Roman" w:hAnsi="Times New Roman" w:cs="Times New Roman"/>
          <w:sz w:val="24"/>
          <w:szCs w:val="24"/>
          <w:rPrChange w:id="1105" w:author="Abruno" w:date="2018-10-24T13:49:00Z">
            <w:rPr>
              <w:rFonts w:ascii="Times New Roman" w:hAnsi="Times New Roman" w:cs="Times New Roman"/>
              <w:sz w:val="28"/>
              <w:szCs w:val="28"/>
            </w:rPr>
          </w:rPrChange>
        </w:rPr>
        <w:t xml:space="preserve">in coordinazione </w:t>
      </w:r>
      <w:r w:rsidR="00587EAA" w:rsidRPr="009D3B65">
        <w:rPr>
          <w:rFonts w:ascii="Times New Roman" w:hAnsi="Times New Roman" w:cs="Times New Roman"/>
          <w:sz w:val="24"/>
          <w:szCs w:val="24"/>
          <w:rPrChange w:id="1106" w:author="Abruno" w:date="2018-10-24T13:49:00Z">
            <w:rPr>
              <w:rFonts w:ascii="Times New Roman" w:hAnsi="Times New Roman" w:cs="Times New Roman"/>
              <w:sz w:val="28"/>
              <w:szCs w:val="28"/>
            </w:rPr>
          </w:rPrChange>
        </w:rPr>
        <w:t xml:space="preserve">robot evoluti e </w:t>
      </w:r>
      <w:r w:rsidR="004D6E99" w:rsidRPr="009D3B65">
        <w:rPr>
          <w:rFonts w:ascii="Times New Roman" w:hAnsi="Times New Roman" w:cs="Times New Roman"/>
          <w:i/>
          <w:sz w:val="24"/>
          <w:szCs w:val="24"/>
          <w:rPrChange w:id="1107" w:author="Abruno" w:date="2018-10-24T13:49:00Z">
            <w:rPr>
              <w:rFonts w:ascii="Times New Roman" w:hAnsi="Times New Roman" w:cs="Times New Roman"/>
              <w:i/>
              <w:sz w:val="28"/>
              <w:szCs w:val="28"/>
            </w:rPr>
          </w:rPrChange>
        </w:rPr>
        <w:t>sistemi esperti</w:t>
      </w:r>
      <w:r w:rsidR="004D6E99" w:rsidRPr="009D3B65">
        <w:rPr>
          <w:rFonts w:ascii="Times New Roman" w:hAnsi="Times New Roman" w:cs="Times New Roman"/>
          <w:sz w:val="24"/>
          <w:szCs w:val="24"/>
          <w:rPrChange w:id="1108" w:author="Abruno" w:date="2018-10-24T13:49:00Z">
            <w:rPr>
              <w:rFonts w:ascii="Times New Roman" w:hAnsi="Times New Roman" w:cs="Times New Roman"/>
              <w:sz w:val="28"/>
              <w:szCs w:val="28"/>
            </w:rPr>
          </w:rPrChange>
        </w:rPr>
        <w:t xml:space="preserve">, che comportano lo sviluppo di regole logiche specifiche per simulare i processi decisionali </w:t>
      </w:r>
      <w:r w:rsidR="0042693E" w:rsidRPr="009D3B65">
        <w:rPr>
          <w:rFonts w:ascii="Times New Roman" w:hAnsi="Times New Roman" w:cs="Times New Roman"/>
          <w:sz w:val="24"/>
          <w:szCs w:val="24"/>
          <w:rPrChange w:id="1109" w:author="Abruno" w:date="2018-10-24T13:49:00Z">
            <w:rPr>
              <w:rFonts w:ascii="Times New Roman" w:hAnsi="Times New Roman" w:cs="Times New Roman"/>
              <w:sz w:val="28"/>
              <w:szCs w:val="28"/>
            </w:rPr>
          </w:rPrChange>
        </w:rPr>
        <w:t>degli</w:t>
      </w:r>
      <w:r w:rsidR="004D6E99" w:rsidRPr="009D3B65">
        <w:rPr>
          <w:rFonts w:ascii="Times New Roman" w:hAnsi="Times New Roman" w:cs="Times New Roman"/>
          <w:sz w:val="24"/>
          <w:szCs w:val="24"/>
          <w:rPrChange w:id="1110" w:author="Abruno" w:date="2018-10-24T13:49:00Z">
            <w:rPr>
              <w:rFonts w:ascii="Times New Roman" w:hAnsi="Times New Roman" w:cs="Times New Roman"/>
              <w:sz w:val="28"/>
              <w:szCs w:val="28"/>
            </w:rPr>
          </w:rPrChange>
        </w:rPr>
        <w:t xml:space="preserve"> esperti umani</w:t>
      </w:r>
      <w:r w:rsidR="00B6104A" w:rsidRPr="009D3B65">
        <w:rPr>
          <w:rFonts w:ascii="Times New Roman" w:hAnsi="Times New Roman" w:cs="Times New Roman"/>
          <w:sz w:val="24"/>
          <w:szCs w:val="24"/>
          <w:rPrChange w:id="1111" w:author="Abruno" w:date="2018-10-24T13:49:00Z">
            <w:rPr>
              <w:rFonts w:ascii="Times New Roman" w:hAnsi="Times New Roman" w:cs="Times New Roman"/>
              <w:sz w:val="28"/>
              <w:szCs w:val="28"/>
            </w:rPr>
          </w:rPrChange>
        </w:rPr>
        <w:t>, anche se va ricordato che</w:t>
      </w:r>
      <w:r w:rsidR="004D6E99" w:rsidRPr="009D3B65">
        <w:rPr>
          <w:rFonts w:ascii="Times New Roman" w:hAnsi="Times New Roman" w:cs="Times New Roman"/>
          <w:sz w:val="24"/>
          <w:szCs w:val="24"/>
          <w:rPrChange w:id="1112" w:author="Abruno" w:date="2018-10-24T13:49:00Z">
            <w:rPr>
              <w:rFonts w:ascii="Times New Roman" w:hAnsi="Times New Roman" w:cs="Times New Roman"/>
              <w:sz w:val="28"/>
              <w:szCs w:val="28"/>
            </w:rPr>
          </w:rPrChange>
        </w:rPr>
        <w:t xml:space="preserve"> gli umani non si basano solo su decisioni logiche, ma anche su</w:t>
      </w:r>
      <w:r w:rsidR="0042693E" w:rsidRPr="009D3B65">
        <w:rPr>
          <w:rFonts w:ascii="Times New Roman" w:hAnsi="Times New Roman" w:cs="Times New Roman"/>
          <w:sz w:val="24"/>
          <w:szCs w:val="24"/>
          <w:rPrChange w:id="1113" w:author="Abruno" w:date="2018-10-24T13:49:00Z">
            <w:rPr>
              <w:rFonts w:ascii="Times New Roman" w:hAnsi="Times New Roman" w:cs="Times New Roman"/>
              <w:sz w:val="28"/>
              <w:szCs w:val="28"/>
            </w:rPr>
          </w:rPrChange>
        </w:rPr>
        <w:t xml:space="preserve">lle loro </w:t>
      </w:r>
      <w:r w:rsidR="004D6E99" w:rsidRPr="009D3B65">
        <w:rPr>
          <w:rFonts w:ascii="Times New Roman" w:hAnsi="Times New Roman" w:cs="Times New Roman"/>
          <w:sz w:val="24"/>
          <w:szCs w:val="24"/>
          <w:rPrChange w:id="1114" w:author="Abruno" w:date="2018-10-24T13:49:00Z">
            <w:rPr>
              <w:rFonts w:ascii="Times New Roman" w:hAnsi="Times New Roman" w:cs="Times New Roman"/>
              <w:sz w:val="28"/>
              <w:szCs w:val="28"/>
            </w:rPr>
          </w:rPrChange>
        </w:rPr>
        <w:t xml:space="preserve">esperienze precedenti. </w:t>
      </w:r>
      <w:r w:rsidR="0011684A" w:rsidRPr="009D3B65">
        <w:rPr>
          <w:rFonts w:ascii="Times New Roman" w:hAnsi="Times New Roman" w:cs="Times New Roman"/>
          <w:sz w:val="24"/>
          <w:szCs w:val="24"/>
          <w:rPrChange w:id="1115" w:author="Abruno" w:date="2018-10-24T13:49:00Z">
            <w:rPr>
              <w:rFonts w:ascii="Times New Roman" w:hAnsi="Times New Roman" w:cs="Times New Roman"/>
              <w:sz w:val="28"/>
              <w:szCs w:val="28"/>
            </w:rPr>
          </w:rPrChange>
        </w:rPr>
        <w:t>È</w:t>
      </w:r>
      <w:r w:rsidR="00B6104A" w:rsidRPr="009D3B65">
        <w:rPr>
          <w:rFonts w:ascii="Times New Roman" w:hAnsi="Times New Roman" w:cs="Times New Roman"/>
          <w:sz w:val="24"/>
          <w:szCs w:val="24"/>
          <w:rPrChange w:id="1116" w:author="Abruno" w:date="2018-10-24T13:49:00Z">
            <w:rPr>
              <w:rFonts w:ascii="Times New Roman" w:hAnsi="Times New Roman" w:cs="Times New Roman"/>
              <w:sz w:val="28"/>
              <w:szCs w:val="28"/>
            </w:rPr>
          </w:rPrChange>
        </w:rPr>
        <w:t xml:space="preserve"> per questa ragione che</w:t>
      </w:r>
      <w:r w:rsidR="00B91C18" w:rsidRPr="009D3B65">
        <w:rPr>
          <w:rFonts w:ascii="Times New Roman" w:hAnsi="Times New Roman" w:cs="Times New Roman"/>
          <w:sz w:val="24"/>
          <w:szCs w:val="24"/>
          <w:rPrChange w:id="1117" w:author="Abruno" w:date="2018-10-24T13:49:00Z">
            <w:rPr>
              <w:rFonts w:ascii="Times New Roman" w:hAnsi="Times New Roman" w:cs="Times New Roman"/>
              <w:sz w:val="28"/>
              <w:szCs w:val="28"/>
            </w:rPr>
          </w:rPrChange>
        </w:rPr>
        <w:t xml:space="preserve"> </w:t>
      </w:r>
      <w:r w:rsidR="00587EAA" w:rsidRPr="009D3B65">
        <w:rPr>
          <w:rFonts w:ascii="Times New Roman" w:hAnsi="Times New Roman" w:cs="Times New Roman"/>
          <w:sz w:val="24"/>
          <w:szCs w:val="24"/>
          <w:rPrChange w:id="1118" w:author="Abruno" w:date="2018-10-24T13:49:00Z">
            <w:rPr>
              <w:rFonts w:ascii="Times New Roman" w:hAnsi="Times New Roman" w:cs="Times New Roman"/>
              <w:sz w:val="28"/>
              <w:szCs w:val="28"/>
            </w:rPr>
          </w:rPrChange>
        </w:rPr>
        <w:t xml:space="preserve">questi sistemi </w:t>
      </w:r>
      <w:r w:rsidR="00B6104A" w:rsidRPr="009D3B65">
        <w:rPr>
          <w:rFonts w:ascii="Times New Roman" w:hAnsi="Times New Roman" w:cs="Times New Roman"/>
          <w:sz w:val="24"/>
          <w:szCs w:val="24"/>
          <w:rPrChange w:id="1119" w:author="Abruno" w:date="2018-10-24T13:49:00Z">
            <w:rPr>
              <w:rFonts w:ascii="Times New Roman" w:hAnsi="Times New Roman" w:cs="Times New Roman"/>
              <w:sz w:val="28"/>
              <w:szCs w:val="28"/>
            </w:rPr>
          </w:rPrChange>
        </w:rPr>
        <w:t xml:space="preserve">sono progettati per </w:t>
      </w:r>
      <w:r w:rsidR="00587EAA" w:rsidRPr="009D3B65">
        <w:rPr>
          <w:rFonts w:ascii="Times New Roman" w:hAnsi="Times New Roman" w:cs="Times New Roman"/>
          <w:sz w:val="24"/>
          <w:szCs w:val="24"/>
          <w:rPrChange w:id="1120" w:author="Abruno" w:date="2018-10-24T13:49:00Z">
            <w:rPr>
              <w:rFonts w:ascii="Times New Roman" w:hAnsi="Times New Roman" w:cs="Times New Roman"/>
              <w:sz w:val="28"/>
              <w:szCs w:val="28"/>
            </w:rPr>
          </w:rPrChange>
        </w:rPr>
        <w:t>apprend</w:t>
      </w:r>
      <w:r w:rsidR="00B6104A" w:rsidRPr="009D3B65">
        <w:rPr>
          <w:rFonts w:ascii="Times New Roman" w:hAnsi="Times New Roman" w:cs="Times New Roman"/>
          <w:sz w:val="24"/>
          <w:szCs w:val="24"/>
          <w:rPrChange w:id="1121" w:author="Abruno" w:date="2018-10-24T13:49:00Z">
            <w:rPr>
              <w:rFonts w:ascii="Times New Roman" w:hAnsi="Times New Roman" w:cs="Times New Roman"/>
              <w:sz w:val="28"/>
              <w:szCs w:val="28"/>
            </w:rPr>
          </w:rPrChange>
        </w:rPr>
        <w:t>ere</w:t>
      </w:r>
      <w:r w:rsidR="00587EAA" w:rsidRPr="009D3B65">
        <w:rPr>
          <w:rFonts w:ascii="Times New Roman" w:hAnsi="Times New Roman" w:cs="Times New Roman"/>
          <w:sz w:val="24"/>
          <w:szCs w:val="24"/>
          <w:rPrChange w:id="1122" w:author="Abruno" w:date="2018-10-24T13:49:00Z">
            <w:rPr>
              <w:rFonts w:ascii="Times New Roman" w:hAnsi="Times New Roman" w:cs="Times New Roman"/>
              <w:sz w:val="28"/>
              <w:szCs w:val="28"/>
            </w:rPr>
          </w:rPrChange>
        </w:rPr>
        <w:t>, “si fanno un’esperienza”</w:t>
      </w:r>
      <w:r w:rsidR="00297525" w:rsidRPr="009D3B65">
        <w:rPr>
          <w:rFonts w:ascii="Times New Roman" w:hAnsi="Times New Roman" w:cs="Times New Roman"/>
          <w:sz w:val="24"/>
          <w:szCs w:val="24"/>
          <w:rPrChange w:id="1123" w:author="Abruno" w:date="2018-10-24T13:49:00Z">
            <w:rPr>
              <w:rFonts w:ascii="Times New Roman" w:hAnsi="Times New Roman" w:cs="Times New Roman"/>
              <w:sz w:val="28"/>
              <w:szCs w:val="28"/>
            </w:rPr>
          </w:rPrChange>
        </w:rPr>
        <w:t xml:space="preserve"> sulla base dello scambio delle pratiche migliori e l’eliminazione degli insuccessi. </w:t>
      </w:r>
    </w:p>
    <w:p w:rsidR="0011684A" w:rsidRPr="009D3B65" w:rsidRDefault="00297525" w:rsidP="006665CA">
      <w:pPr>
        <w:jc w:val="both"/>
        <w:rPr>
          <w:rFonts w:ascii="Times New Roman" w:hAnsi="Times New Roman" w:cs="Times New Roman"/>
          <w:sz w:val="24"/>
          <w:szCs w:val="24"/>
          <w:rPrChange w:id="1124"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125" w:author="Abruno" w:date="2018-10-24T13:49:00Z">
            <w:rPr>
              <w:rFonts w:ascii="Times New Roman" w:hAnsi="Times New Roman" w:cs="Times New Roman"/>
              <w:sz w:val="28"/>
              <w:szCs w:val="28"/>
            </w:rPr>
          </w:rPrChange>
        </w:rPr>
        <w:t xml:space="preserve">A livello superiore ai capannoni di produzione, </w:t>
      </w:r>
      <w:r w:rsidR="003918F5" w:rsidRPr="009D3B65">
        <w:rPr>
          <w:rFonts w:ascii="Times New Roman" w:hAnsi="Times New Roman" w:cs="Times New Roman"/>
          <w:sz w:val="24"/>
          <w:szCs w:val="24"/>
          <w:rPrChange w:id="1126" w:author="Abruno" w:date="2018-10-24T13:49:00Z">
            <w:rPr>
              <w:rFonts w:ascii="Times New Roman" w:hAnsi="Times New Roman" w:cs="Times New Roman"/>
              <w:sz w:val="28"/>
              <w:szCs w:val="28"/>
            </w:rPr>
          </w:rPrChange>
        </w:rPr>
        <w:t xml:space="preserve">il </w:t>
      </w:r>
      <w:r w:rsidR="002460F4" w:rsidRPr="009D3B65">
        <w:rPr>
          <w:rFonts w:ascii="Times New Roman" w:hAnsi="Times New Roman" w:cs="Times New Roman"/>
          <w:i/>
          <w:sz w:val="24"/>
          <w:szCs w:val="24"/>
          <w:rPrChange w:id="1127" w:author="Abruno" w:date="2018-10-24T13:49:00Z">
            <w:rPr>
              <w:rFonts w:ascii="Times New Roman" w:hAnsi="Times New Roman" w:cs="Times New Roman"/>
              <w:i/>
              <w:sz w:val="28"/>
              <w:szCs w:val="28"/>
            </w:rPr>
          </w:rPrChange>
        </w:rPr>
        <w:t>CIM</w:t>
      </w:r>
      <w:r w:rsidR="002460F4" w:rsidRPr="009D3B65">
        <w:rPr>
          <w:rFonts w:ascii="Times New Roman" w:hAnsi="Times New Roman" w:cs="Times New Roman"/>
          <w:sz w:val="24"/>
          <w:szCs w:val="24"/>
          <w:rPrChange w:id="1128" w:author="Abruno" w:date="2018-10-24T13:49:00Z">
            <w:rPr>
              <w:rFonts w:ascii="Times New Roman" w:hAnsi="Times New Roman" w:cs="Times New Roman"/>
              <w:sz w:val="28"/>
              <w:szCs w:val="28"/>
            </w:rPr>
          </w:rPrChange>
        </w:rPr>
        <w:t xml:space="preserve"> (Computer </w:t>
      </w:r>
      <w:proofErr w:type="spellStart"/>
      <w:r w:rsidR="002460F4" w:rsidRPr="009D3B65">
        <w:rPr>
          <w:rFonts w:ascii="Times New Roman" w:hAnsi="Times New Roman" w:cs="Times New Roman"/>
          <w:sz w:val="24"/>
          <w:szCs w:val="24"/>
          <w:rPrChange w:id="1129" w:author="Abruno" w:date="2018-10-24T13:49:00Z">
            <w:rPr>
              <w:rFonts w:ascii="Times New Roman" w:hAnsi="Times New Roman" w:cs="Times New Roman"/>
              <w:sz w:val="28"/>
              <w:szCs w:val="28"/>
            </w:rPr>
          </w:rPrChange>
        </w:rPr>
        <w:t>integrated</w:t>
      </w:r>
      <w:proofErr w:type="spellEnd"/>
      <w:r w:rsidR="002460F4" w:rsidRPr="009D3B65">
        <w:rPr>
          <w:rFonts w:ascii="Times New Roman" w:hAnsi="Times New Roman" w:cs="Times New Roman"/>
          <w:sz w:val="24"/>
          <w:szCs w:val="24"/>
          <w:rPrChange w:id="1130" w:author="Abruno" w:date="2018-10-24T13:49:00Z">
            <w:rPr>
              <w:rFonts w:ascii="Times New Roman" w:hAnsi="Times New Roman" w:cs="Times New Roman"/>
              <w:sz w:val="28"/>
              <w:szCs w:val="28"/>
            </w:rPr>
          </w:rPrChange>
        </w:rPr>
        <w:t xml:space="preserve"> manufacturing) impiega sempre più spesso tecniche di IA per ottimizzare l’uso di risorse, logistiche, just in time. </w:t>
      </w:r>
      <w:r w:rsidR="00000A16" w:rsidRPr="009D3B65">
        <w:rPr>
          <w:rFonts w:ascii="Times New Roman" w:hAnsi="Times New Roman" w:cs="Times New Roman"/>
          <w:sz w:val="24"/>
          <w:szCs w:val="24"/>
          <w:rPrChange w:id="1131" w:author="Abruno" w:date="2018-10-24T13:49:00Z">
            <w:rPr>
              <w:rFonts w:ascii="Times New Roman" w:hAnsi="Times New Roman" w:cs="Times New Roman"/>
              <w:sz w:val="28"/>
              <w:szCs w:val="28"/>
            </w:rPr>
          </w:rPrChange>
        </w:rPr>
        <w:t>L</w:t>
      </w:r>
      <w:r w:rsidR="002460F4" w:rsidRPr="009D3B65">
        <w:rPr>
          <w:rFonts w:ascii="Times New Roman" w:hAnsi="Times New Roman" w:cs="Times New Roman"/>
          <w:sz w:val="24"/>
          <w:szCs w:val="24"/>
          <w:rPrChange w:id="1132" w:author="Abruno" w:date="2018-10-24T13:49:00Z">
            <w:rPr>
              <w:rFonts w:ascii="Times New Roman" w:hAnsi="Times New Roman" w:cs="Times New Roman"/>
              <w:sz w:val="28"/>
              <w:szCs w:val="28"/>
            </w:rPr>
          </w:rPrChange>
        </w:rPr>
        <w:t xml:space="preserve">a conoscenza </w:t>
      </w:r>
      <w:r w:rsidR="00000A16" w:rsidRPr="009D3B65">
        <w:rPr>
          <w:rFonts w:ascii="Times New Roman" w:hAnsi="Times New Roman" w:cs="Times New Roman"/>
          <w:sz w:val="24"/>
          <w:szCs w:val="24"/>
          <w:rPrChange w:id="1133" w:author="Abruno" w:date="2018-10-24T13:49:00Z">
            <w:rPr>
              <w:rFonts w:ascii="Times New Roman" w:hAnsi="Times New Roman" w:cs="Times New Roman"/>
              <w:sz w:val="28"/>
              <w:szCs w:val="28"/>
            </w:rPr>
          </w:rPrChange>
        </w:rPr>
        <w:t xml:space="preserve">viene codificata </w:t>
      </w:r>
      <w:r w:rsidR="002460F4" w:rsidRPr="009D3B65">
        <w:rPr>
          <w:rFonts w:ascii="Times New Roman" w:hAnsi="Times New Roman" w:cs="Times New Roman"/>
          <w:sz w:val="24"/>
          <w:szCs w:val="24"/>
          <w:rPrChange w:id="1134" w:author="Abruno" w:date="2018-10-24T13:49:00Z">
            <w:rPr>
              <w:rFonts w:ascii="Times New Roman" w:hAnsi="Times New Roman" w:cs="Times New Roman"/>
              <w:sz w:val="28"/>
              <w:szCs w:val="28"/>
            </w:rPr>
          </w:rPrChange>
        </w:rPr>
        <w:t xml:space="preserve">in </w:t>
      </w:r>
      <w:r w:rsidR="00000A16" w:rsidRPr="009D3B65">
        <w:rPr>
          <w:rFonts w:ascii="Times New Roman" w:hAnsi="Times New Roman" w:cs="Times New Roman"/>
          <w:sz w:val="24"/>
          <w:szCs w:val="24"/>
          <w:rPrChange w:id="1135" w:author="Abruno" w:date="2018-10-24T13:49:00Z">
            <w:rPr>
              <w:rFonts w:ascii="Times New Roman" w:hAnsi="Times New Roman" w:cs="Times New Roman"/>
              <w:sz w:val="28"/>
              <w:szCs w:val="28"/>
            </w:rPr>
          </w:rPrChange>
        </w:rPr>
        <w:t>paradigmi</w:t>
      </w:r>
      <w:r w:rsidR="002460F4" w:rsidRPr="009D3B65">
        <w:rPr>
          <w:rFonts w:ascii="Times New Roman" w:hAnsi="Times New Roman" w:cs="Times New Roman"/>
          <w:sz w:val="24"/>
          <w:szCs w:val="24"/>
          <w:rPrChange w:id="1136" w:author="Abruno" w:date="2018-10-24T13:49:00Z">
            <w:rPr>
              <w:rFonts w:ascii="Times New Roman" w:hAnsi="Times New Roman" w:cs="Times New Roman"/>
              <w:sz w:val="28"/>
              <w:szCs w:val="28"/>
            </w:rPr>
          </w:rPrChange>
        </w:rPr>
        <w:t xml:space="preserve"> di soluzioni preparate da tecnici</w:t>
      </w:r>
      <w:r w:rsidR="00000A16" w:rsidRPr="009D3B65">
        <w:rPr>
          <w:rFonts w:ascii="Times New Roman" w:hAnsi="Times New Roman" w:cs="Times New Roman"/>
          <w:sz w:val="24"/>
          <w:szCs w:val="24"/>
          <w:rPrChange w:id="1137" w:author="Abruno" w:date="2018-10-24T13:49:00Z">
            <w:rPr>
              <w:rFonts w:ascii="Times New Roman" w:hAnsi="Times New Roman" w:cs="Times New Roman"/>
              <w:sz w:val="28"/>
              <w:szCs w:val="28"/>
            </w:rPr>
          </w:rPrChange>
        </w:rPr>
        <w:t>.</w:t>
      </w:r>
      <w:r w:rsidR="002460F4" w:rsidRPr="009D3B65">
        <w:rPr>
          <w:rFonts w:ascii="Times New Roman" w:hAnsi="Times New Roman" w:cs="Times New Roman"/>
          <w:sz w:val="24"/>
          <w:szCs w:val="24"/>
          <w:rPrChange w:id="1138" w:author="Abruno" w:date="2018-10-24T13:49:00Z">
            <w:rPr>
              <w:rFonts w:ascii="Times New Roman" w:hAnsi="Times New Roman" w:cs="Times New Roman"/>
              <w:sz w:val="28"/>
              <w:szCs w:val="28"/>
            </w:rPr>
          </w:rPrChange>
        </w:rPr>
        <w:t xml:space="preserve"> </w:t>
      </w:r>
      <w:r w:rsidR="00000A16" w:rsidRPr="009D3B65">
        <w:rPr>
          <w:rFonts w:ascii="Times New Roman" w:hAnsi="Times New Roman" w:cs="Times New Roman"/>
          <w:sz w:val="24"/>
          <w:szCs w:val="24"/>
          <w:rPrChange w:id="1139" w:author="Abruno" w:date="2018-10-24T13:49:00Z">
            <w:rPr>
              <w:rFonts w:ascii="Times New Roman" w:hAnsi="Times New Roman" w:cs="Times New Roman"/>
              <w:sz w:val="28"/>
              <w:szCs w:val="28"/>
            </w:rPr>
          </w:rPrChange>
        </w:rPr>
        <w:t>Successivamente gli archetipi vengono corretti</w:t>
      </w:r>
      <w:r w:rsidR="002460F4" w:rsidRPr="009D3B65">
        <w:rPr>
          <w:rFonts w:ascii="Times New Roman" w:hAnsi="Times New Roman" w:cs="Times New Roman"/>
          <w:sz w:val="24"/>
          <w:szCs w:val="24"/>
          <w:rPrChange w:id="1140" w:author="Abruno" w:date="2018-10-24T13:49:00Z">
            <w:rPr>
              <w:rFonts w:ascii="Times New Roman" w:hAnsi="Times New Roman" w:cs="Times New Roman"/>
              <w:sz w:val="28"/>
              <w:szCs w:val="28"/>
            </w:rPr>
          </w:rPrChange>
        </w:rPr>
        <w:t xml:space="preserve"> via via in base a nuovi casi dell’esperienza reale.</w:t>
      </w:r>
      <w:r w:rsidR="00000A16" w:rsidRPr="009D3B65">
        <w:rPr>
          <w:rFonts w:ascii="Times New Roman" w:hAnsi="Times New Roman" w:cs="Times New Roman"/>
          <w:sz w:val="24"/>
          <w:szCs w:val="24"/>
          <w:rPrChange w:id="1141" w:author="Abruno" w:date="2018-10-24T13:49:00Z">
            <w:rPr>
              <w:rFonts w:ascii="Times New Roman" w:hAnsi="Times New Roman" w:cs="Times New Roman"/>
              <w:sz w:val="28"/>
              <w:szCs w:val="28"/>
            </w:rPr>
          </w:rPrChange>
        </w:rPr>
        <w:t xml:space="preserve"> </w:t>
      </w:r>
    </w:p>
    <w:p w:rsidR="004D6E99" w:rsidRPr="009D3B65" w:rsidRDefault="00000A16" w:rsidP="006665CA">
      <w:pPr>
        <w:jc w:val="both"/>
        <w:rPr>
          <w:rFonts w:ascii="Times New Roman" w:hAnsi="Times New Roman" w:cs="Times New Roman"/>
          <w:sz w:val="24"/>
          <w:szCs w:val="24"/>
          <w:u w:val="single"/>
          <w:rPrChange w:id="1142" w:author="Abruno" w:date="2018-10-24T13:49:00Z">
            <w:rPr>
              <w:rFonts w:ascii="Times New Roman" w:hAnsi="Times New Roman" w:cs="Times New Roman"/>
              <w:sz w:val="28"/>
              <w:szCs w:val="28"/>
              <w:u w:val="single"/>
            </w:rPr>
          </w:rPrChange>
        </w:rPr>
      </w:pPr>
      <w:r w:rsidRPr="009D3B65">
        <w:rPr>
          <w:rFonts w:ascii="Times New Roman" w:hAnsi="Times New Roman" w:cs="Times New Roman"/>
          <w:sz w:val="24"/>
          <w:szCs w:val="24"/>
          <w:rPrChange w:id="1143" w:author="Abruno" w:date="2018-10-24T13:49:00Z">
            <w:rPr>
              <w:rFonts w:ascii="Times New Roman" w:hAnsi="Times New Roman" w:cs="Times New Roman"/>
              <w:sz w:val="28"/>
              <w:szCs w:val="28"/>
            </w:rPr>
          </w:rPrChange>
        </w:rPr>
        <w:t xml:space="preserve">Passando al </w:t>
      </w:r>
      <w:r w:rsidR="00297525" w:rsidRPr="009D3B65">
        <w:rPr>
          <w:rFonts w:ascii="Times New Roman" w:hAnsi="Times New Roman" w:cs="Times New Roman"/>
          <w:sz w:val="24"/>
          <w:szCs w:val="24"/>
          <w:rPrChange w:id="1144" w:author="Abruno" w:date="2018-10-24T13:49:00Z">
            <w:rPr>
              <w:rFonts w:ascii="Times New Roman" w:hAnsi="Times New Roman" w:cs="Times New Roman"/>
              <w:sz w:val="28"/>
              <w:szCs w:val="28"/>
            </w:rPr>
          </w:rPrChange>
        </w:rPr>
        <w:t>process</w:t>
      </w:r>
      <w:r w:rsidRPr="009D3B65">
        <w:rPr>
          <w:rFonts w:ascii="Times New Roman" w:hAnsi="Times New Roman" w:cs="Times New Roman"/>
          <w:sz w:val="24"/>
          <w:szCs w:val="24"/>
          <w:rPrChange w:id="1145" w:author="Abruno" w:date="2018-10-24T13:49:00Z">
            <w:rPr>
              <w:rFonts w:ascii="Times New Roman" w:hAnsi="Times New Roman" w:cs="Times New Roman"/>
              <w:sz w:val="28"/>
              <w:szCs w:val="28"/>
            </w:rPr>
          </w:rPrChange>
        </w:rPr>
        <w:t>o</w:t>
      </w:r>
      <w:r w:rsidR="00297525" w:rsidRPr="009D3B65">
        <w:rPr>
          <w:rFonts w:ascii="Times New Roman" w:hAnsi="Times New Roman" w:cs="Times New Roman"/>
          <w:sz w:val="24"/>
          <w:szCs w:val="24"/>
          <w:rPrChange w:id="1146" w:author="Abruno" w:date="2018-10-24T13:49:00Z">
            <w:rPr>
              <w:rFonts w:ascii="Times New Roman" w:hAnsi="Times New Roman" w:cs="Times New Roman"/>
              <w:sz w:val="28"/>
              <w:szCs w:val="28"/>
            </w:rPr>
          </w:rPrChange>
        </w:rPr>
        <w:t xml:space="preserve"> manifatturier</w:t>
      </w:r>
      <w:r w:rsidRPr="009D3B65">
        <w:rPr>
          <w:rFonts w:ascii="Times New Roman" w:hAnsi="Times New Roman" w:cs="Times New Roman"/>
          <w:sz w:val="24"/>
          <w:szCs w:val="24"/>
          <w:rPrChange w:id="1147" w:author="Abruno" w:date="2018-10-24T13:49:00Z">
            <w:rPr>
              <w:rFonts w:ascii="Times New Roman" w:hAnsi="Times New Roman" w:cs="Times New Roman"/>
              <w:sz w:val="28"/>
              <w:szCs w:val="28"/>
            </w:rPr>
          </w:rPrChange>
        </w:rPr>
        <w:t xml:space="preserve">o </w:t>
      </w:r>
      <w:r w:rsidR="009A072E" w:rsidRPr="009D3B65">
        <w:rPr>
          <w:rFonts w:ascii="Times New Roman" w:hAnsi="Times New Roman" w:cs="Times New Roman"/>
          <w:sz w:val="24"/>
          <w:szCs w:val="24"/>
          <w:rPrChange w:id="1148" w:author="Abruno" w:date="2018-10-24T13:49:00Z">
            <w:rPr>
              <w:rFonts w:ascii="Times New Roman" w:hAnsi="Times New Roman" w:cs="Times New Roman"/>
              <w:sz w:val="28"/>
              <w:szCs w:val="28"/>
            </w:rPr>
          </w:rPrChange>
        </w:rPr>
        <w:t>di produzione di opzioni personalizzate</w:t>
      </w:r>
      <w:r w:rsidR="00297525" w:rsidRPr="009D3B65">
        <w:rPr>
          <w:rFonts w:ascii="Times New Roman" w:hAnsi="Times New Roman" w:cs="Times New Roman"/>
          <w:sz w:val="24"/>
          <w:szCs w:val="24"/>
          <w:rPrChange w:id="1149" w:author="Abruno" w:date="2018-10-24T13:49:00Z">
            <w:rPr>
              <w:rFonts w:ascii="Times New Roman" w:hAnsi="Times New Roman" w:cs="Times New Roman"/>
              <w:sz w:val="28"/>
              <w:szCs w:val="28"/>
            </w:rPr>
          </w:rPrChange>
        </w:rPr>
        <w:t xml:space="preserve"> </w:t>
      </w:r>
      <w:r w:rsidR="009A072E" w:rsidRPr="009D3B65">
        <w:rPr>
          <w:rFonts w:ascii="Times New Roman" w:hAnsi="Times New Roman" w:cs="Times New Roman"/>
          <w:sz w:val="24"/>
          <w:szCs w:val="24"/>
          <w:rPrChange w:id="1150" w:author="Abruno" w:date="2018-10-24T13:49:00Z">
            <w:rPr>
              <w:rFonts w:ascii="Times New Roman" w:hAnsi="Times New Roman" w:cs="Times New Roman"/>
              <w:sz w:val="28"/>
              <w:szCs w:val="28"/>
            </w:rPr>
          </w:rPrChange>
        </w:rPr>
        <w:t>e su richiesta</w:t>
      </w:r>
      <w:ins w:id="1151" w:author="Fiorella" w:date="2016-06-27T18:18:00Z">
        <w:r w:rsidR="002C367A" w:rsidRPr="009D3B65">
          <w:rPr>
            <w:rFonts w:ascii="Times New Roman" w:hAnsi="Times New Roman" w:cs="Times New Roman"/>
            <w:sz w:val="24"/>
            <w:szCs w:val="24"/>
            <w:rPrChange w:id="1152" w:author="Abruno" w:date="2018-10-24T13:49:00Z">
              <w:rPr>
                <w:rFonts w:ascii="Times New Roman" w:hAnsi="Times New Roman" w:cs="Times New Roman"/>
                <w:sz w:val="28"/>
                <w:szCs w:val="28"/>
              </w:rPr>
            </w:rPrChange>
          </w:rPr>
          <w:t>,</w:t>
        </w:r>
      </w:ins>
      <w:r w:rsidR="009A072E" w:rsidRPr="009D3B65">
        <w:rPr>
          <w:rFonts w:ascii="Times New Roman" w:hAnsi="Times New Roman" w:cs="Times New Roman"/>
          <w:sz w:val="24"/>
          <w:szCs w:val="24"/>
          <w:rPrChange w:id="1153" w:author="Abruno" w:date="2018-10-24T13:49:00Z">
            <w:rPr>
              <w:rFonts w:ascii="Times New Roman" w:hAnsi="Times New Roman" w:cs="Times New Roman"/>
              <w:sz w:val="28"/>
              <w:szCs w:val="28"/>
            </w:rPr>
          </w:rPrChange>
        </w:rPr>
        <w:t xml:space="preserve"> </w:t>
      </w:r>
      <w:r w:rsidR="00297525" w:rsidRPr="009D3B65">
        <w:rPr>
          <w:rFonts w:ascii="Times New Roman" w:hAnsi="Times New Roman" w:cs="Times New Roman"/>
          <w:sz w:val="24"/>
          <w:szCs w:val="24"/>
          <w:rPrChange w:id="1154" w:author="Abruno" w:date="2018-10-24T13:49:00Z">
            <w:rPr>
              <w:rFonts w:ascii="Times New Roman" w:hAnsi="Times New Roman" w:cs="Times New Roman"/>
              <w:sz w:val="28"/>
              <w:szCs w:val="28"/>
            </w:rPr>
          </w:rPrChange>
        </w:rPr>
        <w:t xml:space="preserve">ci si appresta in un futuro non tanto lontano </w:t>
      </w:r>
      <w:r w:rsidR="00433590" w:rsidRPr="009D3B65">
        <w:rPr>
          <w:rFonts w:ascii="Times New Roman" w:hAnsi="Times New Roman" w:cs="Times New Roman"/>
          <w:sz w:val="24"/>
          <w:szCs w:val="24"/>
          <w:rPrChange w:id="1155" w:author="Abruno" w:date="2018-10-24T13:49:00Z">
            <w:rPr>
              <w:rFonts w:ascii="Times New Roman" w:hAnsi="Times New Roman" w:cs="Times New Roman"/>
              <w:sz w:val="28"/>
              <w:szCs w:val="28"/>
            </w:rPr>
          </w:rPrChange>
        </w:rPr>
        <w:t xml:space="preserve">a utilizzare assemblatori molecolari (l’evoluzione delle stampanti 3D) e </w:t>
      </w:r>
      <w:r w:rsidR="00297525" w:rsidRPr="009D3B65">
        <w:rPr>
          <w:rFonts w:ascii="Times New Roman" w:hAnsi="Times New Roman" w:cs="Times New Roman"/>
          <w:sz w:val="24"/>
          <w:szCs w:val="24"/>
          <w:rPrChange w:id="1156" w:author="Abruno" w:date="2018-10-24T13:49:00Z">
            <w:rPr>
              <w:rFonts w:ascii="Times New Roman" w:hAnsi="Times New Roman" w:cs="Times New Roman"/>
              <w:sz w:val="28"/>
              <w:szCs w:val="28"/>
            </w:rPr>
          </w:rPrChange>
        </w:rPr>
        <w:t>a “f</w:t>
      </w:r>
      <w:r w:rsidR="004D6E99" w:rsidRPr="009D3B65">
        <w:rPr>
          <w:rFonts w:ascii="Times New Roman" w:hAnsi="Times New Roman" w:cs="Times New Roman"/>
          <w:sz w:val="24"/>
          <w:szCs w:val="24"/>
          <w:rPrChange w:id="1157" w:author="Abruno" w:date="2018-10-24T13:49:00Z">
            <w:rPr>
              <w:rFonts w:ascii="Times New Roman" w:hAnsi="Times New Roman" w:cs="Times New Roman"/>
              <w:sz w:val="28"/>
              <w:szCs w:val="28"/>
            </w:rPr>
          </w:rPrChange>
        </w:rPr>
        <w:t>are cose a livello atomico</w:t>
      </w:r>
      <w:r w:rsidR="00297525" w:rsidRPr="009D3B65">
        <w:rPr>
          <w:rFonts w:ascii="Times New Roman" w:hAnsi="Times New Roman" w:cs="Times New Roman"/>
          <w:sz w:val="24"/>
          <w:szCs w:val="24"/>
          <w:rPrChange w:id="1158" w:author="Abruno" w:date="2018-10-24T13:49:00Z">
            <w:rPr>
              <w:rFonts w:ascii="Times New Roman" w:hAnsi="Times New Roman" w:cs="Times New Roman"/>
              <w:sz w:val="28"/>
              <w:szCs w:val="28"/>
            </w:rPr>
          </w:rPrChange>
        </w:rPr>
        <w:t>: m</w:t>
      </w:r>
      <w:r w:rsidR="004D6E99" w:rsidRPr="009D3B65">
        <w:rPr>
          <w:rFonts w:ascii="Times New Roman" w:hAnsi="Times New Roman" w:cs="Times New Roman"/>
          <w:sz w:val="24"/>
          <w:szCs w:val="24"/>
          <w:rPrChange w:id="1159" w:author="Abruno" w:date="2018-10-24T13:49:00Z">
            <w:rPr>
              <w:rFonts w:ascii="Times New Roman" w:hAnsi="Times New Roman" w:cs="Times New Roman"/>
              <w:sz w:val="28"/>
              <w:szCs w:val="28"/>
            </w:rPr>
          </w:rPrChange>
        </w:rPr>
        <w:t>etti gli atomi dove dice il chimico e crei la sostanza</w:t>
      </w:r>
      <w:r w:rsidR="009A072E" w:rsidRPr="009D3B65">
        <w:rPr>
          <w:rFonts w:ascii="Times New Roman" w:hAnsi="Times New Roman" w:cs="Times New Roman"/>
          <w:sz w:val="24"/>
          <w:szCs w:val="24"/>
          <w:rPrChange w:id="1160" w:author="Abruno" w:date="2018-10-24T13:49:00Z">
            <w:rPr>
              <w:rFonts w:ascii="Times New Roman" w:hAnsi="Times New Roman" w:cs="Times New Roman"/>
              <w:sz w:val="28"/>
              <w:szCs w:val="28"/>
            </w:rPr>
          </w:rPrChange>
        </w:rPr>
        <w:t>”</w:t>
      </w:r>
      <w:r w:rsidR="004D6E99" w:rsidRPr="009D3B65">
        <w:rPr>
          <w:rFonts w:ascii="Times New Roman" w:hAnsi="Times New Roman" w:cs="Times New Roman"/>
          <w:sz w:val="24"/>
          <w:szCs w:val="24"/>
          <w:rPrChange w:id="1161" w:author="Abruno" w:date="2018-10-24T13:49:00Z">
            <w:rPr>
              <w:rFonts w:ascii="Times New Roman" w:hAnsi="Times New Roman" w:cs="Times New Roman"/>
              <w:sz w:val="28"/>
              <w:szCs w:val="28"/>
            </w:rPr>
          </w:rPrChange>
        </w:rPr>
        <w:t xml:space="preserve"> (</w:t>
      </w:r>
      <w:proofErr w:type="spellStart"/>
      <w:r w:rsidR="004D6E99" w:rsidRPr="009D3B65">
        <w:rPr>
          <w:rFonts w:ascii="Times New Roman" w:hAnsi="Times New Roman" w:cs="Times New Roman"/>
          <w:sz w:val="24"/>
          <w:szCs w:val="24"/>
          <w:rPrChange w:id="1162" w:author="Abruno" w:date="2018-10-24T13:49:00Z">
            <w:rPr>
              <w:rFonts w:ascii="Times New Roman" w:hAnsi="Times New Roman" w:cs="Times New Roman"/>
              <w:sz w:val="28"/>
              <w:szCs w:val="28"/>
            </w:rPr>
          </w:rPrChange>
        </w:rPr>
        <w:t>Feymann</w:t>
      </w:r>
      <w:proofErr w:type="spellEnd"/>
      <w:r w:rsidR="00433590" w:rsidRPr="009D3B65">
        <w:rPr>
          <w:rStyle w:val="Rimandonotaapidipagina"/>
          <w:rFonts w:ascii="Times New Roman" w:hAnsi="Times New Roman" w:cs="Times New Roman"/>
          <w:sz w:val="24"/>
          <w:szCs w:val="24"/>
          <w:rPrChange w:id="1163" w:author="Abruno" w:date="2018-10-24T13:49:00Z">
            <w:rPr>
              <w:rStyle w:val="Rimandonotaapidipagina"/>
              <w:rFonts w:ascii="Times New Roman" w:hAnsi="Times New Roman" w:cs="Times New Roman"/>
              <w:sz w:val="28"/>
              <w:szCs w:val="28"/>
            </w:rPr>
          </w:rPrChange>
        </w:rPr>
        <w:footnoteReference w:id="3"/>
      </w:r>
      <w:r w:rsidR="004D6E99" w:rsidRPr="009D3B65">
        <w:rPr>
          <w:rFonts w:ascii="Times New Roman" w:hAnsi="Times New Roman" w:cs="Times New Roman"/>
          <w:sz w:val="24"/>
          <w:szCs w:val="24"/>
          <w:rPrChange w:id="1164"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165" w:author="Abruno" w:date="2018-10-24T13:49:00Z">
            <w:rPr>
              <w:rFonts w:ascii="Times New Roman" w:hAnsi="Times New Roman" w:cs="Times New Roman"/>
              <w:sz w:val="28"/>
              <w:szCs w:val="28"/>
            </w:rPr>
          </w:rPrChange>
        </w:rPr>
        <w:t xml:space="preserve"> </w:t>
      </w:r>
      <w:r w:rsidR="004D6E99" w:rsidRPr="009D3B65">
        <w:rPr>
          <w:rFonts w:ascii="Times New Roman" w:hAnsi="Times New Roman" w:cs="Times New Roman"/>
          <w:sz w:val="24"/>
          <w:szCs w:val="24"/>
          <w:rPrChange w:id="1166" w:author="Abruno" w:date="2018-10-24T13:49:00Z">
            <w:rPr>
              <w:rFonts w:ascii="Times New Roman" w:hAnsi="Times New Roman" w:cs="Times New Roman"/>
              <w:sz w:val="28"/>
              <w:szCs w:val="28"/>
            </w:rPr>
          </w:rPrChange>
        </w:rPr>
        <w:t xml:space="preserve">Eric </w:t>
      </w:r>
      <w:proofErr w:type="spellStart"/>
      <w:r w:rsidR="004D6E99" w:rsidRPr="009D3B65">
        <w:rPr>
          <w:rFonts w:ascii="Times New Roman" w:hAnsi="Times New Roman" w:cs="Times New Roman"/>
          <w:sz w:val="24"/>
          <w:szCs w:val="24"/>
          <w:rPrChange w:id="1167" w:author="Abruno" w:date="2018-10-24T13:49:00Z">
            <w:rPr>
              <w:rFonts w:ascii="Times New Roman" w:hAnsi="Times New Roman" w:cs="Times New Roman"/>
              <w:sz w:val="28"/>
              <w:szCs w:val="28"/>
            </w:rPr>
          </w:rPrChange>
        </w:rPr>
        <w:t>Drexe</w:t>
      </w:r>
      <w:r w:rsidR="00297525" w:rsidRPr="009D3B65">
        <w:rPr>
          <w:rFonts w:ascii="Times New Roman" w:hAnsi="Times New Roman" w:cs="Times New Roman"/>
          <w:sz w:val="24"/>
          <w:szCs w:val="24"/>
          <w:rPrChange w:id="1168" w:author="Abruno" w:date="2018-10-24T13:49:00Z">
            <w:rPr>
              <w:rFonts w:ascii="Times New Roman" w:hAnsi="Times New Roman" w:cs="Times New Roman"/>
              <w:sz w:val="28"/>
              <w:szCs w:val="28"/>
            </w:rPr>
          </w:rPrChange>
        </w:rPr>
        <w:t>l</w:t>
      </w:r>
      <w:proofErr w:type="spellEnd"/>
      <w:r w:rsidR="009A072E" w:rsidRPr="009D3B65">
        <w:rPr>
          <w:rStyle w:val="Rimandonotaapidipagina"/>
          <w:rFonts w:ascii="Times New Roman" w:hAnsi="Times New Roman" w:cs="Times New Roman"/>
          <w:sz w:val="24"/>
          <w:szCs w:val="24"/>
          <w:rPrChange w:id="1169" w:author="Abruno" w:date="2018-10-24T13:49:00Z">
            <w:rPr>
              <w:rStyle w:val="Rimandonotaapidipagina"/>
              <w:rFonts w:ascii="Times New Roman" w:hAnsi="Times New Roman" w:cs="Times New Roman"/>
              <w:sz w:val="28"/>
              <w:szCs w:val="28"/>
            </w:rPr>
          </w:rPrChange>
        </w:rPr>
        <w:footnoteReference w:id="4"/>
      </w:r>
      <w:r w:rsidR="00297525" w:rsidRPr="009D3B65">
        <w:rPr>
          <w:rFonts w:ascii="Times New Roman" w:hAnsi="Times New Roman" w:cs="Times New Roman"/>
          <w:sz w:val="24"/>
          <w:szCs w:val="24"/>
          <w:rPrChange w:id="1170" w:author="Abruno" w:date="2018-10-24T13:49:00Z">
            <w:rPr>
              <w:rFonts w:ascii="Times New Roman" w:hAnsi="Times New Roman" w:cs="Times New Roman"/>
              <w:sz w:val="28"/>
              <w:szCs w:val="28"/>
            </w:rPr>
          </w:rPrChange>
        </w:rPr>
        <w:t xml:space="preserve">, il ricercatore </w:t>
      </w:r>
      <w:r w:rsidR="002E259E" w:rsidRPr="009D3B65">
        <w:rPr>
          <w:rFonts w:ascii="Times New Roman" w:hAnsi="Times New Roman" w:cs="Times New Roman"/>
          <w:sz w:val="24"/>
          <w:szCs w:val="24"/>
          <w:rPrChange w:id="1171" w:author="Abruno" w:date="2018-10-24T13:49:00Z">
            <w:rPr>
              <w:rFonts w:ascii="Times New Roman" w:hAnsi="Times New Roman" w:cs="Times New Roman"/>
              <w:sz w:val="28"/>
              <w:szCs w:val="28"/>
            </w:rPr>
          </w:rPrChange>
        </w:rPr>
        <w:t>di riferimento</w:t>
      </w:r>
      <w:r w:rsidR="00297525" w:rsidRPr="009D3B65">
        <w:rPr>
          <w:rFonts w:ascii="Times New Roman" w:hAnsi="Times New Roman" w:cs="Times New Roman"/>
          <w:sz w:val="24"/>
          <w:szCs w:val="24"/>
          <w:rPrChange w:id="1172" w:author="Abruno" w:date="2018-10-24T13:49:00Z">
            <w:rPr>
              <w:rFonts w:ascii="Times New Roman" w:hAnsi="Times New Roman" w:cs="Times New Roman"/>
              <w:sz w:val="28"/>
              <w:szCs w:val="28"/>
            </w:rPr>
          </w:rPrChange>
        </w:rPr>
        <w:t xml:space="preserve"> in questo campo,</w:t>
      </w:r>
      <w:r w:rsidR="004D6E99" w:rsidRPr="009D3B65">
        <w:rPr>
          <w:rFonts w:ascii="Times New Roman" w:hAnsi="Times New Roman" w:cs="Times New Roman"/>
          <w:sz w:val="24"/>
          <w:szCs w:val="24"/>
          <w:rPrChange w:id="1173" w:author="Abruno" w:date="2018-10-24T13:49:00Z">
            <w:rPr>
              <w:rFonts w:ascii="Times New Roman" w:hAnsi="Times New Roman" w:cs="Times New Roman"/>
              <w:sz w:val="28"/>
              <w:szCs w:val="28"/>
            </w:rPr>
          </w:rPrChange>
        </w:rPr>
        <w:t xml:space="preserve"> teorizza un assemblatore molecolare per realizzare strutture stabili</w:t>
      </w:r>
      <w:r w:rsidR="002E259E" w:rsidRPr="009D3B65">
        <w:rPr>
          <w:rFonts w:ascii="Times New Roman" w:hAnsi="Times New Roman" w:cs="Times New Roman"/>
          <w:sz w:val="24"/>
          <w:szCs w:val="24"/>
          <w:rPrChange w:id="1174" w:author="Abruno" w:date="2018-10-24T13:49:00Z">
            <w:rPr>
              <w:rFonts w:ascii="Times New Roman" w:hAnsi="Times New Roman" w:cs="Times New Roman"/>
              <w:sz w:val="28"/>
              <w:szCs w:val="28"/>
            </w:rPr>
          </w:rPrChange>
        </w:rPr>
        <w:t xml:space="preserve">: addirittura </w:t>
      </w:r>
      <w:r w:rsidR="00297525" w:rsidRPr="009D3B65">
        <w:rPr>
          <w:rFonts w:ascii="Times New Roman" w:hAnsi="Times New Roman" w:cs="Times New Roman"/>
          <w:sz w:val="24"/>
          <w:szCs w:val="24"/>
          <w:rPrChange w:id="1175" w:author="Abruno" w:date="2018-10-24T13:49:00Z">
            <w:rPr>
              <w:rFonts w:ascii="Times New Roman" w:hAnsi="Times New Roman" w:cs="Times New Roman"/>
              <w:sz w:val="28"/>
              <w:szCs w:val="28"/>
            </w:rPr>
          </w:rPrChange>
        </w:rPr>
        <w:t>un</w:t>
      </w:r>
      <w:r w:rsidR="004D6E99" w:rsidRPr="009D3B65">
        <w:rPr>
          <w:rFonts w:ascii="Times New Roman" w:hAnsi="Times New Roman" w:cs="Times New Roman"/>
          <w:sz w:val="24"/>
          <w:szCs w:val="24"/>
          <w:rPrChange w:id="1176" w:author="Abruno" w:date="2018-10-24T13:49:00Z">
            <w:rPr>
              <w:rFonts w:ascii="Times New Roman" w:hAnsi="Times New Roman" w:cs="Times New Roman"/>
              <w:sz w:val="28"/>
              <w:szCs w:val="28"/>
            </w:rPr>
          </w:rPrChange>
        </w:rPr>
        <w:t xml:space="preserve"> computer</w:t>
      </w:r>
      <w:r w:rsidR="00297525" w:rsidRPr="009D3B65">
        <w:rPr>
          <w:rFonts w:ascii="Times New Roman" w:hAnsi="Times New Roman" w:cs="Times New Roman"/>
          <w:sz w:val="24"/>
          <w:szCs w:val="24"/>
          <w:rPrChange w:id="1177" w:author="Abruno" w:date="2018-10-24T13:49:00Z">
            <w:rPr>
              <w:rFonts w:ascii="Times New Roman" w:hAnsi="Times New Roman" w:cs="Times New Roman"/>
              <w:sz w:val="28"/>
              <w:szCs w:val="28"/>
            </w:rPr>
          </w:rPrChange>
        </w:rPr>
        <w:t xml:space="preserve"> funzionante</w:t>
      </w:r>
      <w:r w:rsidR="004D6E99" w:rsidRPr="009D3B65">
        <w:rPr>
          <w:rFonts w:ascii="Times New Roman" w:hAnsi="Times New Roman" w:cs="Times New Roman"/>
          <w:sz w:val="24"/>
          <w:szCs w:val="24"/>
          <w:rPrChange w:id="1178" w:author="Abruno" w:date="2018-10-24T13:49:00Z">
            <w:rPr>
              <w:rFonts w:ascii="Times New Roman" w:hAnsi="Times New Roman" w:cs="Times New Roman"/>
              <w:sz w:val="28"/>
              <w:szCs w:val="28"/>
            </w:rPr>
          </w:rPrChange>
        </w:rPr>
        <w:t xml:space="preserve">. </w:t>
      </w:r>
    </w:p>
    <w:p w:rsidR="00E00A50" w:rsidRPr="009D3B65" w:rsidRDefault="00297525" w:rsidP="00CF522B">
      <w:pPr>
        <w:spacing w:after="0"/>
        <w:jc w:val="both"/>
        <w:rPr>
          <w:rFonts w:ascii="Times New Roman" w:hAnsi="Times New Roman" w:cs="Times New Roman"/>
          <w:sz w:val="24"/>
          <w:szCs w:val="24"/>
          <w:rPrChange w:id="1179"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180" w:author="Abruno" w:date="2018-10-24T13:49:00Z">
            <w:rPr>
              <w:rFonts w:ascii="Times New Roman" w:hAnsi="Times New Roman" w:cs="Times New Roman"/>
              <w:sz w:val="28"/>
              <w:szCs w:val="28"/>
            </w:rPr>
          </w:rPrChange>
        </w:rPr>
        <w:t>Quella che si chiama</w:t>
      </w:r>
      <w:r w:rsidR="004D6E99" w:rsidRPr="009D3B65">
        <w:rPr>
          <w:rFonts w:ascii="Times New Roman" w:hAnsi="Times New Roman" w:cs="Times New Roman"/>
          <w:sz w:val="24"/>
          <w:szCs w:val="24"/>
          <w:rPrChange w:id="1181" w:author="Abruno" w:date="2018-10-24T13:49:00Z">
            <w:rPr>
              <w:rFonts w:ascii="Times New Roman" w:hAnsi="Times New Roman" w:cs="Times New Roman"/>
              <w:sz w:val="28"/>
              <w:szCs w:val="28"/>
            </w:rPr>
          </w:rPrChange>
        </w:rPr>
        <w:t xml:space="preserve"> </w:t>
      </w:r>
      <w:r w:rsidR="004D6E99" w:rsidRPr="009D3B65">
        <w:rPr>
          <w:rFonts w:ascii="Times New Roman" w:hAnsi="Times New Roman" w:cs="Times New Roman"/>
          <w:i/>
          <w:sz w:val="24"/>
          <w:szCs w:val="24"/>
          <w:rPrChange w:id="1182" w:author="Abruno" w:date="2018-10-24T13:49:00Z">
            <w:rPr>
              <w:rFonts w:ascii="Times New Roman" w:hAnsi="Times New Roman" w:cs="Times New Roman"/>
              <w:i/>
              <w:sz w:val="28"/>
              <w:szCs w:val="28"/>
            </w:rPr>
          </w:rPrChange>
        </w:rPr>
        <w:t>nanotecnologia</w:t>
      </w:r>
      <w:r w:rsidRPr="009D3B65">
        <w:rPr>
          <w:rFonts w:ascii="Times New Roman" w:hAnsi="Times New Roman" w:cs="Times New Roman"/>
          <w:sz w:val="24"/>
          <w:szCs w:val="24"/>
          <w:rPrChange w:id="1183" w:author="Abruno" w:date="2018-10-24T13:49:00Z">
            <w:rPr>
              <w:rFonts w:ascii="Times New Roman" w:hAnsi="Times New Roman" w:cs="Times New Roman"/>
              <w:sz w:val="28"/>
              <w:szCs w:val="28"/>
            </w:rPr>
          </w:rPrChange>
        </w:rPr>
        <w:t xml:space="preserve"> </w:t>
      </w:r>
      <w:r w:rsidR="004D6E99" w:rsidRPr="009D3B65">
        <w:rPr>
          <w:rFonts w:ascii="Times New Roman" w:hAnsi="Times New Roman" w:cs="Times New Roman"/>
          <w:sz w:val="24"/>
          <w:szCs w:val="24"/>
          <w:rPrChange w:id="1184" w:author="Abruno" w:date="2018-10-24T13:49:00Z">
            <w:rPr>
              <w:rFonts w:ascii="Times New Roman" w:hAnsi="Times New Roman" w:cs="Times New Roman"/>
              <w:sz w:val="28"/>
              <w:szCs w:val="28"/>
            </w:rPr>
          </w:rPrChange>
        </w:rPr>
        <w:t xml:space="preserve">promette </w:t>
      </w:r>
      <w:r w:rsidR="002E259E" w:rsidRPr="009D3B65">
        <w:rPr>
          <w:rFonts w:ascii="Times New Roman" w:hAnsi="Times New Roman" w:cs="Times New Roman"/>
          <w:sz w:val="24"/>
          <w:szCs w:val="24"/>
          <w:rPrChange w:id="1185" w:author="Abruno" w:date="2018-10-24T13:49:00Z">
            <w:rPr>
              <w:rFonts w:ascii="Times New Roman" w:hAnsi="Times New Roman" w:cs="Times New Roman"/>
              <w:sz w:val="28"/>
              <w:szCs w:val="28"/>
            </w:rPr>
          </w:rPrChange>
        </w:rPr>
        <w:t xml:space="preserve">un po’ precocemente nientemeno che </w:t>
      </w:r>
      <w:r w:rsidR="004D6E99" w:rsidRPr="009D3B65">
        <w:rPr>
          <w:rFonts w:ascii="Times New Roman" w:hAnsi="Times New Roman" w:cs="Times New Roman"/>
          <w:sz w:val="24"/>
          <w:szCs w:val="24"/>
          <w:rPrChange w:id="1186" w:author="Abruno" w:date="2018-10-24T13:49:00Z">
            <w:rPr>
              <w:rFonts w:ascii="Times New Roman" w:hAnsi="Times New Roman" w:cs="Times New Roman"/>
              <w:sz w:val="28"/>
              <w:szCs w:val="28"/>
            </w:rPr>
          </w:rPrChange>
        </w:rPr>
        <w:t>gli strumenti per ricostruire il mondo fisico un frammento molecolare dopo l’altro. Si ridu</w:t>
      </w:r>
      <w:r w:rsidRPr="009D3B65">
        <w:rPr>
          <w:rFonts w:ascii="Times New Roman" w:hAnsi="Times New Roman" w:cs="Times New Roman"/>
          <w:sz w:val="24"/>
          <w:szCs w:val="24"/>
          <w:rPrChange w:id="1187" w:author="Abruno" w:date="2018-10-24T13:49:00Z">
            <w:rPr>
              <w:rFonts w:ascii="Times New Roman" w:hAnsi="Times New Roman" w:cs="Times New Roman"/>
              <w:sz w:val="28"/>
              <w:szCs w:val="28"/>
            </w:rPr>
          </w:rPrChange>
        </w:rPr>
        <w:t xml:space="preserve">rrebbero </w:t>
      </w:r>
      <w:r w:rsidR="004D6E99" w:rsidRPr="009D3B65">
        <w:rPr>
          <w:rFonts w:ascii="Times New Roman" w:hAnsi="Times New Roman" w:cs="Times New Roman"/>
          <w:sz w:val="24"/>
          <w:szCs w:val="24"/>
          <w:rPrChange w:id="1188" w:author="Abruno" w:date="2018-10-24T13:49:00Z">
            <w:rPr>
              <w:rFonts w:ascii="Times New Roman" w:hAnsi="Times New Roman" w:cs="Times New Roman"/>
              <w:sz w:val="28"/>
              <w:szCs w:val="28"/>
            </w:rPr>
          </w:rPrChange>
        </w:rPr>
        <w:t xml:space="preserve">così le dimensioni </w:t>
      </w:r>
      <w:r w:rsidRPr="009D3B65">
        <w:rPr>
          <w:rFonts w:ascii="Times New Roman" w:hAnsi="Times New Roman" w:cs="Times New Roman"/>
          <w:sz w:val="24"/>
          <w:szCs w:val="24"/>
          <w:rPrChange w:id="1189" w:author="Abruno" w:date="2018-10-24T13:49:00Z">
            <w:rPr>
              <w:rFonts w:ascii="Times New Roman" w:hAnsi="Times New Roman" w:cs="Times New Roman"/>
              <w:sz w:val="28"/>
              <w:szCs w:val="28"/>
            </w:rPr>
          </w:rPrChange>
        </w:rPr>
        <w:t xml:space="preserve">spaziali </w:t>
      </w:r>
      <w:r w:rsidR="004D6E99" w:rsidRPr="009D3B65">
        <w:rPr>
          <w:rFonts w:ascii="Times New Roman" w:hAnsi="Times New Roman" w:cs="Times New Roman"/>
          <w:sz w:val="24"/>
          <w:szCs w:val="24"/>
          <w:rPrChange w:id="1190" w:author="Abruno" w:date="2018-10-24T13:49:00Z">
            <w:rPr>
              <w:rFonts w:ascii="Times New Roman" w:hAnsi="Times New Roman" w:cs="Times New Roman"/>
              <w:sz w:val="28"/>
              <w:szCs w:val="28"/>
            </w:rPr>
          </w:rPrChange>
        </w:rPr>
        <w:t>della tecnologia a velocità esponenziali</w:t>
      </w:r>
      <w:r w:rsidR="0011684A" w:rsidRPr="009D3B65">
        <w:rPr>
          <w:rFonts w:ascii="Times New Roman" w:hAnsi="Times New Roman" w:cs="Times New Roman"/>
          <w:sz w:val="24"/>
          <w:szCs w:val="24"/>
          <w:rPrChange w:id="1191" w:author="Abruno" w:date="2018-10-24T13:49:00Z">
            <w:rPr>
              <w:rFonts w:ascii="Times New Roman" w:hAnsi="Times New Roman" w:cs="Times New Roman"/>
              <w:sz w:val="28"/>
              <w:szCs w:val="28"/>
            </w:rPr>
          </w:rPrChange>
        </w:rPr>
        <w:t xml:space="preserve">. </w:t>
      </w:r>
      <w:r w:rsidR="004D6E99" w:rsidRPr="009D3B65">
        <w:rPr>
          <w:rFonts w:ascii="Times New Roman" w:hAnsi="Times New Roman" w:cs="Times New Roman"/>
          <w:sz w:val="24"/>
          <w:szCs w:val="24"/>
          <w:rPrChange w:id="1192" w:author="Abruno" w:date="2018-10-24T13:49:00Z">
            <w:rPr>
              <w:rFonts w:ascii="Times New Roman" w:hAnsi="Times New Roman" w:cs="Times New Roman"/>
              <w:sz w:val="28"/>
              <w:szCs w:val="28"/>
            </w:rPr>
          </w:rPrChange>
        </w:rPr>
        <w:t>A questo ritmo</w:t>
      </w:r>
      <w:r w:rsidRPr="009D3B65">
        <w:rPr>
          <w:rFonts w:ascii="Times New Roman" w:hAnsi="Times New Roman" w:cs="Times New Roman"/>
          <w:sz w:val="24"/>
          <w:szCs w:val="24"/>
          <w:rPrChange w:id="1193" w:author="Abruno" w:date="2018-10-24T13:49:00Z">
            <w:rPr>
              <w:rFonts w:ascii="Times New Roman" w:hAnsi="Times New Roman" w:cs="Times New Roman"/>
              <w:sz w:val="28"/>
              <w:szCs w:val="28"/>
            </w:rPr>
          </w:rPrChange>
        </w:rPr>
        <w:t>,</w:t>
      </w:r>
      <w:r w:rsidR="004D6E99" w:rsidRPr="009D3B65">
        <w:rPr>
          <w:rFonts w:ascii="Times New Roman" w:hAnsi="Times New Roman" w:cs="Times New Roman"/>
          <w:sz w:val="24"/>
          <w:szCs w:val="24"/>
          <w:rPrChange w:id="1194" w:author="Abruno" w:date="2018-10-24T13:49:00Z">
            <w:rPr>
              <w:rFonts w:ascii="Times New Roman" w:hAnsi="Times New Roman" w:cs="Times New Roman"/>
              <w:sz w:val="28"/>
              <w:szCs w:val="28"/>
            </w:rPr>
          </w:rPrChange>
        </w:rPr>
        <w:t xml:space="preserve"> le dimensioni chiave per la maggior parte delle tecnologie elettroniche e meccaniche </w:t>
      </w:r>
      <w:r w:rsidR="00BA036D" w:rsidRPr="009D3B65">
        <w:rPr>
          <w:rFonts w:ascii="Times New Roman" w:hAnsi="Times New Roman" w:cs="Times New Roman"/>
          <w:sz w:val="24"/>
          <w:szCs w:val="24"/>
          <w:rPrChange w:id="1195" w:author="Abruno" w:date="2018-10-24T13:49:00Z">
            <w:rPr>
              <w:rFonts w:ascii="Times New Roman" w:hAnsi="Times New Roman" w:cs="Times New Roman"/>
              <w:sz w:val="28"/>
              <w:szCs w:val="28"/>
            </w:rPr>
          </w:rPrChange>
        </w:rPr>
        <w:t>entrer</w:t>
      </w:r>
      <w:r w:rsidR="002E259E" w:rsidRPr="009D3B65">
        <w:rPr>
          <w:rFonts w:ascii="Times New Roman" w:hAnsi="Times New Roman" w:cs="Times New Roman"/>
          <w:sz w:val="24"/>
          <w:szCs w:val="24"/>
          <w:rPrChange w:id="1196" w:author="Abruno" w:date="2018-10-24T13:49:00Z">
            <w:rPr>
              <w:rFonts w:ascii="Times New Roman" w:hAnsi="Times New Roman" w:cs="Times New Roman"/>
              <w:sz w:val="28"/>
              <w:szCs w:val="28"/>
            </w:rPr>
          </w:rPrChange>
        </w:rPr>
        <w:t>ebbero in qualche decina di anni</w:t>
      </w:r>
      <w:r w:rsidR="00BA036D" w:rsidRPr="009D3B65">
        <w:rPr>
          <w:rFonts w:ascii="Times New Roman" w:hAnsi="Times New Roman" w:cs="Times New Roman"/>
          <w:sz w:val="24"/>
          <w:szCs w:val="24"/>
          <w:rPrChange w:id="1197" w:author="Abruno" w:date="2018-10-24T13:49:00Z">
            <w:rPr>
              <w:rFonts w:ascii="Times New Roman" w:hAnsi="Times New Roman" w:cs="Times New Roman"/>
              <w:sz w:val="28"/>
              <w:szCs w:val="28"/>
            </w:rPr>
          </w:rPrChange>
        </w:rPr>
        <w:t xml:space="preserve"> nell’ordine </w:t>
      </w:r>
      <w:r w:rsidR="004D6E99" w:rsidRPr="009D3B65">
        <w:rPr>
          <w:rFonts w:ascii="Times New Roman" w:hAnsi="Times New Roman" w:cs="Times New Roman"/>
          <w:sz w:val="24"/>
          <w:szCs w:val="24"/>
          <w:rPrChange w:id="1198" w:author="Abruno" w:date="2018-10-24T13:49:00Z">
            <w:rPr>
              <w:rFonts w:ascii="Times New Roman" w:hAnsi="Times New Roman" w:cs="Times New Roman"/>
              <w:sz w:val="28"/>
              <w:szCs w:val="28"/>
            </w:rPr>
          </w:rPrChange>
        </w:rPr>
        <w:t xml:space="preserve">delle nanotecnologie. L’energia </w:t>
      </w:r>
      <w:r w:rsidR="00BA036D" w:rsidRPr="009D3B65">
        <w:rPr>
          <w:rFonts w:ascii="Times New Roman" w:hAnsi="Times New Roman" w:cs="Times New Roman"/>
          <w:sz w:val="24"/>
          <w:szCs w:val="24"/>
          <w:rPrChange w:id="1199" w:author="Abruno" w:date="2018-10-24T13:49:00Z">
            <w:rPr>
              <w:rFonts w:ascii="Times New Roman" w:hAnsi="Times New Roman" w:cs="Times New Roman"/>
              <w:sz w:val="28"/>
              <w:szCs w:val="28"/>
            </w:rPr>
          </w:rPrChange>
        </w:rPr>
        <w:t xml:space="preserve">poi </w:t>
      </w:r>
      <w:r w:rsidRPr="009D3B65">
        <w:rPr>
          <w:rFonts w:ascii="Times New Roman" w:hAnsi="Times New Roman" w:cs="Times New Roman"/>
          <w:sz w:val="24"/>
          <w:szCs w:val="24"/>
          <w:rPrChange w:id="1200" w:author="Abruno" w:date="2018-10-24T13:49:00Z">
            <w:rPr>
              <w:rFonts w:ascii="Times New Roman" w:hAnsi="Times New Roman" w:cs="Times New Roman"/>
              <w:sz w:val="28"/>
              <w:szCs w:val="28"/>
            </w:rPr>
          </w:rPrChange>
        </w:rPr>
        <w:t>potrebbe</w:t>
      </w:r>
      <w:r w:rsidR="004D6E99" w:rsidRPr="009D3B65">
        <w:rPr>
          <w:rFonts w:ascii="Times New Roman" w:hAnsi="Times New Roman" w:cs="Times New Roman"/>
          <w:sz w:val="24"/>
          <w:szCs w:val="24"/>
          <w:rPrChange w:id="1201" w:author="Abruno" w:date="2018-10-24T13:49:00Z">
            <w:rPr>
              <w:rFonts w:ascii="Times New Roman" w:hAnsi="Times New Roman" w:cs="Times New Roman"/>
              <w:sz w:val="28"/>
              <w:szCs w:val="28"/>
            </w:rPr>
          </w:rPrChange>
        </w:rPr>
        <w:t xml:space="preserve"> essere fornita in forma di elettricità o </w:t>
      </w:r>
      <w:r w:rsidRPr="009D3B65">
        <w:rPr>
          <w:rFonts w:ascii="Times New Roman" w:hAnsi="Times New Roman" w:cs="Times New Roman"/>
          <w:sz w:val="24"/>
          <w:szCs w:val="24"/>
          <w:rPrChange w:id="1202" w:author="Abruno" w:date="2018-10-24T13:49:00Z">
            <w:rPr>
              <w:rFonts w:ascii="Times New Roman" w:hAnsi="Times New Roman" w:cs="Times New Roman"/>
              <w:sz w:val="28"/>
              <w:szCs w:val="28"/>
            </w:rPr>
          </w:rPrChange>
        </w:rPr>
        <w:t>in forma chimica. In pra</w:t>
      </w:r>
      <w:r w:rsidR="004D6E99" w:rsidRPr="009D3B65">
        <w:rPr>
          <w:rFonts w:ascii="Times New Roman" w:hAnsi="Times New Roman" w:cs="Times New Roman"/>
          <w:sz w:val="24"/>
          <w:szCs w:val="24"/>
          <w:rPrChange w:id="1203" w:author="Abruno" w:date="2018-10-24T13:49:00Z">
            <w:rPr>
              <w:rFonts w:ascii="Times New Roman" w:hAnsi="Times New Roman" w:cs="Times New Roman"/>
              <w:sz w:val="28"/>
              <w:szCs w:val="28"/>
            </w:rPr>
          </w:rPrChange>
        </w:rPr>
        <w:t>tica</w:t>
      </w:r>
      <w:r w:rsidR="00BA036D" w:rsidRPr="009D3B65">
        <w:rPr>
          <w:rFonts w:ascii="Times New Roman" w:hAnsi="Times New Roman" w:cs="Times New Roman"/>
          <w:sz w:val="24"/>
          <w:szCs w:val="24"/>
          <w:rPrChange w:id="1204" w:author="Abruno" w:date="2018-10-24T13:49:00Z">
            <w:rPr>
              <w:rFonts w:ascii="Times New Roman" w:hAnsi="Times New Roman" w:cs="Times New Roman"/>
              <w:sz w:val="28"/>
              <w:szCs w:val="28"/>
            </w:rPr>
          </w:rPrChange>
        </w:rPr>
        <w:t>,</w:t>
      </w:r>
      <w:r w:rsidR="004D6E99" w:rsidRPr="009D3B65">
        <w:rPr>
          <w:rFonts w:ascii="Times New Roman" w:hAnsi="Times New Roman" w:cs="Times New Roman"/>
          <w:sz w:val="24"/>
          <w:szCs w:val="24"/>
          <w:rPrChange w:id="1205"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1206" w:author="Abruno" w:date="2018-10-24T13:49:00Z">
            <w:rPr>
              <w:rFonts w:ascii="Times New Roman" w:hAnsi="Times New Roman" w:cs="Times New Roman"/>
              <w:sz w:val="28"/>
              <w:szCs w:val="28"/>
            </w:rPr>
          </w:rPrChange>
        </w:rPr>
        <w:t xml:space="preserve">si costituirebbero </w:t>
      </w:r>
      <w:r w:rsidR="004D6E99" w:rsidRPr="009D3B65">
        <w:rPr>
          <w:rFonts w:ascii="Times New Roman" w:hAnsi="Times New Roman" w:cs="Times New Roman"/>
          <w:sz w:val="24"/>
          <w:szCs w:val="24"/>
          <w:rPrChange w:id="1207" w:author="Abruno" w:date="2018-10-24T13:49:00Z">
            <w:rPr>
              <w:rFonts w:ascii="Times New Roman" w:hAnsi="Times New Roman" w:cs="Times New Roman"/>
              <w:sz w:val="28"/>
              <w:szCs w:val="28"/>
            </w:rPr>
          </w:rPrChange>
        </w:rPr>
        <w:t xml:space="preserve">unità da scrivania che </w:t>
      </w:r>
      <w:r w:rsidRPr="009D3B65">
        <w:rPr>
          <w:rFonts w:ascii="Times New Roman" w:hAnsi="Times New Roman" w:cs="Times New Roman"/>
          <w:sz w:val="24"/>
          <w:szCs w:val="24"/>
          <w:rPrChange w:id="1208" w:author="Abruno" w:date="2018-10-24T13:49:00Z">
            <w:rPr>
              <w:rFonts w:ascii="Times New Roman" w:hAnsi="Times New Roman" w:cs="Times New Roman"/>
              <w:sz w:val="28"/>
              <w:szCs w:val="28"/>
            </w:rPr>
          </w:rPrChange>
        </w:rPr>
        <w:t>possono</w:t>
      </w:r>
      <w:r w:rsidR="004D6E99" w:rsidRPr="009D3B65">
        <w:rPr>
          <w:rFonts w:ascii="Times New Roman" w:hAnsi="Times New Roman" w:cs="Times New Roman"/>
          <w:sz w:val="24"/>
          <w:szCs w:val="24"/>
          <w:rPrChange w:id="1209" w:author="Abruno" w:date="2018-10-24T13:49:00Z">
            <w:rPr>
              <w:rFonts w:ascii="Times New Roman" w:hAnsi="Times New Roman" w:cs="Times New Roman"/>
              <w:sz w:val="28"/>
              <w:szCs w:val="28"/>
            </w:rPr>
          </w:rPrChange>
        </w:rPr>
        <w:t xml:space="preserve"> produrre qualsiasi oggetto progettabile. Inizialmente </w:t>
      </w:r>
      <w:r w:rsidR="001119A0" w:rsidRPr="009D3B65">
        <w:rPr>
          <w:rFonts w:ascii="Times New Roman" w:hAnsi="Times New Roman" w:cs="Times New Roman"/>
          <w:sz w:val="24"/>
          <w:szCs w:val="24"/>
          <w:rPrChange w:id="1210" w:author="Abruno" w:date="2018-10-24T13:49:00Z">
            <w:rPr>
              <w:rFonts w:ascii="Times New Roman" w:hAnsi="Times New Roman" w:cs="Times New Roman"/>
              <w:sz w:val="28"/>
              <w:szCs w:val="28"/>
            </w:rPr>
          </w:rPrChange>
        </w:rPr>
        <w:t xml:space="preserve">di </w:t>
      </w:r>
      <w:r w:rsidR="004D6E99" w:rsidRPr="009D3B65">
        <w:rPr>
          <w:rFonts w:ascii="Times New Roman" w:hAnsi="Times New Roman" w:cs="Times New Roman"/>
          <w:sz w:val="24"/>
          <w:szCs w:val="24"/>
          <w:rPrChange w:id="1211" w:author="Abruno" w:date="2018-10-24T13:49:00Z">
            <w:rPr>
              <w:rFonts w:ascii="Times New Roman" w:hAnsi="Times New Roman" w:cs="Times New Roman"/>
              <w:sz w:val="28"/>
              <w:szCs w:val="28"/>
            </w:rPr>
          </w:rPrChange>
        </w:rPr>
        <w:t>piccol</w:t>
      </w:r>
      <w:r w:rsidR="001119A0" w:rsidRPr="009D3B65">
        <w:rPr>
          <w:rFonts w:ascii="Times New Roman" w:hAnsi="Times New Roman" w:cs="Times New Roman"/>
          <w:sz w:val="24"/>
          <w:szCs w:val="24"/>
          <w:rPrChange w:id="1212" w:author="Abruno" w:date="2018-10-24T13:49:00Z">
            <w:rPr>
              <w:rFonts w:ascii="Times New Roman" w:hAnsi="Times New Roman" w:cs="Times New Roman"/>
              <w:sz w:val="28"/>
              <w:szCs w:val="28"/>
            </w:rPr>
          </w:rPrChange>
        </w:rPr>
        <w:t>e</w:t>
      </w:r>
      <w:r w:rsidR="004D6E99" w:rsidRPr="009D3B65">
        <w:rPr>
          <w:rFonts w:ascii="Times New Roman" w:hAnsi="Times New Roman" w:cs="Times New Roman"/>
          <w:sz w:val="24"/>
          <w:szCs w:val="24"/>
          <w:rPrChange w:id="1213" w:author="Abruno" w:date="2018-10-24T13:49:00Z">
            <w:rPr>
              <w:rFonts w:ascii="Times New Roman" w:hAnsi="Times New Roman" w:cs="Times New Roman"/>
              <w:sz w:val="28"/>
              <w:szCs w:val="28"/>
            </w:rPr>
          </w:rPrChange>
        </w:rPr>
        <w:t xml:space="preserve"> </w:t>
      </w:r>
      <w:r w:rsidR="001119A0" w:rsidRPr="009D3B65">
        <w:rPr>
          <w:rFonts w:ascii="Times New Roman" w:hAnsi="Times New Roman" w:cs="Times New Roman"/>
          <w:sz w:val="24"/>
          <w:szCs w:val="24"/>
          <w:rPrChange w:id="1214" w:author="Abruno" w:date="2018-10-24T13:49:00Z">
            <w:rPr>
              <w:rFonts w:ascii="Times New Roman" w:hAnsi="Times New Roman" w:cs="Times New Roman"/>
              <w:sz w:val="28"/>
              <w:szCs w:val="28"/>
            </w:rPr>
          </w:rPrChange>
        </w:rPr>
        <w:t xml:space="preserve">dimensioni </w:t>
      </w:r>
      <w:r w:rsidR="004D6E99" w:rsidRPr="009D3B65">
        <w:rPr>
          <w:rFonts w:ascii="Times New Roman" w:hAnsi="Times New Roman" w:cs="Times New Roman"/>
          <w:sz w:val="24"/>
          <w:szCs w:val="24"/>
          <w:rPrChange w:id="1215" w:author="Abruno" w:date="2018-10-24T13:49:00Z">
            <w:rPr>
              <w:rFonts w:ascii="Times New Roman" w:hAnsi="Times New Roman" w:cs="Times New Roman"/>
              <w:sz w:val="28"/>
              <w:szCs w:val="28"/>
            </w:rPr>
          </w:rPrChange>
        </w:rPr>
        <w:t>e poi, a vari stadi di assemblaggio sempre più grande.</w:t>
      </w:r>
      <w:r w:rsidR="001119A0" w:rsidRPr="009D3B65">
        <w:rPr>
          <w:rFonts w:ascii="Times New Roman" w:hAnsi="Times New Roman" w:cs="Times New Roman"/>
          <w:sz w:val="24"/>
          <w:szCs w:val="24"/>
          <w:rPrChange w:id="1216" w:author="Abruno" w:date="2018-10-24T13:49:00Z">
            <w:rPr>
              <w:rFonts w:ascii="Times New Roman" w:hAnsi="Times New Roman" w:cs="Times New Roman"/>
              <w:sz w:val="28"/>
              <w:szCs w:val="28"/>
            </w:rPr>
          </w:rPrChange>
        </w:rPr>
        <w:t xml:space="preserve"> </w:t>
      </w:r>
      <w:r w:rsidR="00E00A50" w:rsidRPr="009D3B65">
        <w:rPr>
          <w:rFonts w:ascii="Times New Roman" w:hAnsi="Times New Roman" w:cs="Times New Roman"/>
          <w:i/>
          <w:sz w:val="24"/>
          <w:szCs w:val="24"/>
          <w:rPrChange w:id="1217" w:author="Abruno" w:date="2018-10-24T13:49:00Z">
            <w:rPr>
              <w:rFonts w:ascii="Times New Roman" w:hAnsi="Times New Roman" w:cs="Times New Roman"/>
              <w:i/>
              <w:sz w:val="28"/>
              <w:szCs w:val="28"/>
            </w:rPr>
          </w:rPrChange>
        </w:rPr>
        <w:t>“</w:t>
      </w:r>
      <w:r w:rsidR="00A80D04" w:rsidRPr="009D3B65">
        <w:rPr>
          <w:rFonts w:ascii="Times New Roman" w:hAnsi="Times New Roman" w:cs="Times New Roman"/>
          <w:i/>
          <w:sz w:val="24"/>
          <w:szCs w:val="24"/>
          <w:rPrChange w:id="1218" w:author="Abruno" w:date="2018-10-24T13:49:00Z">
            <w:rPr>
              <w:rFonts w:ascii="Times New Roman" w:hAnsi="Times New Roman" w:cs="Times New Roman"/>
              <w:i/>
              <w:sz w:val="28"/>
              <w:szCs w:val="28"/>
            </w:rPr>
          </w:rPrChange>
        </w:rPr>
        <w:t xml:space="preserve">Internet </w:t>
      </w:r>
      <w:r w:rsidR="00E00A50" w:rsidRPr="009D3B65">
        <w:rPr>
          <w:rFonts w:ascii="Times New Roman" w:hAnsi="Times New Roman" w:cs="Times New Roman"/>
          <w:i/>
          <w:sz w:val="24"/>
          <w:szCs w:val="24"/>
          <w:rPrChange w:id="1219" w:author="Abruno" w:date="2018-10-24T13:49:00Z">
            <w:rPr>
              <w:rFonts w:ascii="Times New Roman" w:hAnsi="Times New Roman" w:cs="Times New Roman"/>
              <w:i/>
              <w:sz w:val="28"/>
              <w:szCs w:val="28"/>
            </w:rPr>
          </w:rPrChange>
        </w:rPr>
        <w:t>delle cose”</w:t>
      </w:r>
      <w:del w:id="1220" w:author="Fiorella" w:date="2016-06-27T18:19:00Z">
        <w:r w:rsidR="00E00A50" w:rsidRPr="009D3B65" w:rsidDel="002C367A">
          <w:rPr>
            <w:rFonts w:ascii="Times New Roman" w:hAnsi="Times New Roman" w:cs="Times New Roman"/>
            <w:i/>
            <w:sz w:val="24"/>
            <w:szCs w:val="24"/>
            <w:rPrChange w:id="1221" w:author="Abruno" w:date="2018-10-24T13:49:00Z">
              <w:rPr>
                <w:rFonts w:ascii="Times New Roman" w:hAnsi="Times New Roman" w:cs="Times New Roman"/>
                <w:i/>
                <w:sz w:val="28"/>
                <w:szCs w:val="28"/>
              </w:rPr>
            </w:rPrChange>
          </w:rPr>
          <w:delText>,</w:delText>
        </w:r>
      </w:del>
      <w:r w:rsidR="00A80D04" w:rsidRPr="009D3B65">
        <w:rPr>
          <w:rFonts w:ascii="Times New Roman" w:hAnsi="Times New Roman" w:cs="Times New Roman"/>
          <w:sz w:val="24"/>
          <w:szCs w:val="24"/>
          <w:rPrChange w:id="1222" w:author="Abruno" w:date="2018-10-24T13:49:00Z">
            <w:rPr>
              <w:rFonts w:ascii="Times New Roman" w:hAnsi="Times New Roman" w:cs="Times New Roman"/>
              <w:sz w:val="28"/>
              <w:szCs w:val="28"/>
            </w:rPr>
          </w:rPrChange>
        </w:rPr>
        <w:t xml:space="preserve"> </w:t>
      </w:r>
      <w:r w:rsidR="0011684A" w:rsidRPr="009D3B65">
        <w:rPr>
          <w:rFonts w:ascii="Times New Roman" w:hAnsi="Times New Roman" w:cs="Times New Roman"/>
          <w:sz w:val="24"/>
          <w:szCs w:val="24"/>
          <w:rPrChange w:id="1223" w:author="Abruno" w:date="2018-10-24T13:49:00Z">
            <w:rPr>
              <w:rFonts w:ascii="Times New Roman" w:hAnsi="Times New Roman" w:cs="Times New Roman"/>
              <w:sz w:val="28"/>
              <w:szCs w:val="28"/>
            </w:rPr>
          </w:rPrChange>
        </w:rPr>
        <w:t>provvederà a far</w:t>
      </w:r>
      <w:r w:rsidR="00A80D04" w:rsidRPr="009D3B65">
        <w:rPr>
          <w:rFonts w:ascii="Times New Roman" w:hAnsi="Times New Roman" w:cs="Times New Roman"/>
          <w:sz w:val="24"/>
          <w:szCs w:val="24"/>
          <w:rPrChange w:id="1224" w:author="Abruno" w:date="2018-10-24T13:49:00Z">
            <w:rPr>
              <w:rFonts w:ascii="Times New Roman" w:hAnsi="Times New Roman" w:cs="Times New Roman"/>
              <w:sz w:val="28"/>
              <w:szCs w:val="28"/>
            </w:rPr>
          </w:rPrChange>
        </w:rPr>
        <w:t xml:space="preserve"> sì</w:t>
      </w:r>
      <w:r w:rsidR="00A6063B" w:rsidRPr="009D3B65">
        <w:rPr>
          <w:rFonts w:ascii="Times New Roman" w:hAnsi="Times New Roman" w:cs="Times New Roman"/>
          <w:sz w:val="24"/>
          <w:szCs w:val="24"/>
          <w:rPrChange w:id="1225" w:author="Abruno" w:date="2018-10-24T13:49:00Z">
            <w:rPr>
              <w:rFonts w:ascii="Times New Roman" w:hAnsi="Times New Roman" w:cs="Times New Roman"/>
              <w:sz w:val="28"/>
              <w:szCs w:val="28"/>
            </w:rPr>
          </w:rPrChange>
        </w:rPr>
        <w:t>,</w:t>
      </w:r>
      <w:r w:rsidR="00A80D04" w:rsidRPr="009D3B65">
        <w:rPr>
          <w:rFonts w:ascii="Times New Roman" w:hAnsi="Times New Roman" w:cs="Times New Roman"/>
          <w:sz w:val="24"/>
          <w:szCs w:val="24"/>
          <w:rPrChange w:id="1226" w:author="Abruno" w:date="2018-10-24T13:49:00Z">
            <w:rPr>
              <w:rFonts w:ascii="Times New Roman" w:hAnsi="Times New Roman" w:cs="Times New Roman"/>
              <w:sz w:val="28"/>
              <w:szCs w:val="28"/>
            </w:rPr>
          </w:rPrChange>
        </w:rPr>
        <w:t xml:space="preserve"> per esempio</w:t>
      </w:r>
      <w:r w:rsidR="00A6063B" w:rsidRPr="009D3B65">
        <w:rPr>
          <w:rFonts w:ascii="Times New Roman" w:hAnsi="Times New Roman" w:cs="Times New Roman"/>
          <w:sz w:val="24"/>
          <w:szCs w:val="24"/>
          <w:rPrChange w:id="1227" w:author="Abruno" w:date="2018-10-24T13:49:00Z">
            <w:rPr>
              <w:rFonts w:ascii="Times New Roman" w:hAnsi="Times New Roman" w:cs="Times New Roman"/>
              <w:sz w:val="28"/>
              <w:szCs w:val="28"/>
            </w:rPr>
          </w:rPrChange>
        </w:rPr>
        <w:t>,</w:t>
      </w:r>
      <w:r w:rsidR="00A80D04" w:rsidRPr="009D3B65">
        <w:rPr>
          <w:rFonts w:ascii="Times New Roman" w:hAnsi="Times New Roman" w:cs="Times New Roman"/>
          <w:sz w:val="24"/>
          <w:szCs w:val="24"/>
          <w:rPrChange w:id="1228" w:author="Abruno" w:date="2018-10-24T13:49:00Z">
            <w:rPr>
              <w:rFonts w:ascii="Times New Roman" w:hAnsi="Times New Roman" w:cs="Times New Roman"/>
              <w:sz w:val="28"/>
              <w:szCs w:val="28"/>
            </w:rPr>
          </w:rPrChange>
        </w:rPr>
        <w:t xml:space="preserve"> che i sensori </w:t>
      </w:r>
      <w:r w:rsidR="00E00A50" w:rsidRPr="009D3B65">
        <w:rPr>
          <w:rFonts w:ascii="Times New Roman" w:hAnsi="Times New Roman" w:cs="Times New Roman"/>
          <w:sz w:val="24"/>
          <w:szCs w:val="24"/>
          <w:rPrChange w:id="1229" w:author="Abruno" w:date="2018-10-24T13:49:00Z">
            <w:rPr>
              <w:rFonts w:ascii="Times New Roman" w:hAnsi="Times New Roman" w:cs="Times New Roman"/>
              <w:sz w:val="28"/>
              <w:szCs w:val="28"/>
            </w:rPr>
          </w:rPrChange>
        </w:rPr>
        <w:t>non abbiano bisogno di batterie o</w:t>
      </w:r>
      <w:r w:rsidR="00A80D04" w:rsidRPr="009D3B65">
        <w:rPr>
          <w:rFonts w:ascii="Times New Roman" w:hAnsi="Times New Roman" w:cs="Times New Roman"/>
          <w:sz w:val="24"/>
          <w:szCs w:val="24"/>
          <w:rPrChange w:id="1230" w:author="Abruno" w:date="2018-10-24T13:49:00Z">
            <w:rPr>
              <w:rFonts w:ascii="Times New Roman" w:hAnsi="Times New Roman" w:cs="Times New Roman"/>
              <w:sz w:val="28"/>
              <w:szCs w:val="28"/>
            </w:rPr>
          </w:rPrChange>
        </w:rPr>
        <w:t xml:space="preserve"> </w:t>
      </w:r>
      <w:r w:rsidR="0011684A" w:rsidRPr="009D3B65">
        <w:rPr>
          <w:rFonts w:ascii="Times New Roman" w:hAnsi="Times New Roman" w:cs="Times New Roman"/>
          <w:sz w:val="24"/>
          <w:szCs w:val="24"/>
          <w:rPrChange w:id="1231" w:author="Abruno" w:date="2018-10-24T13:49:00Z">
            <w:rPr>
              <w:rFonts w:ascii="Times New Roman" w:hAnsi="Times New Roman" w:cs="Times New Roman"/>
              <w:sz w:val="28"/>
              <w:szCs w:val="28"/>
            </w:rPr>
          </w:rPrChange>
        </w:rPr>
        <w:t>si avvalgano</w:t>
      </w:r>
      <w:r w:rsidR="00A80D04" w:rsidRPr="009D3B65">
        <w:rPr>
          <w:rFonts w:ascii="Times New Roman" w:hAnsi="Times New Roman" w:cs="Times New Roman"/>
          <w:sz w:val="24"/>
          <w:szCs w:val="24"/>
          <w:rPrChange w:id="1232" w:author="Abruno" w:date="2018-10-24T13:49:00Z">
            <w:rPr>
              <w:rFonts w:ascii="Times New Roman" w:hAnsi="Times New Roman" w:cs="Times New Roman"/>
              <w:sz w:val="28"/>
              <w:szCs w:val="28"/>
            </w:rPr>
          </w:rPrChange>
        </w:rPr>
        <w:t xml:space="preserve"> di energia di scarto prodotta da calore e vibrazioni</w:t>
      </w:r>
      <w:r w:rsidR="00E00A50" w:rsidRPr="009D3B65">
        <w:rPr>
          <w:rFonts w:ascii="Times New Roman" w:hAnsi="Times New Roman" w:cs="Times New Roman"/>
          <w:sz w:val="24"/>
          <w:szCs w:val="24"/>
          <w:rPrChange w:id="1233" w:author="Abruno" w:date="2018-10-24T13:49:00Z">
            <w:rPr>
              <w:rFonts w:ascii="Times New Roman" w:hAnsi="Times New Roman" w:cs="Times New Roman"/>
              <w:sz w:val="28"/>
              <w:szCs w:val="28"/>
            </w:rPr>
          </w:rPrChange>
        </w:rPr>
        <w:t xml:space="preserve">. </w:t>
      </w:r>
    </w:p>
    <w:p w:rsidR="004D6E99" w:rsidRPr="009D3B65" w:rsidRDefault="004D6E99" w:rsidP="006665CA">
      <w:pPr>
        <w:jc w:val="both"/>
        <w:rPr>
          <w:rFonts w:ascii="Times New Roman" w:hAnsi="Times New Roman" w:cs="Times New Roman"/>
          <w:sz w:val="24"/>
          <w:szCs w:val="24"/>
          <w:rPrChange w:id="1234"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235" w:author="Abruno" w:date="2018-10-24T13:49:00Z">
            <w:rPr>
              <w:rFonts w:ascii="Times New Roman" w:hAnsi="Times New Roman" w:cs="Times New Roman"/>
              <w:sz w:val="28"/>
              <w:szCs w:val="28"/>
            </w:rPr>
          </w:rPrChange>
        </w:rPr>
        <w:t xml:space="preserve">Il costo reale </w:t>
      </w:r>
      <w:r w:rsidR="001119A0" w:rsidRPr="009D3B65">
        <w:rPr>
          <w:rFonts w:ascii="Times New Roman" w:hAnsi="Times New Roman" w:cs="Times New Roman"/>
          <w:sz w:val="24"/>
          <w:szCs w:val="24"/>
          <w:rPrChange w:id="1236" w:author="Abruno" w:date="2018-10-24T13:49:00Z">
            <w:rPr>
              <w:rFonts w:ascii="Times New Roman" w:hAnsi="Times New Roman" w:cs="Times New Roman"/>
              <w:sz w:val="28"/>
              <w:szCs w:val="28"/>
            </w:rPr>
          </w:rPrChange>
        </w:rPr>
        <w:t>di questi processi di inaudita portata</w:t>
      </w:r>
      <w:r w:rsidR="00122263" w:rsidRPr="009D3B65">
        <w:rPr>
          <w:rFonts w:ascii="Times New Roman" w:hAnsi="Times New Roman" w:cs="Times New Roman"/>
          <w:sz w:val="24"/>
          <w:szCs w:val="24"/>
          <w:rPrChange w:id="1237" w:author="Abruno" w:date="2018-10-24T13:49:00Z">
            <w:rPr>
              <w:rFonts w:ascii="Times New Roman" w:hAnsi="Times New Roman" w:cs="Times New Roman"/>
              <w:sz w:val="28"/>
              <w:szCs w:val="28"/>
            </w:rPr>
          </w:rPrChange>
        </w:rPr>
        <w:t>,</w:t>
      </w:r>
      <w:r w:rsidR="001119A0" w:rsidRPr="009D3B65">
        <w:rPr>
          <w:rFonts w:ascii="Times New Roman" w:hAnsi="Times New Roman" w:cs="Times New Roman"/>
          <w:sz w:val="24"/>
          <w:szCs w:val="24"/>
          <w:rPrChange w:id="1238" w:author="Abruno" w:date="2018-10-24T13:49:00Z">
            <w:rPr>
              <w:rFonts w:ascii="Times New Roman" w:hAnsi="Times New Roman" w:cs="Times New Roman"/>
              <w:sz w:val="28"/>
              <w:szCs w:val="28"/>
            </w:rPr>
          </w:rPrChange>
        </w:rPr>
        <w:t xml:space="preserve"> ove fossero realizzati su vasta scala e in forme stabili e ingegnerizzabili, </w:t>
      </w:r>
      <w:r w:rsidRPr="009D3B65">
        <w:rPr>
          <w:rFonts w:ascii="Times New Roman" w:hAnsi="Times New Roman" w:cs="Times New Roman"/>
          <w:sz w:val="24"/>
          <w:szCs w:val="24"/>
          <w:rPrChange w:id="1239" w:author="Abruno" w:date="2018-10-24T13:49:00Z">
            <w:rPr>
              <w:rFonts w:ascii="Times New Roman" w:hAnsi="Times New Roman" w:cs="Times New Roman"/>
              <w:sz w:val="28"/>
              <w:szCs w:val="28"/>
            </w:rPr>
          </w:rPrChange>
        </w:rPr>
        <w:t>non è tanto nell’investimento o nel consumo di materie prime e</w:t>
      </w:r>
      <w:ins w:id="1240" w:author="Fiorella" w:date="2016-06-27T18:20:00Z">
        <w:r w:rsidR="00FB786A" w:rsidRPr="009D3B65">
          <w:rPr>
            <w:rFonts w:ascii="Times New Roman" w:hAnsi="Times New Roman" w:cs="Times New Roman"/>
            <w:sz w:val="24"/>
            <w:szCs w:val="24"/>
            <w:rPrChange w:id="1241" w:author="Abruno" w:date="2018-10-24T13:49:00Z">
              <w:rPr>
                <w:rFonts w:ascii="Times New Roman" w:hAnsi="Times New Roman" w:cs="Times New Roman"/>
                <w:sz w:val="28"/>
                <w:szCs w:val="28"/>
              </w:rPr>
            </w:rPrChange>
          </w:rPr>
          <w:t>d</w:t>
        </w:r>
      </w:ins>
      <w:r w:rsidRPr="009D3B65">
        <w:rPr>
          <w:rFonts w:ascii="Times New Roman" w:hAnsi="Times New Roman" w:cs="Times New Roman"/>
          <w:sz w:val="24"/>
          <w:szCs w:val="24"/>
          <w:rPrChange w:id="1242" w:author="Abruno" w:date="2018-10-24T13:49:00Z">
            <w:rPr>
              <w:rFonts w:ascii="Times New Roman" w:hAnsi="Times New Roman" w:cs="Times New Roman"/>
              <w:sz w:val="28"/>
              <w:szCs w:val="28"/>
            </w:rPr>
          </w:rPrChange>
        </w:rPr>
        <w:t xml:space="preserve"> energia, quanto nel</w:t>
      </w:r>
      <w:r w:rsidRPr="009D3B65">
        <w:rPr>
          <w:rFonts w:ascii="Times New Roman" w:hAnsi="Times New Roman" w:cs="Times New Roman"/>
          <w:i/>
          <w:sz w:val="24"/>
          <w:szCs w:val="24"/>
          <w:rPrChange w:id="1243" w:author="Abruno" w:date="2018-10-24T13:49:00Z">
            <w:rPr>
              <w:rFonts w:ascii="Times New Roman" w:hAnsi="Times New Roman" w:cs="Times New Roman"/>
              <w:i/>
              <w:sz w:val="28"/>
              <w:szCs w:val="28"/>
            </w:rPr>
          </w:rPrChange>
        </w:rPr>
        <w:t xml:space="preserve"> valore d</w:t>
      </w:r>
      <w:r w:rsidR="001119A0" w:rsidRPr="009D3B65">
        <w:rPr>
          <w:rFonts w:ascii="Times New Roman" w:hAnsi="Times New Roman" w:cs="Times New Roman"/>
          <w:i/>
          <w:sz w:val="24"/>
          <w:szCs w:val="24"/>
          <w:rPrChange w:id="1244" w:author="Abruno" w:date="2018-10-24T13:49:00Z">
            <w:rPr>
              <w:rFonts w:ascii="Times New Roman" w:hAnsi="Times New Roman" w:cs="Times New Roman"/>
              <w:i/>
              <w:sz w:val="28"/>
              <w:szCs w:val="28"/>
            </w:rPr>
          </w:rPrChange>
        </w:rPr>
        <w:t>e</w:t>
      </w:r>
      <w:r w:rsidRPr="009D3B65">
        <w:rPr>
          <w:rFonts w:ascii="Times New Roman" w:hAnsi="Times New Roman" w:cs="Times New Roman"/>
          <w:i/>
          <w:sz w:val="24"/>
          <w:szCs w:val="24"/>
          <w:rPrChange w:id="1245" w:author="Abruno" w:date="2018-10-24T13:49:00Z">
            <w:rPr>
              <w:rFonts w:ascii="Times New Roman" w:hAnsi="Times New Roman" w:cs="Times New Roman"/>
              <w:i/>
              <w:sz w:val="28"/>
              <w:szCs w:val="28"/>
            </w:rPr>
          </w:rPrChange>
        </w:rPr>
        <w:t xml:space="preserve">ll’informazione </w:t>
      </w:r>
      <w:r w:rsidRPr="009D3B65">
        <w:rPr>
          <w:rFonts w:ascii="Times New Roman" w:hAnsi="Times New Roman" w:cs="Times New Roman"/>
          <w:sz w:val="24"/>
          <w:szCs w:val="24"/>
          <w:rPrChange w:id="1246" w:author="Abruno" w:date="2018-10-24T13:49:00Z">
            <w:rPr>
              <w:rFonts w:ascii="Times New Roman" w:hAnsi="Times New Roman" w:cs="Times New Roman"/>
              <w:sz w:val="28"/>
              <w:szCs w:val="28"/>
            </w:rPr>
          </w:rPrChange>
        </w:rPr>
        <w:t>che descrive ciascun</w:t>
      </w:r>
      <w:r w:rsidR="002E259E" w:rsidRPr="009D3B65">
        <w:rPr>
          <w:rFonts w:ascii="Times New Roman" w:hAnsi="Times New Roman" w:cs="Times New Roman"/>
          <w:sz w:val="24"/>
          <w:szCs w:val="24"/>
          <w:rPrChange w:id="1247" w:author="Abruno" w:date="2018-10-24T13:49:00Z">
            <w:rPr>
              <w:rFonts w:ascii="Times New Roman" w:hAnsi="Times New Roman" w:cs="Times New Roman"/>
              <w:sz w:val="28"/>
              <w:szCs w:val="28"/>
            </w:rPr>
          </w:rPrChange>
        </w:rPr>
        <w:t>a tipologia di</w:t>
      </w:r>
      <w:r w:rsidRPr="009D3B65">
        <w:rPr>
          <w:rFonts w:ascii="Times New Roman" w:hAnsi="Times New Roman" w:cs="Times New Roman"/>
          <w:sz w:val="24"/>
          <w:szCs w:val="24"/>
          <w:rPrChange w:id="1248" w:author="Abruno" w:date="2018-10-24T13:49:00Z">
            <w:rPr>
              <w:rFonts w:ascii="Times New Roman" w:hAnsi="Times New Roman" w:cs="Times New Roman"/>
              <w:sz w:val="28"/>
              <w:szCs w:val="28"/>
            </w:rPr>
          </w:rPrChange>
        </w:rPr>
        <w:t xml:space="preserve"> prodotto </w:t>
      </w:r>
      <w:r w:rsidR="004F5099" w:rsidRPr="009D3B65">
        <w:rPr>
          <w:rFonts w:ascii="Times New Roman" w:hAnsi="Times New Roman" w:cs="Times New Roman"/>
          <w:sz w:val="24"/>
          <w:szCs w:val="24"/>
          <w:rPrChange w:id="1249" w:author="Abruno" w:date="2018-10-24T13:49:00Z">
            <w:rPr>
              <w:rFonts w:ascii="Times New Roman" w:hAnsi="Times New Roman" w:cs="Times New Roman"/>
              <w:sz w:val="28"/>
              <w:szCs w:val="28"/>
            </w:rPr>
          </w:rPrChange>
        </w:rPr>
        <w:t xml:space="preserve">da realizzare </w:t>
      </w:r>
      <w:r w:rsidRPr="009D3B65">
        <w:rPr>
          <w:rFonts w:ascii="Times New Roman" w:hAnsi="Times New Roman" w:cs="Times New Roman"/>
          <w:sz w:val="24"/>
          <w:szCs w:val="24"/>
          <w:rPrChange w:id="1250" w:author="Abruno" w:date="2018-10-24T13:49:00Z">
            <w:rPr>
              <w:rFonts w:ascii="Times New Roman" w:hAnsi="Times New Roman" w:cs="Times New Roman"/>
              <w:sz w:val="28"/>
              <w:szCs w:val="28"/>
            </w:rPr>
          </w:rPrChange>
        </w:rPr>
        <w:t>(abito, componente meccanico</w:t>
      </w:r>
      <w:r w:rsidR="003472E8" w:rsidRPr="009D3B65">
        <w:rPr>
          <w:rFonts w:ascii="Times New Roman" w:hAnsi="Times New Roman" w:cs="Times New Roman"/>
          <w:sz w:val="24"/>
          <w:szCs w:val="24"/>
          <w:rPrChange w:id="1251" w:author="Abruno" w:date="2018-10-24T13:49:00Z">
            <w:rPr>
              <w:rFonts w:ascii="Times New Roman" w:hAnsi="Times New Roman" w:cs="Times New Roman"/>
              <w:sz w:val="28"/>
              <w:szCs w:val="28"/>
            </w:rPr>
          </w:rPrChange>
        </w:rPr>
        <w:t>, organo artificiale</w:t>
      </w:r>
      <w:ins w:id="1252" w:author="Fiorella" w:date="2016-06-27T18:20:00Z">
        <w:r w:rsidR="00FB786A" w:rsidRPr="009D3B65">
          <w:rPr>
            <w:rFonts w:ascii="Times New Roman" w:hAnsi="Times New Roman" w:cs="Times New Roman"/>
            <w:sz w:val="24"/>
            <w:szCs w:val="24"/>
            <w:rPrChange w:id="1253" w:author="Abruno" w:date="2018-10-24T13:49:00Z">
              <w:rPr>
                <w:rFonts w:ascii="Times New Roman" w:hAnsi="Times New Roman" w:cs="Times New Roman"/>
                <w:sz w:val="28"/>
                <w:szCs w:val="28"/>
              </w:rPr>
            </w:rPrChange>
          </w:rPr>
          <w:t>,</w:t>
        </w:r>
      </w:ins>
      <w:r w:rsidR="003472E8" w:rsidRPr="009D3B65">
        <w:rPr>
          <w:rFonts w:ascii="Times New Roman" w:hAnsi="Times New Roman" w:cs="Times New Roman"/>
          <w:sz w:val="24"/>
          <w:szCs w:val="24"/>
          <w:rPrChange w:id="1254" w:author="Abruno" w:date="2018-10-24T13:49:00Z">
            <w:rPr>
              <w:rFonts w:ascii="Times New Roman" w:hAnsi="Times New Roman" w:cs="Times New Roman"/>
              <w:sz w:val="28"/>
              <w:szCs w:val="28"/>
            </w:rPr>
          </w:rPrChange>
        </w:rPr>
        <w:t xml:space="preserve"> e</w:t>
      </w:r>
      <w:ins w:id="1255" w:author="Fiorella" w:date="2016-06-27T18:20:00Z">
        <w:r w:rsidR="00FB786A" w:rsidRPr="009D3B65">
          <w:rPr>
            <w:rFonts w:ascii="Times New Roman" w:hAnsi="Times New Roman" w:cs="Times New Roman"/>
            <w:sz w:val="24"/>
            <w:szCs w:val="24"/>
            <w:rPrChange w:id="1256" w:author="Abruno" w:date="2018-10-24T13:49:00Z">
              <w:rPr>
                <w:rFonts w:ascii="Times New Roman" w:hAnsi="Times New Roman" w:cs="Times New Roman"/>
                <w:sz w:val="28"/>
                <w:szCs w:val="28"/>
              </w:rPr>
            </w:rPrChange>
          </w:rPr>
          <w:t>c</w:t>
        </w:r>
      </w:ins>
      <w:del w:id="1257" w:author="Fiorella" w:date="2016-06-27T18:20:00Z">
        <w:r w:rsidR="003472E8" w:rsidRPr="009D3B65" w:rsidDel="00FB786A">
          <w:rPr>
            <w:rFonts w:ascii="Times New Roman" w:hAnsi="Times New Roman" w:cs="Times New Roman"/>
            <w:sz w:val="24"/>
            <w:szCs w:val="24"/>
            <w:rPrChange w:id="1258" w:author="Abruno" w:date="2018-10-24T13:49:00Z">
              <w:rPr>
                <w:rFonts w:ascii="Times New Roman" w:hAnsi="Times New Roman" w:cs="Times New Roman"/>
                <w:sz w:val="28"/>
                <w:szCs w:val="28"/>
              </w:rPr>
            </w:rPrChange>
          </w:rPr>
          <w:delText>t</w:delText>
        </w:r>
      </w:del>
      <w:r w:rsidR="003472E8" w:rsidRPr="009D3B65">
        <w:rPr>
          <w:rFonts w:ascii="Times New Roman" w:hAnsi="Times New Roman" w:cs="Times New Roman"/>
          <w:sz w:val="24"/>
          <w:szCs w:val="24"/>
          <w:rPrChange w:id="1259" w:author="Abruno" w:date="2018-10-24T13:49:00Z">
            <w:rPr>
              <w:rFonts w:ascii="Times New Roman" w:hAnsi="Times New Roman" w:cs="Times New Roman"/>
              <w:sz w:val="28"/>
              <w:szCs w:val="28"/>
            </w:rPr>
          </w:rPrChange>
        </w:rPr>
        <w:t>c</w:t>
      </w:r>
      <w:r w:rsidRPr="009D3B65">
        <w:rPr>
          <w:rFonts w:ascii="Times New Roman" w:hAnsi="Times New Roman" w:cs="Times New Roman"/>
          <w:sz w:val="24"/>
          <w:szCs w:val="24"/>
          <w:rPrChange w:id="1260" w:author="Abruno" w:date="2018-10-24T13:49:00Z">
            <w:rPr>
              <w:rFonts w:ascii="Times New Roman" w:hAnsi="Times New Roman" w:cs="Times New Roman"/>
              <w:sz w:val="28"/>
              <w:szCs w:val="28"/>
            </w:rPr>
          </w:rPrChange>
        </w:rPr>
        <w:t>.)</w:t>
      </w:r>
      <w:r w:rsidR="003472E8" w:rsidRPr="009D3B65">
        <w:rPr>
          <w:rFonts w:ascii="Times New Roman" w:hAnsi="Times New Roman" w:cs="Times New Roman"/>
          <w:sz w:val="24"/>
          <w:szCs w:val="24"/>
          <w:rPrChange w:id="1261"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262" w:author="Abruno" w:date="2018-10-24T13:49:00Z">
            <w:rPr>
              <w:rFonts w:ascii="Times New Roman" w:hAnsi="Times New Roman" w:cs="Times New Roman"/>
              <w:sz w:val="28"/>
              <w:szCs w:val="28"/>
            </w:rPr>
          </w:rPrChange>
        </w:rPr>
        <w:t xml:space="preserve"> </w:t>
      </w:r>
      <w:r w:rsidR="003472E8" w:rsidRPr="009D3B65">
        <w:rPr>
          <w:rFonts w:ascii="Times New Roman" w:hAnsi="Times New Roman" w:cs="Times New Roman"/>
          <w:sz w:val="24"/>
          <w:szCs w:val="24"/>
          <w:rPrChange w:id="1263" w:author="Abruno" w:date="2018-10-24T13:49:00Z">
            <w:rPr>
              <w:rFonts w:ascii="Times New Roman" w:hAnsi="Times New Roman" w:cs="Times New Roman"/>
              <w:sz w:val="28"/>
              <w:szCs w:val="28"/>
            </w:rPr>
          </w:rPrChange>
        </w:rPr>
        <w:t>Addirittura</w:t>
      </w:r>
      <w:r w:rsidR="002E259E" w:rsidRPr="009D3B65">
        <w:rPr>
          <w:rFonts w:ascii="Times New Roman" w:hAnsi="Times New Roman" w:cs="Times New Roman"/>
          <w:sz w:val="24"/>
          <w:szCs w:val="24"/>
          <w:rPrChange w:id="1264" w:author="Abruno" w:date="2018-10-24T13:49:00Z">
            <w:rPr>
              <w:rFonts w:ascii="Times New Roman" w:hAnsi="Times New Roman" w:cs="Times New Roman"/>
              <w:sz w:val="28"/>
              <w:szCs w:val="28"/>
            </w:rPr>
          </w:rPrChange>
        </w:rPr>
        <w:t xml:space="preserve">, si pensa che in un futuro assai prossimo </w:t>
      </w:r>
      <w:r w:rsidR="003472E8" w:rsidRPr="009D3B65">
        <w:rPr>
          <w:rFonts w:ascii="Times New Roman" w:hAnsi="Times New Roman" w:cs="Times New Roman"/>
          <w:sz w:val="24"/>
          <w:szCs w:val="24"/>
          <w:rPrChange w:id="1265" w:author="Abruno" w:date="2018-10-24T13:49:00Z">
            <w:rPr>
              <w:rFonts w:ascii="Times New Roman" w:hAnsi="Times New Roman" w:cs="Times New Roman"/>
              <w:sz w:val="28"/>
              <w:szCs w:val="28"/>
            </w:rPr>
          </w:rPrChange>
        </w:rPr>
        <w:t>i prototipi potrebbero essere</w:t>
      </w:r>
      <w:r w:rsidR="002E259E" w:rsidRPr="009D3B65">
        <w:rPr>
          <w:rFonts w:ascii="Times New Roman" w:hAnsi="Times New Roman" w:cs="Times New Roman"/>
          <w:sz w:val="24"/>
          <w:szCs w:val="24"/>
          <w:rPrChange w:id="1266" w:author="Abruno" w:date="2018-10-24T13:49:00Z">
            <w:rPr>
              <w:rFonts w:ascii="Times New Roman" w:hAnsi="Times New Roman" w:cs="Times New Roman"/>
              <w:sz w:val="28"/>
              <w:szCs w:val="28"/>
            </w:rPr>
          </w:rPrChange>
        </w:rPr>
        <w:t xml:space="preserve"> di norma </w:t>
      </w:r>
      <w:r w:rsidR="003472E8" w:rsidRPr="009D3B65">
        <w:rPr>
          <w:rFonts w:ascii="Times New Roman" w:hAnsi="Times New Roman" w:cs="Times New Roman"/>
          <w:sz w:val="24"/>
          <w:szCs w:val="24"/>
          <w:rPrChange w:id="1267" w:author="Abruno" w:date="2018-10-24T13:49:00Z">
            <w:rPr>
              <w:rFonts w:ascii="Times New Roman" w:hAnsi="Times New Roman" w:cs="Times New Roman"/>
              <w:sz w:val="28"/>
              <w:szCs w:val="28"/>
            </w:rPr>
          </w:rPrChange>
        </w:rPr>
        <w:t xml:space="preserve">scannerizzati e tradotti in software operativo. </w:t>
      </w:r>
      <w:r w:rsidRPr="009D3B65">
        <w:rPr>
          <w:rFonts w:ascii="Times New Roman" w:hAnsi="Times New Roman" w:cs="Times New Roman"/>
          <w:sz w:val="24"/>
          <w:szCs w:val="24"/>
          <w:rPrChange w:id="1268" w:author="Abruno" w:date="2018-10-24T13:49:00Z">
            <w:rPr>
              <w:rFonts w:ascii="Times New Roman" w:hAnsi="Times New Roman" w:cs="Times New Roman"/>
              <w:sz w:val="28"/>
              <w:szCs w:val="28"/>
            </w:rPr>
          </w:rPrChange>
        </w:rPr>
        <w:t xml:space="preserve">Il valore </w:t>
      </w:r>
      <w:del w:id="1269" w:author="Fiorella" w:date="2016-06-27T18:21:00Z">
        <w:r w:rsidRPr="009D3B65" w:rsidDel="00FB786A">
          <w:rPr>
            <w:rFonts w:ascii="Times New Roman" w:hAnsi="Times New Roman" w:cs="Times New Roman"/>
            <w:sz w:val="24"/>
            <w:szCs w:val="24"/>
            <w:rPrChange w:id="1270" w:author="Abruno" w:date="2018-10-24T13:49:00Z">
              <w:rPr>
                <w:rFonts w:ascii="Times New Roman" w:hAnsi="Times New Roman" w:cs="Times New Roman"/>
                <w:sz w:val="28"/>
                <w:szCs w:val="28"/>
              </w:rPr>
            </w:rPrChange>
          </w:rPr>
          <w:delText xml:space="preserve">allora </w:delText>
        </w:r>
      </w:del>
      <w:r w:rsidRPr="009D3B65">
        <w:rPr>
          <w:rFonts w:ascii="Times New Roman" w:hAnsi="Times New Roman" w:cs="Times New Roman"/>
          <w:sz w:val="24"/>
          <w:szCs w:val="24"/>
          <w:rPrChange w:id="1271" w:author="Abruno" w:date="2018-10-24T13:49:00Z">
            <w:rPr>
              <w:rFonts w:ascii="Times New Roman" w:hAnsi="Times New Roman" w:cs="Times New Roman"/>
              <w:sz w:val="28"/>
              <w:szCs w:val="28"/>
            </w:rPr>
          </w:rPrChange>
        </w:rPr>
        <w:t xml:space="preserve">della produzione entrerebbe </w:t>
      </w:r>
      <w:ins w:id="1272" w:author="Fiorella" w:date="2016-06-27T18:21:00Z">
        <w:r w:rsidR="00FB786A" w:rsidRPr="009D3B65">
          <w:rPr>
            <w:rFonts w:ascii="Times New Roman" w:hAnsi="Times New Roman" w:cs="Times New Roman"/>
            <w:sz w:val="24"/>
            <w:szCs w:val="24"/>
            <w:rPrChange w:id="1273" w:author="Abruno" w:date="2018-10-24T13:49:00Z">
              <w:rPr>
                <w:rFonts w:ascii="Times New Roman" w:hAnsi="Times New Roman" w:cs="Times New Roman"/>
                <w:sz w:val="28"/>
                <w:szCs w:val="28"/>
              </w:rPr>
            </w:rPrChange>
          </w:rPr>
          <w:t xml:space="preserve">allora </w:t>
        </w:r>
      </w:ins>
      <w:r w:rsidRPr="009D3B65">
        <w:rPr>
          <w:rFonts w:ascii="Times New Roman" w:hAnsi="Times New Roman" w:cs="Times New Roman"/>
          <w:sz w:val="24"/>
          <w:szCs w:val="24"/>
          <w:rPrChange w:id="1274" w:author="Abruno" w:date="2018-10-24T13:49:00Z">
            <w:rPr>
              <w:rFonts w:ascii="Times New Roman" w:hAnsi="Times New Roman" w:cs="Times New Roman"/>
              <w:sz w:val="28"/>
              <w:szCs w:val="28"/>
            </w:rPr>
          </w:rPrChange>
        </w:rPr>
        <w:t>sostanzialmente nel campo dell’</w:t>
      </w:r>
      <w:r w:rsidR="003472E8" w:rsidRPr="009D3B65">
        <w:rPr>
          <w:rFonts w:ascii="Times New Roman" w:hAnsi="Times New Roman" w:cs="Times New Roman"/>
          <w:sz w:val="24"/>
          <w:szCs w:val="24"/>
          <w:rPrChange w:id="1275" w:author="Abruno" w:date="2018-10-24T13:49:00Z">
            <w:rPr>
              <w:rFonts w:ascii="Times New Roman" w:hAnsi="Times New Roman" w:cs="Times New Roman"/>
              <w:sz w:val="28"/>
              <w:szCs w:val="28"/>
            </w:rPr>
          </w:rPrChange>
        </w:rPr>
        <w:t>i</w:t>
      </w:r>
      <w:r w:rsidRPr="009D3B65">
        <w:rPr>
          <w:rFonts w:ascii="Times New Roman" w:hAnsi="Times New Roman" w:cs="Times New Roman"/>
          <w:sz w:val="24"/>
          <w:szCs w:val="24"/>
          <w:rPrChange w:id="1276" w:author="Abruno" w:date="2018-10-24T13:49:00Z">
            <w:rPr>
              <w:rFonts w:ascii="Times New Roman" w:hAnsi="Times New Roman" w:cs="Times New Roman"/>
              <w:sz w:val="28"/>
              <w:szCs w:val="28"/>
            </w:rPr>
          </w:rPrChange>
        </w:rPr>
        <w:t>nformazione.</w:t>
      </w:r>
    </w:p>
    <w:p w:rsidR="003E5201" w:rsidRPr="009D3B65" w:rsidRDefault="00566FCA" w:rsidP="006665CA">
      <w:pPr>
        <w:jc w:val="both"/>
        <w:rPr>
          <w:rFonts w:ascii="Times New Roman" w:hAnsi="Times New Roman" w:cs="Times New Roman"/>
          <w:sz w:val="24"/>
          <w:szCs w:val="24"/>
          <w:rPrChange w:id="1277"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278" w:author="Abruno" w:date="2018-10-24T13:49:00Z">
            <w:rPr>
              <w:rFonts w:ascii="Times New Roman" w:hAnsi="Times New Roman" w:cs="Times New Roman"/>
              <w:sz w:val="28"/>
              <w:szCs w:val="28"/>
            </w:rPr>
          </w:rPrChange>
        </w:rPr>
        <w:t xml:space="preserve">C’è da chiedersi cosa </w:t>
      </w:r>
      <w:r w:rsidR="004F5099" w:rsidRPr="009D3B65">
        <w:rPr>
          <w:rFonts w:ascii="Times New Roman" w:hAnsi="Times New Roman" w:cs="Times New Roman"/>
          <w:sz w:val="24"/>
          <w:szCs w:val="24"/>
          <w:rPrChange w:id="1279" w:author="Abruno" w:date="2018-10-24T13:49:00Z">
            <w:rPr>
              <w:rFonts w:ascii="Times New Roman" w:hAnsi="Times New Roman" w:cs="Times New Roman"/>
              <w:sz w:val="28"/>
              <w:szCs w:val="28"/>
            </w:rPr>
          </w:rPrChange>
        </w:rPr>
        <w:t>sia</w:t>
      </w:r>
      <w:r w:rsidRPr="009D3B65">
        <w:rPr>
          <w:rFonts w:ascii="Times New Roman" w:hAnsi="Times New Roman" w:cs="Times New Roman"/>
          <w:sz w:val="24"/>
          <w:szCs w:val="24"/>
          <w:rPrChange w:id="1280" w:author="Abruno" w:date="2018-10-24T13:49:00Z">
            <w:rPr>
              <w:rFonts w:ascii="Times New Roman" w:hAnsi="Times New Roman" w:cs="Times New Roman"/>
              <w:sz w:val="28"/>
              <w:szCs w:val="28"/>
            </w:rPr>
          </w:rPrChange>
        </w:rPr>
        <w:t xml:space="preserve"> </w:t>
      </w:r>
      <w:r w:rsidR="002E259E" w:rsidRPr="009D3B65">
        <w:rPr>
          <w:rFonts w:ascii="Times New Roman" w:hAnsi="Times New Roman" w:cs="Times New Roman"/>
          <w:sz w:val="24"/>
          <w:szCs w:val="24"/>
          <w:rPrChange w:id="1281" w:author="Abruno" w:date="2018-10-24T13:49:00Z">
            <w:rPr>
              <w:rFonts w:ascii="Times New Roman" w:hAnsi="Times New Roman" w:cs="Times New Roman"/>
              <w:sz w:val="28"/>
              <w:szCs w:val="28"/>
            </w:rPr>
          </w:rPrChange>
        </w:rPr>
        <w:t xml:space="preserve">avvenuto </w:t>
      </w:r>
      <w:r w:rsidRPr="009D3B65">
        <w:rPr>
          <w:rFonts w:ascii="Times New Roman" w:hAnsi="Times New Roman" w:cs="Times New Roman"/>
          <w:sz w:val="24"/>
          <w:szCs w:val="24"/>
          <w:rPrChange w:id="1282" w:author="Abruno" w:date="2018-10-24T13:49:00Z">
            <w:rPr>
              <w:rFonts w:ascii="Times New Roman" w:hAnsi="Times New Roman" w:cs="Times New Roman"/>
              <w:sz w:val="28"/>
              <w:szCs w:val="28"/>
            </w:rPr>
          </w:rPrChange>
        </w:rPr>
        <w:t xml:space="preserve">già oggi </w:t>
      </w:r>
      <w:r w:rsidR="002E259E" w:rsidRPr="009D3B65">
        <w:rPr>
          <w:rFonts w:ascii="Times New Roman" w:hAnsi="Times New Roman" w:cs="Times New Roman"/>
          <w:sz w:val="24"/>
          <w:szCs w:val="24"/>
          <w:rPrChange w:id="1283" w:author="Abruno" w:date="2018-10-24T13:49:00Z">
            <w:rPr>
              <w:rFonts w:ascii="Times New Roman" w:hAnsi="Times New Roman" w:cs="Times New Roman"/>
              <w:sz w:val="28"/>
              <w:szCs w:val="28"/>
            </w:rPr>
          </w:rPrChange>
        </w:rPr>
        <w:t xml:space="preserve">quasi a nostra insaputa </w:t>
      </w:r>
      <w:r w:rsidRPr="009D3B65">
        <w:rPr>
          <w:rFonts w:ascii="Times New Roman" w:hAnsi="Times New Roman" w:cs="Times New Roman"/>
          <w:i/>
          <w:sz w:val="24"/>
          <w:szCs w:val="24"/>
          <w:rPrChange w:id="1284" w:author="Abruno" w:date="2018-10-24T13:49:00Z">
            <w:rPr>
              <w:rFonts w:ascii="Times New Roman" w:hAnsi="Times New Roman" w:cs="Times New Roman"/>
              <w:i/>
              <w:sz w:val="28"/>
              <w:szCs w:val="28"/>
            </w:rPr>
          </w:rPrChange>
        </w:rPr>
        <w:t>dell’organizzazione delle imprese e di quella del lavoro</w:t>
      </w:r>
      <w:r w:rsidRPr="009D3B65">
        <w:rPr>
          <w:rFonts w:ascii="Times New Roman" w:hAnsi="Times New Roman" w:cs="Times New Roman"/>
          <w:sz w:val="24"/>
          <w:szCs w:val="24"/>
          <w:rPrChange w:id="1285" w:author="Abruno" w:date="2018-10-24T13:49:00Z">
            <w:rPr>
              <w:rFonts w:ascii="Times New Roman" w:hAnsi="Times New Roman" w:cs="Times New Roman"/>
              <w:sz w:val="28"/>
              <w:szCs w:val="28"/>
            </w:rPr>
          </w:rPrChange>
        </w:rPr>
        <w:t xml:space="preserve"> e in quale direzione si </w:t>
      </w:r>
      <w:r w:rsidR="004F5099" w:rsidRPr="009D3B65">
        <w:rPr>
          <w:rFonts w:ascii="Times New Roman" w:hAnsi="Times New Roman" w:cs="Times New Roman"/>
          <w:sz w:val="24"/>
          <w:szCs w:val="24"/>
          <w:rPrChange w:id="1286" w:author="Abruno" w:date="2018-10-24T13:49:00Z">
            <w:rPr>
              <w:rFonts w:ascii="Times New Roman" w:hAnsi="Times New Roman" w:cs="Times New Roman"/>
              <w:sz w:val="28"/>
              <w:szCs w:val="28"/>
            </w:rPr>
          </w:rPrChange>
        </w:rPr>
        <w:t>stia andando</w:t>
      </w:r>
      <w:r w:rsidRPr="009D3B65">
        <w:rPr>
          <w:rFonts w:ascii="Times New Roman" w:hAnsi="Times New Roman" w:cs="Times New Roman"/>
          <w:sz w:val="24"/>
          <w:szCs w:val="24"/>
          <w:rPrChange w:id="1287" w:author="Abruno" w:date="2018-10-24T13:49:00Z">
            <w:rPr>
              <w:rFonts w:ascii="Times New Roman" w:hAnsi="Times New Roman" w:cs="Times New Roman"/>
              <w:sz w:val="28"/>
              <w:szCs w:val="28"/>
            </w:rPr>
          </w:rPrChange>
        </w:rPr>
        <w:t xml:space="preserve">. Per </w:t>
      </w:r>
      <w:r w:rsidR="004F5099" w:rsidRPr="009D3B65">
        <w:rPr>
          <w:rFonts w:ascii="Times New Roman" w:hAnsi="Times New Roman" w:cs="Times New Roman"/>
          <w:sz w:val="24"/>
          <w:szCs w:val="24"/>
          <w:rPrChange w:id="1288" w:author="Abruno" w:date="2018-10-24T13:49:00Z">
            <w:rPr>
              <w:rFonts w:ascii="Times New Roman" w:hAnsi="Times New Roman" w:cs="Times New Roman"/>
              <w:sz w:val="28"/>
              <w:szCs w:val="28"/>
            </w:rPr>
          </w:rPrChange>
        </w:rPr>
        <w:t>il presente</w:t>
      </w:r>
      <w:r w:rsidRPr="009D3B65">
        <w:rPr>
          <w:rFonts w:ascii="Times New Roman" w:hAnsi="Times New Roman" w:cs="Times New Roman"/>
          <w:sz w:val="24"/>
          <w:szCs w:val="24"/>
          <w:rPrChange w:id="1289" w:author="Abruno" w:date="2018-10-24T13:49:00Z">
            <w:rPr>
              <w:rFonts w:ascii="Times New Roman" w:hAnsi="Times New Roman" w:cs="Times New Roman"/>
              <w:sz w:val="28"/>
              <w:szCs w:val="28"/>
            </w:rPr>
          </w:rPrChange>
        </w:rPr>
        <w:t xml:space="preserve"> è significativo come </w:t>
      </w:r>
      <w:r w:rsidR="004F5099" w:rsidRPr="009D3B65">
        <w:rPr>
          <w:rFonts w:ascii="Times New Roman" w:hAnsi="Times New Roman" w:cs="Times New Roman"/>
          <w:sz w:val="24"/>
          <w:szCs w:val="24"/>
          <w:rPrChange w:id="1290" w:author="Abruno" w:date="2018-10-24T13:49:00Z">
            <w:rPr>
              <w:rFonts w:ascii="Times New Roman" w:hAnsi="Times New Roman" w:cs="Times New Roman"/>
              <w:sz w:val="28"/>
              <w:szCs w:val="28"/>
            </w:rPr>
          </w:rPrChange>
        </w:rPr>
        <w:t xml:space="preserve">le aspettative riguardo </w:t>
      </w:r>
      <w:r w:rsidR="002E259E" w:rsidRPr="009D3B65">
        <w:rPr>
          <w:rFonts w:ascii="Times New Roman" w:hAnsi="Times New Roman" w:cs="Times New Roman"/>
          <w:sz w:val="24"/>
          <w:szCs w:val="24"/>
          <w:rPrChange w:id="1291" w:author="Abruno" w:date="2018-10-24T13:49:00Z">
            <w:rPr>
              <w:rFonts w:ascii="Times New Roman" w:hAnsi="Times New Roman" w:cs="Times New Roman"/>
              <w:sz w:val="28"/>
              <w:szCs w:val="28"/>
            </w:rPr>
          </w:rPrChange>
        </w:rPr>
        <w:t xml:space="preserve">il dominio della nuova </w:t>
      </w:r>
      <w:r w:rsidR="004F5099" w:rsidRPr="009D3B65">
        <w:rPr>
          <w:rFonts w:ascii="Times New Roman" w:hAnsi="Times New Roman" w:cs="Times New Roman"/>
          <w:sz w:val="24"/>
          <w:szCs w:val="24"/>
          <w:rPrChange w:id="1292" w:author="Abruno" w:date="2018-10-24T13:49:00Z">
            <w:rPr>
              <w:rFonts w:ascii="Times New Roman" w:hAnsi="Times New Roman" w:cs="Times New Roman"/>
              <w:sz w:val="28"/>
              <w:szCs w:val="28"/>
            </w:rPr>
          </w:rPrChange>
        </w:rPr>
        <w:t xml:space="preserve">tecnologia </w:t>
      </w:r>
      <w:r w:rsidR="002E259E" w:rsidRPr="009D3B65">
        <w:rPr>
          <w:rFonts w:ascii="Times New Roman" w:hAnsi="Times New Roman" w:cs="Times New Roman"/>
          <w:sz w:val="24"/>
          <w:szCs w:val="24"/>
          <w:rPrChange w:id="1293" w:author="Abruno" w:date="2018-10-24T13:49:00Z">
            <w:rPr>
              <w:rFonts w:ascii="Times New Roman" w:hAnsi="Times New Roman" w:cs="Times New Roman"/>
              <w:sz w:val="28"/>
              <w:szCs w:val="28"/>
            </w:rPr>
          </w:rPrChange>
        </w:rPr>
        <w:t>spingano il padronato a</w:t>
      </w:r>
      <w:r w:rsidR="004F5099" w:rsidRPr="009D3B65">
        <w:rPr>
          <w:rFonts w:ascii="Times New Roman" w:hAnsi="Times New Roman" w:cs="Times New Roman"/>
          <w:sz w:val="24"/>
          <w:szCs w:val="24"/>
          <w:rPrChange w:id="1294" w:author="Abruno" w:date="2018-10-24T13:49:00Z">
            <w:rPr>
              <w:rFonts w:ascii="Times New Roman" w:hAnsi="Times New Roman" w:cs="Times New Roman"/>
              <w:sz w:val="28"/>
              <w:szCs w:val="28"/>
            </w:rPr>
          </w:rPrChange>
        </w:rPr>
        <w:t xml:space="preserve"> relazioni sindacali che escludono la contrattazione</w:t>
      </w:r>
      <w:r w:rsidRPr="009D3B65">
        <w:rPr>
          <w:rFonts w:ascii="Times New Roman" w:hAnsi="Times New Roman" w:cs="Times New Roman"/>
          <w:sz w:val="24"/>
          <w:szCs w:val="24"/>
          <w:rPrChange w:id="1295" w:author="Abruno" w:date="2018-10-24T13:49:00Z">
            <w:rPr>
              <w:rFonts w:ascii="Times New Roman" w:hAnsi="Times New Roman" w:cs="Times New Roman"/>
              <w:sz w:val="28"/>
              <w:szCs w:val="28"/>
            </w:rPr>
          </w:rPrChange>
        </w:rPr>
        <w:t xml:space="preserve"> e </w:t>
      </w:r>
      <w:r w:rsidR="00A6063B" w:rsidRPr="009D3B65">
        <w:rPr>
          <w:rFonts w:ascii="Times New Roman" w:hAnsi="Times New Roman" w:cs="Times New Roman"/>
          <w:sz w:val="24"/>
          <w:szCs w:val="24"/>
          <w:rPrChange w:id="1296" w:author="Abruno" w:date="2018-10-24T13:49:00Z">
            <w:rPr>
              <w:rFonts w:ascii="Times New Roman" w:hAnsi="Times New Roman" w:cs="Times New Roman"/>
              <w:sz w:val="28"/>
              <w:szCs w:val="28"/>
            </w:rPr>
          </w:rPrChange>
        </w:rPr>
        <w:t>preveda</w:t>
      </w:r>
      <w:r w:rsidR="004F5099" w:rsidRPr="009D3B65">
        <w:rPr>
          <w:rFonts w:ascii="Times New Roman" w:hAnsi="Times New Roman" w:cs="Times New Roman"/>
          <w:sz w:val="24"/>
          <w:szCs w:val="24"/>
          <w:rPrChange w:id="1297" w:author="Abruno" w:date="2018-10-24T13:49:00Z">
            <w:rPr>
              <w:rFonts w:ascii="Times New Roman" w:hAnsi="Times New Roman" w:cs="Times New Roman"/>
              <w:sz w:val="28"/>
              <w:szCs w:val="28"/>
            </w:rPr>
          </w:rPrChange>
        </w:rPr>
        <w:t xml:space="preserve">no </w:t>
      </w:r>
      <w:r w:rsidRPr="009D3B65">
        <w:rPr>
          <w:rFonts w:ascii="Times New Roman" w:hAnsi="Times New Roman" w:cs="Times New Roman"/>
          <w:sz w:val="24"/>
          <w:szCs w:val="24"/>
          <w:rPrChange w:id="1298" w:author="Abruno" w:date="2018-10-24T13:49:00Z">
            <w:rPr>
              <w:rFonts w:ascii="Times New Roman" w:hAnsi="Times New Roman" w:cs="Times New Roman"/>
              <w:sz w:val="28"/>
              <w:szCs w:val="28"/>
            </w:rPr>
          </w:rPrChange>
        </w:rPr>
        <w:t xml:space="preserve">la messa totale a disposizione della forza lavoro, una volta concepito e realizzato un investimento. Il caso Marchionne-Fiat-Chrysler è </w:t>
      </w:r>
      <w:r w:rsidR="0093730A" w:rsidRPr="009D3B65">
        <w:rPr>
          <w:rFonts w:ascii="Times New Roman" w:hAnsi="Times New Roman" w:cs="Times New Roman"/>
          <w:sz w:val="24"/>
          <w:szCs w:val="24"/>
          <w:rPrChange w:id="1299" w:author="Abruno" w:date="2018-10-24T13:49:00Z">
            <w:rPr>
              <w:rFonts w:ascii="Times New Roman" w:hAnsi="Times New Roman" w:cs="Times New Roman"/>
              <w:sz w:val="28"/>
              <w:szCs w:val="28"/>
            </w:rPr>
          </w:rPrChange>
        </w:rPr>
        <w:t>emble</w:t>
      </w:r>
      <w:r w:rsidRPr="009D3B65">
        <w:rPr>
          <w:rFonts w:ascii="Times New Roman" w:hAnsi="Times New Roman" w:cs="Times New Roman"/>
          <w:sz w:val="24"/>
          <w:szCs w:val="24"/>
          <w:rPrChange w:id="1300" w:author="Abruno" w:date="2018-10-24T13:49:00Z">
            <w:rPr>
              <w:rFonts w:ascii="Times New Roman" w:hAnsi="Times New Roman" w:cs="Times New Roman"/>
              <w:sz w:val="28"/>
              <w:szCs w:val="28"/>
            </w:rPr>
          </w:rPrChange>
        </w:rPr>
        <w:t>matico: tempi, carichi, ritmi, saturazioni, interventi robotizzati</w:t>
      </w:r>
      <w:del w:id="1301" w:author="Fiorella" w:date="2016-06-27T18:22:00Z">
        <w:r w:rsidR="0093730A" w:rsidRPr="009D3B65" w:rsidDel="00FB786A">
          <w:rPr>
            <w:rFonts w:ascii="Times New Roman" w:hAnsi="Times New Roman" w:cs="Times New Roman"/>
            <w:sz w:val="24"/>
            <w:szCs w:val="24"/>
            <w:rPrChange w:id="1302" w:author="Abruno" w:date="2018-10-24T13:49:00Z">
              <w:rPr>
                <w:rFonts w:ascii="Times New Roman" w:hAnsi="Times New Roman" w:cs="Times New Roman"/>
                <w:sz w:val="28"/>
                <w:szCs w:val="28"/>
              </w:rPr>
            </w:rPrChange>
          </w:rPr>
          <w:delText>,</w:delText>
        </w:r>
      </w:del>
      <w:r w:rsidRPr="009D3B65">
        <w:rPr>
          <w:rFonts w:ascii="Times New Roman" w:hAnsi="Times New Roman" w:cs="Times New Roman"/>
          <w:sz w:val="24"/>
          <w:szCs w:val="24"/>
          <w:rPrChange w:id="1303" w:author="Abruno" w:date="2018-10-24T13:49:00Z">
            <w:rPr>
              <w:rFonts w:ascii="Times New Roman" w:hAnsi="Times New Roman" w:cs="Times New Roman"/>
              <w:sz w:val="28"/>
              <w:szCs w:val="28"/>
            </w:rPr>
          </w:rPrChange>
        </w:rPr>
        <w:t xml:space="preserve"> sono studiati a tavolino e imposti con la complicità d</w:t>
      </w:r>
      <w:r w:rsidR="004F5099" w:rsidRPr="009D3B65">
        <w:rPr>
          <w:rFonts w:ascii="Times New Roman" w:hAnsi="Times New Roman" w:cs="Times New Roman"/>
          <w:sz w:val="24"/>
          <w:szCs w:val="24"/>
          <w:rPrChange w:id="1304" w:author="Abruno" w:date="2018-10-24T13:49:00Z">
            <w:rPr>
              <w:rFonts w:ascii="Times New Roman" w:hAnsi="Times New Roman" w:cs="Times New Roman"/>
              <w:sz w:val="28"/>
              <w:szCs w:val="28"/>
            </w:rPr>
          </w:rPrChange>
        </w:rPr>
        <w:t>e</w:t>
      </w:r>
      <w:r w:rsidRPr="009D3B65">
        <w:rPr>
          <w:rFonts w:ascii="Times New Roman" w:hAnsi="Times New Roman" w:cs="Times New Roman"/>
          <w:sz w:val="24"/>
          <w:szCs w:val="24"/>
          <w:rPrChange w:id="1305" w:author="Abruno" w:date="2018-10-24T13:49:00Z">
            <w:rPr>
              <w:rFonts w:ascii="Times New Roman" w:hAnsi="Times New Roman" w:cs="Times New Roman"/>
              <w:sz w:val="28"/>
              <w:szCs w:val="28"/>
            </w:rPr>
          </w:rPrChange>
        </w:rPr>
        <w:t xml:space="preserve">i </w:t>
      </w:r>
      <w:ins w:id="1306" w:author="Fiorella" w:date="2016-06-27T18:22:00Z">
        <w:r w:rsidR="00FB786A" w:rsidRPr="009D3B65">
          <w:rPr>
            <w:rFonts w:ascii="Times New Roman" w:hAnsi="Times New Roman" w:cs="Times New Roman"/>
            <w:sz w:val="24"/>
            <w:szCs w:val="24"/>
            <w:rPrChange w:id="1307" w:author="Abruno" w:date="2018-10-24T13:49:00Z">
              <w:rPr>
                <w:rFonts w:ascii="Times New Roman" w:hAnsi="Times New Roman" w:cs="Times New Roman"/>
                <w:sz w:val="28"/>
                <w:szCs w:val="28"/>
              </w:rPr>
            </w:rPrChange>
          </w:rPr>
          <w:t>G</w:t>
        </w:r>
      </w:ins>
      <w:del w:id="1308" w:author="Fiorella" w:date="2016-06-27T18:22:00Z">
        <w:r w:rsidRPr="009D3B65" w:rsidDel="00FB786A">
          <w:rPr>
            <w:rFonts w:ascii="Times New Roman" w:hAnsi="Times New Roman" w:cs="Times New Roman"/>
            <w:sz w:val="24"/>
            <w:szCs w:val="24"/>
            <w:rPrChange w:id="1309" w:author="Abruno" w:date="2018-10-24T13:49:00Z">
              <w:rPr>
                <w:rFonts w:ascii="Times New Roman" w:hAnsi="Times New Roman" w:cs="Times New Roman"/>
                <w:sz w:val="28"/>
                <w:szCs w:val="28"/>
              </w:rPr>
            </w:rPrChange>
          </w:rPr>
          <w:delText>g</w:delText>
        </w:r>
      </w:del>
      <w:r w:rsidRPr="009D3B65">
        <w:rPr>
          <w:rFonts w:ascii="Times New Roman" w:hAnsi="Times New Roman" w:cs="Times New Roman"/>
          <w:sz w:val="24"/>
          <w:szCs w:val="24"/>
          <w:rPrChange w:id="1310" w:author="Abruno" w:date="2018-10-24T13:49:00Z">
            <w:rPr>
              <w:rFonts w:ascii="Times New Roman" w:hAnsi="Times New Roman" w:cs="Times New Roman"/>
              <w:sz w:val="28"/>
              <w:szCs w:val="28"/>
            </w:rPr>
          </w:rPrChange>
        </w:rPr>
        <w:t xml:space="preserve">overni che si fanno </w:t>
      </w:r>
      <w:r w:rsidR="0093730A" w:rsidRPr="009D3B65">
        <w:rPr>
          <w:rFonts w:ascii="Times New Roman" w:hAnsi="Times New Roman" w:cs="Times New Roman"/>
          <w:sz w:val="24"/>
          <w:szCs w:val="24"/>
          <w:rPrChange w:id="1311" w:author="Abruno" w:date="2018-10-24T13:49:00Z">
            <w:rPr>
              <w:rFonts w:ascii="Times New Roman" w:hAnsi="Times New Roman" w:cs="Times New Roman"/>
              <w:sz w:val="28"/>
              <w:szCs w:val="28"/>
            </w:rPr>
          </w:rPrChange>
        </w:rPr>
        <w:t xml:space="preserve">poi </w:t>
      </w:r>
      <w:r w:rsidRPr="009D3B65">
        <w:rPr>
          <w:rFonts w:ascii="Times New Roman" w:hAnsi="Times New Roman" w:cs="Times New Roman"/>
          <w:sz w:val="24"/>
          <w:szCs w:val="24"/>
          <w:rPrChange w:id="1312" w:author="Abruno" w:date="2018-10-24T13:49:00Z">
            <w:rPr>
              <w:rFonts w:ascii="Times New Roman" w:hAnsi="Times New Roman" w:cs="Times New Roman"/>
              <w:sz w:val="28"/>
              <w:szCs w:val="28"/>
            </w:rPr>
          </w:rPrChange>
        </w:rPr>
        <w:t xml:space="preserve">vanto della destinazione di un impianto in una località di loro competenza, </w:t>
      </w:r>
      <w:r w:rsidR="00F1594F" w:rsidRPr="009D3B65">
        <w:rPr>
          <w:rFonts w:ascii="Times New Roman" w:hAnsi="Times New Roman" w:cs="Times New Roman"/>
          <w:sz w:val="24"/>
          <w:szCs w:val="24"/>
          <w:rPrChange w:id="1313" w:author="Abruno" w:date="2018-10-24T13:49:00Z">
            <w:rPr>
              <w:rFonts w:ascii="Times New Roman" w:hAnsi="Times New Roman" w:cs="Times New Roman"/>
              <w:sz w:val="28"/>
              <w:szCs w:val="28"/>
            </w:rPr>
          </w:rPrChange>
        </w:rPr>
        <w:t>costi quel che cost</w:t>
      </w:r>
      <w:ins w:id="1314" w:author="Fiorella" w:date="2016-06-27T18:22:00Z">
        <w:r w:rsidR="00FB786A" w:rsidRPr="009D3B65">
          <w:rPr>
            <w:rFonts w:ascii="Times New Roman" w:hAnsi="Times New Roman" w:cs="Times New Roman"/>
            <w:sz w:val="24"/>
            <w:szCs w:val="24"/>
            <w:rPrChange w:id="1315" w:author="Abruno" w:date="2018-10-24T13:49:00Z">
              <w:rPr>
                <w:rFonts w:ascii="Times New Roman" w:hAnsi="Times New Roman" w:cs="Times New Roman"/>
                <w:sz w:val="28"/>
                <w:szCs w:val="28"/>
              </w:rPr>
            </w:rPrChange>
          </w:rPr>
          <w:t>i</w:t>
        </w:r>
      </w:ins>
      <w:del w:id="1316" w:author="Fiorella" w:date="2016-06-27T18:22:00Z">
        <w:r w:rsidR="00F1594F" w:rsidRPr="009D3B65" w:rsidDel="00FB786A">
          <w:rPr>
            <w:rFonts w:ascii="Times New Roman" w:hAnsi="Times New Roman" w:cs="Times New Roman"/>
            <w:sz w:val="24"/>
            <w:szCs w:val="24"/>
            <w:rPrChange w:id="1317" w:author="Abruno" w:date="2018-10-24T13:49:00Z">
              <w:rPr>
                <w:rFonts w:ascii="Times New Roman" w:hAnsi="Times New Roman" w:cs="Times New Roman"/>
                <w:sz w:val="28"/>
                <w:szCs w:val="28"/>
              </w:rPr>
            </w:rPrChange>
          </w:rPr>
          <w:delText>a</w:delText>
        </w:r>
      </w:del>
      <w:r w:rsidR="004F5099" w:rsidRPr="009D3B65">
        <w:rPr>
          <w:rFonts w:ascii="Times New Roman" w:hAnsi="Times New Roman" w:cs="Times New Roman"/>
          <w:sz w:val="24"/>
          <w:szCs w:val="24"/>
          <w:rPrChange w:id="1318" w:author="Abruno" w:date="2018-10-24T13:49:00Z">
            <w:rPr>
              <w:rFonts w:ascii="Times New Roman" w:hAnsi="Times New Roman" w:cs="Times New Roman"/>
              <w:sz w:val="28"/>
              <w:szCs w:val="28"/>
            </w:rPr>
          </w:rPrChange>
        </w:rPr>
        <w:t>. Per questa via l</w:t>
      </w:r>
      <w:r w:rsidR="00FC5750" w:rsidRPr="009D3B65">
        <w:rPr>
          <w:rFonts w:ascii="Times New Roman" w:hAnsi="Times New Roman" w:cs="Times New Roman"/>
          <w:sz w:val="24"/>
          <w:szCs w:val="24"/>
          <w:rPrChange w:id="1319" w:author="Abruno" w:date="2018-10-24T13:49:00Z">
            <w:rPr>
              <w:rFonts w:ascii="Times New Roman" w:hAnsi="Times New Roman" w:cs="Times New Roman"/>
              <w:sz w:val="28"/>
              <w:szCs w:val="28"/>
            </w:rPr>
          </w:rPrChange>
        </w:rPr>
        <w:t xml:space="preserve">e strategie delle aziende </w:t>
      </w:r>
      <w:r w:rsidR="004F5099" w:rsidRPr="009D3B65">
        <w:rPr>
          <w:rFonts w:ascii="Times New Roman" w:hAnsi="Times New Roman" w:cs="Times New Roman"/>
          <w:sz w:val="24"/>
          <w:szCs w:val="24"/>
          <w:rPrChange w:id="1320" w:author="Abruno" w:date="2018-10-24T13:49:00Z">
            <w:rPr>
              <w:rFonts w:ascii="Times New Roman" w:hAnsi="Times New Roman" w:cs="Times New Roman"/>
              <w:sz w:val="28"/>
              <w:szCs w:val="28"/>
            </w:rPr>
          </w:rPrChange>
        </w:rPr>
        <w:t>vengono sottratte definitivamente alla</w:t>
      </w:r>
      <w:r w:rsidR="00FC5750" w:rsidRPr="009D3B65">
        <w:rPr>
          <w:rFonts w:ascii="Times New Roman" w:hAnsi="Times New Roman" w:cs="Times New Roman"/>
          <w:sz w:val="24"/>
          <w:szCs w:val="24"/>
          <w:rPrChange w:id="1321" w:author="Abruno" w:date="2018-10-24T13:49:00Z">
            <w:rPr>
              <w:rFonts w:ascii="Times New Roman" w:hAnsi="Times New Roman" w:cs="Times New Roman"/>
              <w:sz w:val="28"/>
              <w:szCs w:val="28"/>
            </w:rPr>
          </w:rPrChange>
        </w:rPr>
        <w:t xml:space="preserve"> partecipazione dei lavoratori organizzati: i sistemi esperti condizionano </w:t>
      </w:r>
      <w:r w:rsidR="00A304D8" w:rsidRPr="009D3B65">
        <w:rPr>
          <w:rFonts w:ascii="Times New Roman" w:hAnsi="Times New Roman" w:cs="Times New Roman"/>
          <w:sz w:val="24"/>
          <w:szCs w:val="24"/>
          <w:rPrChange w:id="1322" w:author="Abruno" w:date="2018-10-24T13:49:00Z">
            <w:rPr>
              <w:rFonts w:ascii="Times New Roman" w:hAnsi="Times New Roman" w:cs="Times New Roman"/>
              <w:sz w:val="28"/>
              <w:szCs w:val="28"/>
            </w:rPr>
          </w:rPrChange>
        </w:rPr>
        <w:t>i programmi e i bilanci previsionali</w:t>
      </w:r>
      <w:r w:rsidR="00FC5750" w:rsidRPr="009D3B65">
        <w:rPr>
          <w:rFonts w:ascii="Times New Roman" w:hAnsi="Times New Roman" w:cs="Times New Roman"/>
          <w:sz w:val="24"/>
          <w:szCs w:val="24"/>
          <w:rPrChange w:id="1323" w:author="Abruno" w:date="2018-10-24T13:49:00Z">
            <w:rPr>
              <w:rFonts w:ascii="Times New Roman" w:hAnsi="Times New Roman" w:cs="Times New Roman"/>
              <w:sz w:val="28"/>
              <w:szCs w:val="28"/>
            </w:rPr>
          </w:rPrChange>
        </w:rPr>
        <w:t xml:space="preserve">, che non sono quasi mai notificati pubblicamente. </w:t>
      </w:r>
      <w:r w:rsidR="00FC5750" w:rsidRPr="009D3B65">
        <w:rPr>
          <w:rFonts w:ascii="Times New Roman" w:hAnsi="Times New Roman" w:cs="Times New Roman"/>
          <w:sz w:val="24"/>
          <w:szCs w:val="24"/>
          <w:rPrChange w:id="1324" w:author="Abruno" w:date="2018-10-24T13:49:00Z">
            <w:rPr>
              <w:rFonts w:ascii="Times New Roman" w:hAnsi="Times New Roman" w:cs="Times New Roman"/>
              <w:sz w:val="28"/>
              <w:szCs w:val="28"/>
            </w:rPr>
          </w:rPrChange>
        </w:rPr>
        <w:lastRenderedPageBreak/>
        <w:t xml:space="preserve">Il tempo della produzione è </w:t>
      </w:r>
      <w:r w:rsidR="00A6063B" w:rsidRPr="009D3B65">
        <w:rPr>
          <w:rFonts w:ascii="Times New Roman" w:hAnsi="Times New Roman" w:cs="Times New Roman"/>
          <w:sz w:val="24"/>
          <w:szCs w:val="24"/>
          <w:rPrChange w:id="1325" w:author="Abruno" w:date="2018-10-24T13:49:00Z">
            <w:rPr>
              <w:rFonts w:ascii="Times New Roman" w:hAnsi="Times New Roman" w:cs="Times New Roman"/>
              <w:sz w:val="28"/>
              <w:szCs w:val="28"/>
            </w:rPr>
          </w:rPrChange>
        </w:rPr>
        <w:t xml:space="preserve">ormai </w:t>
      </w:r>
      <w:r w:rsidR="00FC5750" w:rsidRPr="009D3B65">
        <w:rPr>
          <w:rFonts w:ascii="Times New Roman" w:hAnsi="Times New Roman" w:cs="Times New Roman"/>
          <w:sz w:val="24"/>
          <w:szCs w:val="24"/>
          <w:rPrChange w:id="1326" w:author="Abruno" w:date="2018-10-24T13:49:00Z">
            <w:rPr>
              <w:rFonts w:ascii="Times New Roman" w:hAnsi="Times New Roman" w:cs="Times New Roman"/>
              <w:sz w:val="28"/>
              <w:szCs w:val="28"/>
            </w:rPr>
          </w:rPrChange>
        </w:rPr>
        <w:t>già tutto nelle mani delle direzioni aziendali</w:t>
      </w:r>
      <w:r w:rsidRPr="009D3B65">
        <w:rPr>
          <w:rFonts w:ascii="Times New Roman" w:hAnsi="Times New Roman" w:cs="Times New Roman"/>
          <w:sz w:val="24"/>
          <w:szCs w:val="24"/>
          <w:rPrChange w:id="1327" w:author="Abruno" w:date="2018-10-24T13:49:00Z">
            <w:rPr>
              <w:rFonts w:ascii="Times New Roman" w:hAnsi="Times New Roman" w:cs="Times New Roman"/>
              <w:sz w:val="28"/>
              <w:szCs w:val="28"/>
            </w:rPr>
          </w:rPrChange>
        </w:rPr>
        <w:t xml:space="preserve"> </w:t>
      </w:r>
      <w:r w:rsidR="00FC5750" w:rsidRPr="009D3B65">
        <w:rPr>
          <w:rFonts w:ascii="Times New Roman" w:hAnsi="Times New Roman" w:cs="Times New Roman"/>
          <w:sz w:val="24"/>
          <w:szCs w:val="24"/>
          <w:rPrChange w:id="1328" w:author="Abruno" w:date="2018-10-24T13:49:00Z">
            <w:rPr>
              <w:rFonts w:ascii="Times New Roman" w:hAnsi="Times New Roman" w:cs="Times New Roman"/>
              <w:sz w:val="28"/>
              <w:szCs w:val="28"/>
            </w:rPr>
          </w:rPrChange>
        </w:rPr>
        <w:t xml:space="preserve">e il diritto al lavoro è confuso con la </w:t>
      </w:r>
      <w:r w:rsidR="00A304D8" w:rsidRPr="009D3B65">
        <w:rPr>
          <w:rFonts w:ascii="Times New Roman" w:hAnsi="Times New Roman" w:cs="Times New Roman"/>
          <w:sz w:val="24"/>
          <w:szCs w:val="24"/>
          <w:rPrChange w:id="1329" w:author="Abruno" w:date="2018-10-24T13:49:00Z">
            <w:rPr>
              <w:rFonts w:ascii="Times New Roman" w:hAnsi="Times New Roman" w:cs="Times New Roman"/>
              <w:sz w:val="28"/>
              <w:szCs w:val="28"/>
            </w:rPr>
          </w:rPrChange>
        </w:rPr>
        <w:t xml:space="preserve">disponibilità e una progressiva </w:t>
      </w:r>
      <w:r w:rsidR="00FC5750" w:rsidRPr="009D3B65">
        <w:rPr>
          <w:rFonts w:ascii="Times New Roman" w:hAnsi="Times New Roman" w:cs="Times New Roman"/>
          <w:sz w:val="24"/>
          <w:szCs w:val="24"/>
          <w:rPrChange w:id="1330" w:author="Abruno" w:date="2018-10-24T13:49:00Z">
            <w:rPr>
              <w:rFonts w:ascii="Times New Roman" w:hAnsi="Times New Roman" w:cs="Times New Roman"/>
              <w:sz w:val="28"/>
              <w:szCs w:val="28"/>
            </w:rPr>
          </w:rPrChange>
        </w:rPr>
        <w:t xml:space="preserve">alienazione che, </w:t>
      </w:r>
      <w:r w:rsidR="0093730A" w:rsidRPr="009D3B65">
        <w:rPr>
          <w:rFonts w:ascii="Times New Roman" w:hAnsi="Times New Roman" w:cs="Times New Roman"/>
          <w:sz w:val="24"/>
          <w:szCs w:val="24"/>
          <w:rPrChange w:id="1331" w:author="Abruno" w:date="2018-10-24T13:49:00Z">
            <w:rPr>
              <w:rFonts w:ascii="Times New Roman" w:hAnsi="Times New Roman" w:cs="Times New Roman"/>
              <w:sz w:val="28"/>
              <w:szCs w:val="28"/>
            </w:rPr>
          </w:rPrChange>
        </w:rPr>
        <w:t>a dispetto della</w:t>
      </w:r>
      <w:r w:rsidR="00FC5750" w:rsidRPr="009D3B65">
        <w:rPr>
          <w:rFonts w:ascii="Times New Roman" w:hAnsi="Times New Roman" w:cs="Times New Roman"/>
          <w:sz w:val="24"/>
          <w:szCs w:val="24"/>
          <w:rPrChange w:id="1332" w:author="Abruno" w:date="2018-10-24T13:49:00Z">
            <w:rPr>
              <w:rFonts w:ascii="Times New Roman" w:hAnsi="Times New Roman" w:cs="Times New Roman"/>
              <w:sz w:val="28"/>
              <w:szCs w:val="28"/>
            </w:rPr>
          </w:rPrChange>
        </w:rPr>
        <w:t xml:space="preserve"> fatica</w:t>
      </w:r>
      <w:r w:rsidR="00A304D8" w:rsidRPr="009D3B65">
        <w:rPr>
          <w:rFonts w:ascii="Times New Roman" w:hAnsi="Times New Roman" w:cs="Times New Roman"/>
          <w:sz w:val="24"/>
          <w:szCs w:val="24"/>
          <w:rPrChange w:id="1333" w:author="Abruno" w:date="2018-10-24T13:49:00Z">
            <w:rPr>
              <w:rFonts w:ascii="Times New Roman" w:hAnsi="Times New Roman" w:cs="Times New Roman"/>
              <w:sz w:val="28"/>
              <w:szCs w:val="28"/>
            </w:rPr>
          </w:rPrChange>
        </w:rPr>
        <w:t xml:space="preserve"> fisica</w:t>
      </w:r>
      <w:r w:rsidR="00FC5750" w:rsidRPr="009D3B65">
        <w:rPr>
          <w:rFonts w:ascii="Times New Roman" w:hAnsi="Times New Roman" w:cs="Times New Roman"/>
          <w:sz w:val="24"/>
          <w:szCs w:val="24"/>
          <w:rPrChange w:id="1334" w:author="Abruno" w:date="2018-10-24T13:49:00Z">
            <w:rPr>
              <w:rFonts w:ascii="Times New Roman" w:hAnsi="Times New Roman" w:cs="Times New Roman"/>
              <w:sz w:val="28"/>
              <w:szCs w:val="28"/>
            </w:rPr>
          </w:rPrChange>
        </w:rPr>
        <w:t xml:space="preserve">, era sconosciuta </w:t>
      </w:r>
      <w:r w:rsidR="00A304D8" w:rsidRPr="009D3B65">
        <w:rPr>
          <w:rFonts w:ascii="Times New Roman" w:hAnsi="Times New Roman" w:cs="Times New Roman"/>
          <w:sz w:val="24"/>
          <w:szCs w:val="24"/>
          <w:rPrChange w:id="1335" w:author="Abruno" w:date="2018-10-24T13:49:00Z">
            <w:rPr>
              <w:rFonts w:ascii="Times New Roman" w:hAnsi="Times New Roman" w:cs="Times New Roman"/>
              <w:sz w:val="28"/>
              <w:szCs w:val="28"/>
            </w:rPr>
          </w:rPrChange>
        </w:rPr>
        <w:t>nel</w:t>
      </w:r>
      <w:r w:rsidR="00FC5750" w:rsidRPr="009D3B65">
        <w:rPr>
          <w:rFonts w:ascii="Times New Roman" w:hAnsi="Times New Roman" w:cs="Times New Roman"/>
          <w:sz w:val="24"/>
          <w:szCs w:val="24"/>
          <w:rPrChange w:id="1336" w:author="Abruno" w:date="2018-10-24T13:49:00Z">
            <w:rPr>
              <w:rFonts w:ascii="Times New Roman" w:hAnsi="Times New Roman" w:cs="Times New Roman"/>
              <w:sz w:val="28"/>
              <w:szCs w:val="28"/>
            </w:rPr>
          </w:rPrChange>
        </w:rPr>
        <w:t xml:space="preserve"> secolo scorso. </w:t>
      </w:r>
      <w:r w:rsidR="003E2554" w:rsidRPr="009D3B65">
        <w:rPr>
          <w:rFonts w:ascii="Times New Roman" w:hAnsi="Times New Roman" w:cs="Times New Roman"/>
          <w:sz w:val="24"/>
          <w:szCs w:val="24"/>
          <w:rPrChange w:id="1337" w:author="Abruno" w:date="2018-10-24T13:49:00Z">
            <w:rPr>
              <w:rFonts w:ascii="Times New Roman" w:hAnsi="Times New Roman" w:cs="Times New Roman"/>
              <w:sz w:val="28"/>
              <w:szCs w:val="28"/>
            </w:rPr>
          </w:rPrChange>
        </w:rPr>
        <w:t xml:space="preserve">Impressiona la sproporzione tra l’accesso delle imprese a strumenti esclusivi sul terreno dell’informazione e della sua elaborazione e la possibilità di intervento autonomo da parte </w:t>
      </w:r>
      <w:r w:rsidR="003E2554" w:rsidRPr="009D3B65">
        <w:rPr>
          <w:rFonts w:ascii="Times New Roman" w:hAnsi="Times New Roman" w:cs="Times New Roman"/>
          <w:i/>
          <w:sz w:val="24"/>
          <w:szCs w:val="24"/>
          <w:rPrChange w:id="1338" w:author="Abruno" w:date="2018-10-24T13:49:00Z">
            <w:rPr>
              <w:rFonts w:ascii="Times New Roman" w:hAnsi="Times New Roman" w:cs="Times New Roman"/>
              <w:i/>
              <w:sz w:val="28"/>
              <w:szCs w:val="28"/>
            </w:rPr>
          </w:rPrChange>
        </w:rPr>
        <w:t>dell’organizzazione dei lavoratori</w:t>
      </w:r>
      <w:r w:rsidR="003E2554" w:rsidRPr="009D3B65">
        <w:rPr>
          <w:rFonts w:ascii="Times New Roman" w:hAnsi="Times New Roman" w:cs="Times New Roman"/>
          <w:sz w:val="24"/>
          <w:szCs w:val="24"/>
          <w:rPrChange w:id="1339" w:author="Abruno" w:date="2018-10-24T13:49:00Z">
            <w:rPr>
              <w:rFonts w:ascii="Times New Roman" w:hAnsi="Times New Roman" w:cs="Times New Roman"/>
              <w:sz w:val="28"/>
              <w:szCs w:val="28"/>
            </w:rPr>
          </w:rPrChange>
        </w:rPr>
        <w:t xml:space="preserve">. Semplificando, si potrebbe affermare che l’impresa adotta il modello neurale, mentre il sindacato rimane inchiodato </w:t>
      </w:r>
      <w:r w:rsidR="00F1594F" w:rsidRPr="009D3B65">
        <w:rPr>
          <w:rFonts w:ascii="Times New Roman" w:hAnsi="Times New Roman" w:cs="Times New Roman"/>
          <w:sz w:val="24"/>
          <w:szCs w:val="24"/>
          <w:rPrChange w:id="1340" w:author="Abruno" w:date="2018-10-24T13:49:00Z">
            <w:rPr>
              <w:rFonts w:ascii="Times New Roman" w:hAnsi="Times New Roman" w:cs="Times New Roman"/>
              <w:sz w:val="28"/>
              <w:szCs w:val="28"/>
            </w:rPr>
          </w:rPrChange>
        </w:rPr>
        <w:t xml:space="preserve">anche nelle sue rivendicazioni </w:t>
      </w:r>
      <w:r w:rsidR="003E2554" w:rsidRPr="009D3B65">
        <w:rPr>
          <w:rFonts w:ascii="Times New Roman" w:hAnsi="Times New Roman" w:cs="Times New Roman"/>
          <w:sz w:val="24"/>
          <w:szCs w:val="24"/>
          <w:rPrChange w:id="1341" w:author="Abruno" w:date="2018-10-24T13:49:00Z">
            <w:rPr>
              <w:rFonts w:ascii="Times New Roman" w:hAnsi="Times New Roman" w:cs="Times New Roman"/>
              <w:sz w:val="28"/>
              <w:szCs w:val="28"/>
            </w:rPr>
          </w:rPrChange>
        </w:rPr>
        <w:t>a quello meccanico-muscolare dell’</w:t>
      </w:r>
      <w:proofErr w:type="spellStart"/>
      <w:r w:rsidR="003E2554" w:rsidRPr="009D3B65">
        <w:rPr>
          <w:rFonts w:ascii="Times New Roman" w:hAnsi="Times New Roman" w:cs="Times New Roman"/>
          <w:sz w:val="24"/>
          <w:szCs w:val="24"/>
          <w:rPrChange w:id="1342" w:author="Abruno" w:date="2018-10-24T13:49:00Z">
            <w:rPr>
              <w:rFonts w:ascii="Times New Roman" w:hAnsi="Times New Roman" w:cs="Times New Roman"/>
              <w:sz w:val="28"/>
              <w:szCs w:val="28"/>
            </w:rPr>
          </w:rPrChange>
        </w:rPr>
        <w:t>o.d.l.</w:t>
      </w:r>
      <w:proofErr w:type="spellEnd"/>
      <w:r w:rsidR="003E2554" w:rsidRPr="009D3B65">
        <w:rPr>
          <w:rFonts w:ascii="Times New Roman" w:hAnsi="Times New Roman" w:cs="Times New Roman"/>
          <w:sz w:val="24"/>
          <w:szCs w:val="24"/>
          <w:rPrChange w:id="1343" w:author="Abruno" w:date="2018-10-24T13:49:00Z">
            <w:rPr>
              <w:rFonts w:ascii="Times New Roman" w:hAnsi="Times New Roman" w:cs="Times New Roman"/>
              <w:sz w:val="28"/>
              <w:szCs w:val="28"/>
            </w:rPr>
          </w:rPrChange>
        </w:rPr>
        <w:t xml:space="preserve"> taylorista e che il sistema </w:t>
      </w:r>
      <w:r w:rsidR="00A6063B" w:rsidRPr="009D3B65">
        <w:rPr>
          <w:rFonts w:ascii="Times New Roman" w:hAnsi="Times New Roman" w:cs="Times New Roman"/>
          <w:sz w:val="24"/>
          <w:szCs w:val="24"/>
          <w:rPrChange w:id="1344" w:author="Abruno" w:date="2018-10-24T13:49:00Z">
            <w:rPr>
              <w:rFonts w:ascii="Times New Roman" w:hAnsi="Times New Roman" w:cs="Times New Roman"/>
              <w:sz w:val="28"/>
              <w:szCs w:val="28"/>
            </w:rPr>
          </w:rPrChange>
        </w:rPr>
        <w:t>[</w:t>
      </w:r>
      <w:r w:rsidR="003E2554" w:rsidRPr="009D3B65">
        <w:rPr>
          <w:rFonts w:ascii="Times New Roman" w:hAnsi="Times New Roman" w:cs="Times New Roman"/>
          <w:sz w:val="24"/>
          <w:szCs w:val="24"/>
          <w:rPrChange w:id="1345" w:author="Abruno" w:date="2018-10-24T13:49:00Z">
            <w:rPr>
              <w:rFonts w:ascii="Times New Roman" w:hAnsi="Times New Roman" w:cs="Times New Roman"/>
              <w:sz w:val="28"/>
              <w:szCs w:val="28"/>
            </w:rPr>
          </w:rPrChange>
        </w:rPr>
        <w:t>AI</w:t>
      </w:r>
      <w:r w:rsidR="00BE7841" w:rsidRPr="009D3B65">
        <w:rPr>
          <w:rFonts w:ascii="Times New Roman" w:hAnsi="Times New Roman" w:cs="Times New Roman"/>
          <w:sz w:val="24"/>
          <w:szCs w:val="24"/>
          <w:rPrChange w:id="1346" w:author="Abruno" w:date="2018-10-24T13:49:00Z">
            <w:rPr>
              <w:rFonts w:ascii="Times New Roman" w:hAnsi="Times New Roman" w:cs="Times New Roman"/>
              <w:sz w:val="28"/>
              <w:szCs w:val="28"/>
            </w:rPr>
          </w:rPrChange>
        </w:rPr>
        <w:t>-</w:t>
      </w:r>
      <w:del w:id="1347" w:author="Fiorella" w:date="2016-06-27T18:23:00Z">
        <w:r w:rsidR="003E2554" w:rsidRPr="009D3B65" w:rsidDel="00FB786A">
          <w:rPr>
            <w:rFonts w:ascii="Times New Roman" w:hAnsi="Times New Roman" w:cs="Times New Roman"/>
            <w:sz w:val="24"/>
            <w:szCs w:val="24"/>
            <w:rPrChange w:id="1348" w:author="Abruno" w:date="2018-10-24T13:49:00Z">
              <w:rPr>
                <w:rFonts w:ascii="Times New Roman" w:hAnsi="Times New Roman" w:cs="Times New Roman"/>
                <w:sz w:val="28"/>
                <w:szCs w:val="28"/>
              </w:rPr>
            </w:rPrChange>
          </w:rPr>
          <w:delText xml:space="preserve"> </w:delText>
        </w:r>
      </w:del>
      <w:r w:rsidR="003E2554" w:rsidRPr="009D3B65">
        <w:rPr>
          <w:rFonts w:ascii="Times New Roman" w:hAnsi="Times New Roman" w:cs="Times New Roman"/>
          <w:sz w:val="24"/>
          <w:szCs w:val="24"/>
          <w:rPrChange w:id="1349" w:author="Abruno" w:date="2018-10-24T13:49:00Z">
            <w:rPr>
              <w:rFonts w:ascii="Times New Roman" w:hAnsi="Times New Roman" w:cs="Times New Roman"/>
              <w:sz w:val="28"/>
              <w:szCs w:val="28"/>
            </w:rPr>
          </w:rPrChange>
        </w:rPr>
        <w:t>robot</w:t>
      </w:r>
      <w:r w:rsidR="00BE7841" w:rsidRPr="009D3B65">
        <w:rPr>
          <w:rFonts w:ascii="Times New Roman" w:hAnsi="Times New Roman" w:cs="Times New Roman"/>
          <w:sz w:val="24"/>
          <w:szCs w:val="24"/>
          <w:rPrChange w:id="1350" w:author="Abruno" w:date="2018-10-24T13:49:00Z">
            <w:rPr>
              <w:rFonts w:ascii="Times New Roman" w:hAnsi="Times New Roman" w:cs="Times New Roman"/>
              <w:sz w:val="28"/>
              <w:szCs w:val="28"/>
            </w:rPr>
          </w:rPrChange>
        </w:rPr>
        <w:t>-</w:t>
      </w:r>
      <w:del w:id="1351" w:author="Fiorella" w:date="2016-06-27T18:23:00Z">
        <w:r w:rsidR="00BE7841" w:rsidRPr="009D3B65" w:rsidDel="00FB786A">
          <w:rPr>
            <w:rFonts w:ascii="Times New Roman" w:hAnsi="Times New Roman" w:cs="Times New Roman"/>
            <w:sz w:val="24"/>
            <w:szCs w:val="24"/>
            <w:rPrChange w:id="1352" w:author="Abruno" w:date="2018-10-24T13:49:00Z">
              <w:rPr>
                <w:rFonts w:ascii="Times New Roman" w:hAnsi="Times New Roman" w:cs="Times New Roman"/>
                <w:sz w:val="28"/>
                <w:szCs w:val="28"/>
              </w:rPr>
            </w:rPrChange>
          </w:rPr>
          <w:delText xml:space="preserve"> </w:delText>
        </w:r>
      </w:del>
      <w:r w:rsidR="00BE7841" w:rsidRPr="009D3B65">
        <w:rPr>
          <w:rFonts w:ascii="Times New Roman" w:hAnsi="Times New Roman" w:cs="Times New Roman"/>
          <w:sz w:val="24"/>
          <w:szCs w:val="24"/>
          <w:rPrChange w:id="1353" w:author="Abruno" w:date="2018-10-24T13:49:00Z">
            <w:rPr>
              <w:rFonts w:ascii="Times New Roman" w:hAnsi="Times New Roman" w:cs="Times New Roman"/>
              <w:sz w:val="28"/>
              <w:szCs w:val="28"/>
            </w:rPr>
          </w:rPrChange>
        </w:rPr>
        <w:t>nanotecnologie</w:t>
      </w:r>
      <w:r w:rsidR="00A6063B" w:rsidRPr="009D3B65">
        <w:rPr>
          <w:rFonts w:ascii="Times New Roman" w:hAnsi="Times New Roman" w:cs="Times New Roman"/>
          <w:sz w:val="24"/>
          <w:szCs w:val="24"/>
          <w:rPrChange w:id="1354" w:author="Abruno" w:date="2018-10-24T13:49:00Z">
            <w:rPr>
              <w:rFonts w:ascii="Times New Roman" w:hAnsi="Times New Roman" w:cs="Times New Roman"/>
              <w:sz w:val="28"/>
              <w:szCs w:val="28"/>
            </w:rPr>
          </w:rPrChange>
        </w:rPr>
        <w:t>]</w:t>
      </w:r>
      <w:r w:rsidR="00BE7841" w:rsidRPr="009D3B65">
        <w:rPr>
          <w:rFonts w:ascii="Times New Roman" w:hAnsi="Times New Roman" w:cs="Times New Roman"/>
          <w:sz w:val="24"/>
          <w:szCs w:val="24"/>
          <w:rPrChange w:id="1355" w:author="Abruno" w:date="2018-10-24T13:49:00Z">
            <w:rPr>
              <w:rFonts w:ascii="Times New Roman" w:hAnsi="Times New Roman" w:cs="Times New Roman"/>
              <w:sz w:val="28"/>
              <w:szCs w:val="28"/>
            </w:rPr>
          </w:rPrChange>
        </w:rPr>
        <w:t xml:space="preserve"> si orienta ad agire come un despota che decide in quali ordini di tempo e spazio condurre il gioco</w:t>
      </w:r>
      <w:r w:rsidR="00A304D8" w:rsidRPr="009D3B65">
        <w:rPr>
          <w:rFonts w:ascii="Times New Roman" w:hAnsi="Times New Roman" w:cs="Times New Roman"/>
          <w:sz w:val="24"/>
          <w:szCs w:val="24"/>
          <w:rPrChange w:id="1356" w:author="Abruno" w:date="2018-10-24T13:49:00Z">
            <w:rPr>
              <w:rFonts w:ascii="Times New Roman" w:hAnsi="Times New Roman" w:cs="Times New Roman"/>
              <w:sz w:val="28"/>
              <w:szCs w:val="28"/>
            </w:rPr>
          </w:rPrChange>
        </w:rPr>
        <w:t xml:space="preserve"> delle relazioni industriali</w:t>
      </w:r>
      <w:r w:rsidR="0093730A" w:rsidRPr="009D3B65">
        <w:rPr>
          <w:rFonts w:ascii="Times New Roman" w:hAnsi="Times New Roman" w:cs="Times New Roman"/>
          <w:sz w:val="24"/>
          <w:szCs w:val="24"/>
          <w:rPrChange w:id="1357" w:author="Abruno" w:date="2018-10-24T13:49:00Z">
            <w:rPr>
              <w:rFonts w:ascii="Times New Roman" w:hAnsi="Times New Roman" w:cs="Times New Roman"/>
              <w:sz w:val="28"/>
              <w:szCs w:val="28"/>
            </w:rPr>
          </w:rPrChange>
        </w:rPr>
        <w:t xml:space="preserve"> e sindacali</w:t>
      </w:r>
      <w:r w:rsidR="00BE7841" w:rsidRPr="009D3B65">
        <w:rPr>
          <w:rFonts w:ascii="Times New Roman" w:hAnsi="Times New Roman" w:cs="Times New Roman"/>
          <w:sz w:val="24"/>
          <w:szCs w:val="24"/>
          <w:rPrChange w:id="1358" w:author="Abruno" w:date="2018-10-24T13:49:00Z">
            <w:rPr>
              <w:rFonts w:ascii="Times New Roman" w:hAnsi="Times New Roman" w:cs="Times New Roman"/>
              <w:sz w:val="28"/>
              <w:szCs w:val="28"/>
            </w:rPr>
          </w:rPrChange>
        </w:rPr>
        <w:t xml:space="preserve">. </w:t>
      </w:r>
    </w:p>
    <w:p w:rsidR="00A758ED" w:rsidRPr="009D3B65" w:rsidRDefault="00BE7841" w:rsidP="006665CA">
      <w:pPr>
        <w:jc w:val="both"/>
        <w:rPr>
          <w:rFonts w:ascii="Times New Roman" w:hAnsi="Times New Roman" w:cs="Times New Roman"/>
          <w:sz w:val="24"/>
          <w:szCs w:val="24"/>
          <w:rPrChange w:id="1359"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360" w:author="Abruno" w:date="2018-10-24T13:49:00Z">
            <w:rPr>
              <w:rFonts w:ascii="Times New Roman" w:hAnsi="Times New Roman" w:cs="Times New Roman"/>
              <w:sz w:val="28"/>
              <w:szCs w:val="28"/>
            </w:rPr>
          </w:rPrChange>
        </w:rPr>
        <w:t>Per l’oggi</w:t>
      </w:r>
      <w:ins w:id="1361" w:author="Fiorella" w:date="2016-06-27T18:24:00Z">
        <w:r w:rsidR="00FB786A" w:rsidRPr="009D3B65">
          <w:rPr>
            <w:rFonts w:ascii="Times New Roman" w:hAnsi="Times New Roman" w:cs="Times New Roman"/>
            <w:sz w:val="24"/>
            <w:szCs w:val="24"/>
            <w:rPrChange w:id="1362" w:author="Abruno" w:date="2018-10-24T13:49:00Z">
              <w:rPr>
                <w:rFonts w:ascii="Times New Roman" w:hAnsi="Times New Roman" w:cs="Times New Roman"/>
                <w:sz w:val="28"/>
                <w:szCs w:val="28"/>
              </w:rPr>
            </w:rPrChange>
          </w:rPr>
          <w:t>,</w:t>
        </w:r>
      </w:ins>
      <w:r w:rsidRPr="009D3B65">
        <w:rPr>
          <w:rFonts w:ascii="Times New Roman" w:hAnsi="Times New Roman" w:cs="Times New Roman"/>
          <w:sz w:val="24"/>
          <w:szCs w:val="24"/>
          <w:rPrChange w:id="1363" w:author="Abruno" w:date="2018-10-24T13:49:00Z">
            <w:rPr>
              <w:rFonts w:ascii="Times New Roman" w:hAnsi="Times New Roman" w:cs="Times New Roman"/>
              <w:sz w:val="28"/>
              <w:szCs w:val="28"/>
            </w:rPr>
          </w:rPrChange>
        </w:rPr>
        <w:t xml:space="preserve"> e ancor più per</w:t>
      </w:r>
      <w:r w:rsidR="00FC5750" w:rsidRPr="009D3B65">
        <w:rPr>
          <w:rFonts w:ascii="Times New Roman" w:hAnsi="Times New Roman" w:cs="Times New Roman"/>
          <w:sz w:val="24"/>
          <w:szCs w:val="24"/>
          <w:rPrChange w:id="1364" w:author="Abruno" w:date="2018-10-24T13:49:00Z">
            <w:rPr>
              <w:rFonts w:ascii="Times New Roman" w:hAnsi="Times New Roman" w:cs="Times New Roman"/>
              <w:sz w:val="28"/>
              <w:szCs w:val="28"/>
            </w:rPr>
          </w:rPrChange>
        </w:rPr>
        <w:t xml:space="preserve"> il futuro</w:t>
      </w:r>
      <w:r w:rsidRPr="009D3B65">
        <w:rPr>
          <w:rFonts w:ascii="Times New Roman" w:hAnsi="Times New Roman" w:cs="Times New Roman"/>
          <w:sz w:val="24"/>
          <w:szCs w:val="24"/>
          <w:rPrChange w:id="1365" w:author="Abruno" w:date="2018-10-24T13:49:00Z">
            <w:rPr>
              <w:rFonts w:ascii="Times New Roman" w:hAnsi="Times New Roman" w:cs="Times New Roman"/>
              <w:sz w:val="28"/>
              <w:szCs w:val="28"/>
            </w:rPr>
          </w:rPrChange>
        </w:rPr>
        <w:t>,</w:t>
      </w:r>
      <w:r w:rsidR="00FC5750" w:rsidRPr="009D3B65">
        <w:rPr>
          <w:rFonts w:ascii="Times New Roman" w:hAnsi="Times New Roman" w:cs="Times New Roman"/>
          <w:sz w:val="24"/>
          <w:szCs w:val="24"/>
          <w:rPrChange w:id="1366" w:author="Abruno" w:date="2018-10-24T13:49:00Z">
            <w:rPr>
              <w:rFonts w:ascii="Times New Roman" w:hAnsi="Times New Roman" w:cs="Times New Roman"/>
              <w:sz w:val="28"/>
              <w:szCs w:val="28"/>
            </w:rPr>
          </w:rPrChange>
        </w:rPr>
        <w:t xml:space="preserve"> lo scenario </w:t>
      </w:r>
      <w:r w:rsidR="003E5201" w:rsidRPr="009D3B65">
        <w:rPr>
          <w:rFonts w:ascii="Times New Roman" w:hAnsi="Times New Roman" w:cs="Times New Roman"/>
          <w:sz w:val="24"/>
          <w:szCs w:val="24"/>
          <w:rPrChange w:id="1367" w:author="Abruno" w:date="2018-10-24T13:49:00Z">
            <w:rPr>
              <w:rFonts w:ascii="Times New Roman" w:hAnsi="Times New Roman" w:cs="Times New Roman"/>
              <w:sz w:val="28"/>
              <w:szCs w:val="28"/>
            </w:rPr>
          </w:rPrChange>
        </w:rPr>
        <w:t xml:space="preserve">su cui vogliamo </w:t>
      </w:r>
      <w:r w:rsidR="00A304D8" w:rsidRPr="009D3B65">
        <w:rPr>
          <w:rFonts w:ascii="Times New Roman" w:hAnsi="Times New Roman" w:cs="Times New Roman"/>
          <w:sz w:val="24"/>
          <w:szCs w:val="24"/>
          <w:rPrChange w:id="1368" w:author="Abruno" w:date="2018-10-24T13:49:00Z">
            <w:rPr>
              <w:rFonts w:ascii="Times New Roman" w:hAnsi="Times New Roman" w:cs="Times New Roman"/>
              <w:sz w:val="28"/>
              <w:szCs w:val="28"/>
            </w:rPr>
          </w:rPrChange>
        </w:rPr>
        <w:t>porre</w:t>
      </w:r>
      <w:r w:rsidR="003E5201" w:rsidRPr="009D3B65">
        <w:rPr>
          <w:rFonts w:ascii="Times New Roman" w:hAnsi="Times New Roman" w:cs="Times New Roman"/>
          <w:sz w:val="24"/>
          <w:szCs w:val="24"/>
          <w:rPrChange w:id="1369" w:author="Abruno" w:date="2018-10-24T13:49:00Z">
            <w:rPr>
              <w:rFonts w:ascii="Times New Roman" w:hAnsi="Times New Roman" w:cs="Times New Roman"/>
              <w:sz w:val="28"/>
              <w:szCs w:val="28"/>
            </w:rPr>
          </w:rPrChange>
        </w:rPr>
        <w:t xml:space="preserve"> l’</w:t>
      </w:r>
      <w:r w:rsidR="005B5448" w:rsidRPr="009D3B65">
        <w:rPr>
          <w:rFonts w:ascii="Times New Roman" w:hAnsi="Times New Roman" w:cs="Times New Roman"/>
          <w:sz w:val="24"/>
          <w:szCs w:val="24"/>
          <w:rPrChange w:id="1370" w:author="Abruno" w:date="2018-10-24T13:49:00Z">
            <w:rPr>
              <w:rFonts w:ascii="Times New Roman" w:hAnsi="Times New Roman" w:cs="Times New Roman"/>
              <w:sz w:val="28"/>
              <w:szCs w:val="28"/>
            </w:rPr>
          </w:rPrChange>
        </w:rPr>
        <w:t>a</w:t>
      </w:r>
      <w:r w:rsidR="003E5201" w:rsidRPr="009D3B65">
        <w:rPr>
          <w:rFonts w:ascii="Times New Roman" w:hAnsi="Times New Roman" w:cs="Times New Roman"/>
          <w:sz w:val="24"/>
          <w:szCs w:val="24"/>
          <w:rPrChange w:id="1371" w:author="Abruno" w:date="2018-10-24T13:49:00Z">
            <w:rPr>
              <w:rFonts w:ascii="Times New Roman" w:hAnsi="Times New Roman" w:cs="Times New Roman"/>
              <w:sz w:val="28"/>
              <w:szCs w:val="28"/>
            </w:rPr>
          </w:rPrChange>
        </w:rPr>
        <w:t>ttenzione</w:t>
      </w:r>
      <w:r w:rsidR="00FC5750" w:rsidRPr="009D3B65">
        <w:rPr>
          <w:rFonts w:ascii="Times New Roman" w:hAnsi="Times New Roman" w:cs="Times New Roman"/>
          <w:sz w:val="24"/>
          <w:szCs w:val="24"/>
          <w:rPrChange w:id="1372" w:author="Abruno" w:date="2018-10-24T13:49:00Z">
            <w:rPr>
              <w:rFonts w:ascii="Times New Roman" w:hAnsi="Times New Roman" w:cs="Times New Roman"/>
              <w:sz w:val="28"/>
              <w:szCs w:val="28"/>
            </w:rPr>
          </w:rPrChange>
        </w:rPr>
        <w:t xml:space="preserve"> è quell</w:t>
      </w:r>
      <w:r w:rsidR="003E2554" w:rsidRPr="009D3B65">
        <w:rPr>
          <w:rFonts w:ascii="Times New Roman" w:hAnsi="Times New Roman" w:cs="Times New Roman"/>
          <w:sz w:val="24"/>
          <w:szCs w:val="24"/>
          <w:rPrChange w:id="1373" w:author="Abruno" w:date="2018-10-24T13:49:00Z">
            <w:rPr>
              <w:rFonts w:ascii="Times New Roman" w:hAnsi="Times New Roman" w:cs="Times New Roman"/>
              <w:sz w:val="28"/>
              <w:szCs w:val="28"/>
            </w:rPr>
          </w:rPrChange>
        </w:rPr>
        <w:t xml:space="preserve">o che incrocia </w:t>
      </w:r>
      <w:r w:rsidR="003E5201" w:rsidRPr="009D3B65">
        <w:rPr>
          <w:rFonts w:ascii="Times New Roman" w:hAnsi="Times New Roman" w:cs="Times New Roman"/>
          <w:sz w:val="24"/>
          <w:szCs w:val="24"/>
          <w:rPrChange w:id="1374" w:author="Abruno" w:date="2018-10-24T13:49:00Z">
            <w:rPr>
              <w:rFonts w:ascii="Times New Roman" w:hAnsi="Times New Roman" w:cs="Times New Roman"/>
              <w:sz w:val="28"/>
              <w:szCs w:val="28"/>
            </w:rPr>
          </w:rPrChange>
        </w:rPr>
        <w:t xml:space="preserve">ancora una volta </w:t>
      </w:r>
      <w:r w:rsidR="003E2554" w:rsidRPr="009D3B65">
        <w:rPr>
          <w:rFonts w:ascii="Times New Roman" w:hAnsi="Times New Roman" w:cs="Times New Roman"/>
          <w:sz w:val="24"/>
          <w:szCs w:val="24"/>
          <w:rPrChange w:id="1375" w:author="Abruno" w:date="2018-10-24T13:49:00Z">
            <w:rPr>
              <w:rFonts w:ascii="Times New Roman" w:hAnsi="Times New Roman" w:cs="Times New Roman"/>
              <w:sz w:val="28"/>
              <w:szCs w:val="28"/>
            </w:rPr>
          </w:rPrChange>
        </w:rPr>
        <w:t xml:space="preserve">tempo e spazio </w:t>
      </w:r>
      <w:r w:rsidRPr="009D3B65">
        <w:rPr>
          <w:rFonts w:ascii="Times New Roman" w:hAnsi="Times New Roman" w:cs="Times New Roman"/>
          <w:sz w:val="24"/>
          <w:szCs w:val="24"/>
          <w:rPrChange w:id="1376" w:author="Abruno" w:date="2018-10-24T13:49:00Z">
            <w:rPr>
              <w:rFonts w:ascii="Times New Roman" w:hAnsi="Times New Roman" w:cs="Times New Roman"/>
              <w:sz w:val="28"/>
              <w:szCs w:val="28"/>
            </w:rPr>
          </w:rPrChange>
        </w:rPr>
        <w:t>nella concezione di cui si è impadronita la scienza più attuale</w:t>
      </w:r>
      <w:r w:rsidR="003E5201" w:rsidRPr="009D3B65">
        <w:rPr>
          <w:rFonts w:ascii="Times New Roman" w:hAnsi="Times New Roman" w:cs="Times New Roman"/>
          <w:sz w:val="24"/>
          <w:szCs w:val="24"/>
          <w:rPrChange w:id="1377" w:author="Abruno" w:date="2018-10-24T13:49:00Z">
            <w:rPr>
              <w:rFonts w:ascii="Times New Roman" w:hAnsi="Times New Roman" w:cs="Times New Roman"/>
              <w:sz w:val="28"/>
              <w:szCs w:val="28"/>
            </w:rPr>
          </w:rPrChange>
        </w:rPr>
        <w:t xml:space="preserve"> </w:t>
      </w:r>
      <w:r w:rsidR="00122263" w:rsidRPr="009D3B65">
        <w:rPr>
          <w:rFonts w:ascii="Times New Roman" w:hAnsi="Times New Roman" w:cs="Times New Roman"/>
          <w:sz w:val="24"/>
          <w:szCs w:val="24"/>
          <w:rPrChange w:id="1378" w:author="Abruno" w:date="2018-10-24T13:49:00Z">
            <w:rPr>
              <w:rFonts w:ascii="Times New Roman" w:hAnsi="Times New Roman" w:cs="Times New Roman"/>
              <w:sz w:val="28"/>
              <w:szCs w:val="28"/>
            </w:rPr>
          </w:rPrChange>
        </w:rPr>
        <w:t>ma</w:t>
      </w:r>
      <w:r w:rsidR="003E5201" w:rsidRPr="009D3B65">
        <w:rPr>
          <w:rFonts w:ascii="Times New Roman" w:hAnsi="Times New Roman" w:cs="Times New Roman"/>
          <w:sz w:val="24"/>
          <w:szCs w:val="24"/>
          <w:rPrChange w:id="1379" w:author="Abruno" w:date="2018-10-24T13:49:00Z">
            <w:rPr>
              <w:rFonts w:ascii="Times New Roman" w:hAnsi="Times New Roman" w:cs="Times New Roman"/>
              <w:sz w:val="28"/>
              <w:szCs w:val="28"/>
            </w:rPr>
          </w:rPrChange>
        </w:rPr>
        <w:t xml:space="preserve"> che rimane estranea alle congetture su cui </w:t>
      </w:r>
      <w:r w:rsidR="0093730A" w:rsidRPr="009D3B65">
        <w:rPr>
          <w:rFonts w:ascii="Times New Roman" w:hAnsi="Times New Roman" w:cs="Times New Roman"/>
          <w:sz w:val="24"/>
          <w:szCs w:val="24"/>
          <w:rPrChange w:id="1380" w:author="Abruno" w:date="2018-10-24T13:49:00Z">
            <w:rPr>
              <w:rFonts w:ascii="Times New Roman" w:hAnsi="Times New Roman" w:cs="Times New Roman"/>
              <w:sz w:val="28"/>
              <w:szCs w:val="28"/>
            </w:rPr>
          </w:rPrChange>
        </w:rPr>
        <w:t xml:space="preserve">si difende il sindacato </w:t>
      </w:r>
      <w:r w:rsidR="00122263" w:rsidRPr="009D3B65">
        <w:rPr>
          <w:rFonts w:ascii="Times New Roman" w:hAnsi="Times New Roman" w:cs="Times New Roman"/>
          <w:sz w:val="24"/>
          <w:szCs w:val="24"/>
          <w:rPrChange w:id="1381" w:author="Abruno" w:date="2018-10-24T13:49:00Z">
            <w:rPr>
              <w:rFonts w:ascii="Times New Roman" w:hAnsi="Times New Roman" w:cs="Times New Roman"/>
              <w:sz w:val="28"/>
              <w:szCs w:val="28"/>
            </w:rPr>
          </w:rPrChange>
        </w:rPr>
        <w:t>mentre</w:t>
      </w:r>
      <w:r w:rsidR="0093730A" w:rsidRPr="009D3B65">
        <w:rPr>
          <w:rFonts w:ascii="Times New Roman" w:hAnsi="Times New Roman" w:cs="Times New Roman"/>
          <w:sz w:val="24"/>
          <w:szCs w:val="24"/>
          <w:rPrChange w:id="1382" w:author="Abruno" w:date="2018-10-24T13:49:00Z">
            <w:rPr>
              <w:rFonts w:ascii="Times New Roman" w:hAnsi="Times New Roman" w:cs="Times New Roman"/>
              <w:sz w:val="28"/>
              <w:szCs w:val="28"/>
            </w:rPr>
          </w:rPrChange>
        </w:rPr>
        <w:t xml:space="preserve"> </w:t>
      </w:r>
      <w:r w:rsidR="003E5201" w:rsidRPr="009D3B65">
        <w:rPr>
          <w:rFonts w:ascii="Times New Roman" w:hAnsi="Times New Roman" w:cs="Times New Roman"/>
          <w:sz w:val="24"/>
          <w:szCs w:val="24"/>
          <w:rPrChange w:id="1383" w:author="Abruno" w:date="2018-10-24T13:49:00Z">
            <w:rPr>
              <w:rFonts w:ascii="Times New Roman" w:hAnsi="Times New Roman" w:cs="Times New Roman"/>
              <w:sz w:val="28"/>
              <w:szCs w:val="28"/>
            </w:rPr>
          </w:rPrChange>
        </w:rPr>
        <w:t>la politica si esercita come ancella dell’economia</w:t>
      </w:r>
      <w:r w:rsidRPr="009D3B65">
        <w:rPr>
          <w:rFonts w:ascii="Times New Roman" w:hAnsi="Times New Roman" w:cs="Times New Roman"/>
          <w:sz w:val="24"/>
          <w:szCs w:val="24"/>
          <w:rPrChange w:id="1384" w:author="Abruno" w:date="2018-10-24T13:49:00Z">
            <w:rPr>
              <w:rFonts w:ascii="Times New Roman" w:hAnsi="Times New Roman" w:cs="Times New Roman"/>
              <w:sz w:val="28"/>
              <w:szCs w:val="28"/>
            </w:rPr>
          </w:rPrChange>
        </w:rPr>
        <w:t xml:space="preserve">. </w:t>
      </w:r>
      <w:r w:rsidR="003E5201" w:rsidRPr="009D3B65">
        <w:rPr>
          <w:rFonts w:ascii="Times New Roman" w:hAnsi="Times New Roman" w:cs="Times New Roman"/>
          <w:sz w:val="24"/>
          <w:szCs w:val="24"/>
          <w:rPrChange w:id="1385" w:author="Abruno" w:date="2018-10-24T13:49:00Z">
            <w:rPr>
              <w:rFonts w:ascii="Times New Roman" w:hAnsi="Times New Roman" w:cs="Times New Roman"/>
              <w:sz w:val="28"/>
              <w:szCs w:val="28"/>
            </w:rPr>
          </w:rPrChange>
        </w:rPr>
        <w:t>La manifattura futura</w:t>
      </w:r>
      <w:r w:rsidRPr="009D3B65">
        <w:rPr>
          <w:rFonts w:ascii="Times New Roman" w:hAnsi="Times New Roman" w:cs="Times New Roman"/>
          <w:sz w:val="24"/>
          <w:szCs w:val="24"/>
          <w:rPrChange w:id="1386" w:author="Abruno" w:date="2018-10-24T13:49:00Z">
            <w:rPr>
              <w:rFonts w:ascii="Times New Roman" w:hAnsi="Times New Roman" w:cs="Times New Roman"/>
              <w:sz w:val="28"/>
              <w:szCs w:val="28"/>
            </w:rPr>
          </w:rPrChange>
        </w:rPr>
        <w:t xml:space="preserve"> potrebbe </w:t>
      </w:r>
      <w:r w:rsidRPr="009D3B65">
        <w:rPr>
          <w:rFonts w:ascii="Times New Roman" w:hAnsi="Times New Roman" w:cs="Times New Roman"/>
          <w:i/>
          <w:sz w:val="24"/>
          <w:szCs w:val="24"/>
          <w:rPrChange w:id="1387" w:author="Abruno" w:date="2018-10-24T13:49:00Z">
            <w:rPr>
              <w:rFonts w:ascii="Times New Roman" w:hAnsi="Times New Roman" w:cs="Times New Roman"/>
              <w:i/>
              <w:sz w:val="28"/>
              <w:szCs w:val="28"/>
            </w:rPr>
          </w:rPrChange>
        </w:rPr>
        <w:t>comprimere a tal punto lo spazio e il tempo</w:t>
      </w:r>
      <w:r w:rsidRPr="009D3B65">
        <w:rPr>
          <w:rFonts w:ascii="Times New Roman" w:hAnsi="Times New Roman" w:cs="Times New Roman"/>
          <w:sz w:val="24"/>
          <w:szCs w:val="24"/>
          <w:rPrChange w:id="1388"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i/>
          <w:sz w:val="24"/>
          <w:szCs w:val="24"/>
          <w:rPrChange w:id="1389" w:author="Abruno" w:date="2018-10-24T13:49:00Z">
            <w:rPr>
              <w:rFonts w:ascii="Times New Roman" w:hAnsi="Times New Roman" w:cs="Times New Roman"/>
              <w:i/>
              <w:sz w:val="28"/>
              <w:szCs w:val="28"/>
            </w:rPr>
          </w:rPrChange>
        </w:rPr>
        <w:t>della fabbrica</w:t>
      </w:r>
      <w:r w:rsidRPr="009D3B65">
        <w:rPr>
          <w:rFonts w:ascii="Times New Roman" w:hAnsi="Times New Roman" w:cs="Times New Roman"/>
          <w:sz w:val="24"/>
          <w:szCs w:val="24"/>
          <w:rPrChange w:id="1390" w:author="Abruno" w:date="2018-10-24T13:49:00Z">
            <w:rPr>
              <w:rFonts w:ascii="Times New Roman" w:hAnsi="Times New Roman" w:cs="Times New Roman"/>
              <w:sz w:val="28"/>
              <w:szCs w:val="28"/>
            </w:rPr>
          </w:rPrChange>
        </w:rPr>
        <w:t xml:space="preserve">, da portarlo a dimensioni accessibili più agli algoritmi </w:t>
      </w:r>
      <w:r w:rsidR="0093730A" w:rsidRPr="009D3B65">
        <w:rPr>
          <w:rFonts w:ascii="Times New Roman" w:hAnsi="Times New Roman" w:cs="Times New Roman"/>
          <w:sz w:val="24"/>
          <w:szCs w:val="24"/>
          <w:rPrChange w:id="1391" w:author="Abruno" w:date="2018-10-24T13:49:00Z">
            <w:rPr>
              <w:rFonts w:ascii="Times New Roman" w:hAnsi="Times New Roman" w:cs="Times New Roman"/>
              <w:sz w:val="28"/>
              <w:szCs w:val="28"/>
            </w:rPr>
          </w:rPrChange>
        </w:rPr>
        <w:t xml:space="preserve">ai robot </w:t>
      </w:r>
      <w:r w:rsidRPr="009D3B65">
        <w:rPr>
          <w:rFonts w:ascii="Times New Roman" w:hAnsi="Times New Roman" w:cs="Times New Roman"/>
          <w:sz w:val="24"/>
          <w:szCs w:val="24"/>
          <w:rPrChange w:id="1392" w:author="Abruno" w:date="2018-10-24T13:49:00Z">
            <w:rPr>
              <w:rFonts w:ascii="Times New Roman" w:hAnsi="Times New Roman" w:cs="Times New Roman"/>
              <w:sz w:val="28"/>
              <w:szCs w:val="28"/>
            </w:rPr>
          </w:rPrChange>
        </w:rPr>
        <w:t xml:space="preserve">e alle operazioni degli elaboratori pre-programmati che all’intervento dall’esterno di qualsiasi antagonista che agisca in autonomia. Anche la manifattura, quindi, sta </w:t>
      </w:r>
      <w:r w:rsidR="003E5201" w:rsidRPr="009D3B65">
        <w:rPr>
          <w:rFonts w:ascii="Times New Roman" w:hAnsi="Times New Roman" w:cs="Times New Roman"/>
          <w:sz w:val="24"/>
          <w:szCs w:val="24"/>
          <w:rPrChange w:id="1393" w:author="Abruno" w:date="2018-10-24T13:49:00Z">
            <w:rPr>
              <w:rFonts w:ascii="Times New Roman" w:hAnsi="Times New Roman" w:cs="Times New Roman"/>
              <w:sz w:val="28"/>
              <w:szCs w:val="28"/>
            </w:rPr>
          </w:rPrChange>
        </w:rPr>
        <w:t>dirigendosi verso la</w:t>
      </w:r>
      <w:r w:rsidRPr="009D3B65">
        <w:rPr>
          <w:rFonts w:ascii="Times New Roman" w:hAnsi="Times New Roman" w:cs="Times New Roman"/>
          <w:sz w:val="24"/>
          <w:szCs w:val="24"/>
          <w:rPrChange w:id="1394" w:author="Abruno" w:date="2018-10-24T13:49:00Z">
            <w:rPr>
              <w:rFonts w:ascii="Times New Roman" w:hAnsi="Times New Roman" w:cs="Times New Roman"/>
              <w:sz w:val="28"/>
              <w:szCs w:val="28"/>
            </w:rPr>
          </w:rPrChange>
        </w:rPr>
        <w:t xml:space="preserve"> dimensione </w:t>
      </w:r>
      <w:r w:rsidR="0093730A" w:rsidRPr="009D3B65">
        <w:rPr>
          <w:rFonts w:ascii="Times New Roman" w:hAnsi="Times New Roman" w:cs="Times New Roman"/>
          <w:sz w:val="24"/>
          <w:szCs w:val="24"/>
          <w:rPrChange w:id="1395" w:author="Abruno" w:date="2018-10-24T13:49:00Z">
            <w:rPr>
              <w:rFonts w:ascii="Times New Roman" w:hAnsi="Times New Roman" w:cs="Times New Roman"/>
              <w:sz w:val="28"/>
              <w:szCs w:val="28"/>
            </w:rPr>
          </w:rPrChange>
        </w:rPr>
        <w:t>astratta, sup</w:t>
      </w:r>
      <w:r w:rsidR="003E5201" w:rsidRPr="009D3B65">
        <w:rPr>
          <w:rFonts w:ascii="Times New Roman" w:hAnsi="Times New Roman" w:cs="Times New Roman"/>
          <w:sz w:val="24"/>
          <w:szCs w:val="24"/>
          <w:rPrChange w:id="1396" w:author="Abruno" w:date="2018-10-24T13:49:00Z">
            <w:rPr>
              <w:rFonts w:ascii="Times New Roman" w:hAnsi="Times New Roman" w:cs="Times New Roman"/>
              <w:sz w:val="28"/>
              <w:szCs w:val="28"/>
            </w:rPr>
          </w:rPrChange>
        </w:rPr>
        <w:t xml:space="preserve">erveloce e </w:t>
      </w:r>
      <w:r w:rsidR="00DB6AC2" w:rsidRPr="009D3B65">
        <w:rPr>
          <w:rFonts w:ascii="Times New Roman" w:hAnsi="Times New Roman" w:cs="Times New Roman"/>
          <w:sz w:val="24"/>
          <w:szCs w:val="24"/>
          <w:rPrChange w:id="1397" w:author="Abruno" w:date="2018-10-24T13:49:00Z">
            <w:rPr>
              <w:rFonts w:ascii="Times New Roman" w:hAnsi="Times New Roman" w:cs="Times New Roman"/>
              <w:sz w:val="28"/>
              <w:szCs w:val="28"/>
            </w:rPr>
          </w:rPrChange>
        </w:rPr>
        <w:t xml:space="preserve">di difficile controllo </w:t>
      </w:r>
      <w:r w:rsidR="00A304D8" w:rsidRPr="009D3B65">
        <w:rPr>
          <w:rFonts w:ascii="Times New Roman" w:hAnsi="Times New Roman" w:cs="Times New Roman"/>
          <w:sz w:val="24"/>
          <w:szCs w:val="24"/>
          <w:rPrChange w:id="1398" w:author="Abruno" w:date="2018-10-24T13:49:00Z">
            <w:rPr>
              <w:rFonts w:ascii="Times New Roman" w:hAnsi="Times New Roman" w:cs="Times New Roman"/>
              <w:sz w:val="28"/>
              <w:szCs w:val="28"/>
            </w:rPr>
          </w:rPrChange>
        </w:rPr>
        <w:t>in cui si è già situata la</w:t>
      </w:r>
      <w:r w:rsidRPr="009D3B65">
        <w:rPr>
          <w:rFonts w:ascii="Times New Roman" w:hAnsi="Times New Roman" w:cs="Times New Roman"/>
          <w:sz w:val="24"/>
          <w:szCs w:val="24"/>
          <w:rPrChange w:id="1399" w:author="Abruno" w:date="2018-10-24T13:49:00Z">
            <w:rPr>
              <w:rFonts w:ascii="Times New Roman" w:hAnsi="Times New Roman" w:cs="Times New Roman"/>
              <w:sz w:val="28"/>
              <w:szCs w:val="28"/>
            </w:rPr>
          </w:rPrChange>
        </w:rPr>
        <w:t xml:space="preserve"> finanza</w:t>
      </w:r>
      <w:r w:rsidR="003E5201" w:rsidRPr="009D3B65">
        <w:rPr>
          <w:rFonts w:ascii="Times New Roman" w:hAnsi="Times New Roman" w:cs="Times New Roman"/>
          <w:sz w:val="24"/>
          <w:szCs w:val="24"/>
          <w:rPrChange w:id="1400" w:author="Abruno" w:date="2018-10-24T13:49:00Z">
            <w:rPr>
              <w:rFonts w:ascii="Times New Roman" w:hAnsi="Times New Roman" w:cs="Times New Roman"/>
              <w:sz w:val="28"/>
              <w:szCs w:val="28"/>
            </w:rPr>
          </w:rPrChange>
        </w:rPr>
        <w:t xml:space="preserve">. </w:t>
      </w:r>
      <w:r w:rsidR="00F1594F" w:rsidRPr="009D3B65">
        <w:rPr>
          <w:rFonts w:ascii="Times New Roman" w:hAnsi="Times New Roman" w:cs="Times New Roman"/>
          <w:sz w:val="24"/>
          <w:szCs w:val="24"/>
          <w:rPrChange w:id="1401" w:author="Abruno" w:date="2018-10-24T13:49:00Z">
            <w:rPr>
              <w:rFonts w:ascii="Times New Roman" w:hAnsi="Times New Roman" w:cs="Times New Roman"/>
              <w:sz w:val="28"/>
              <w:szCs w:val="28"/>
            </w:rPr>
          </w:rPrChange>
        </w:rPr>
        <w:t xml:space="preserve">Ma a </w:t>
      </w:r>
      <w:r w:rsidR="00FF0E44" w:rsidRPr="009D3B65">
        <w:rPr>
          <w:rFonts w:ascii="Times New Roman" w:hAnsi="Times New Roman" w:cs="Times New Roman"/>
          <w:sz w:val="24"/>
          <w:szCs w:val="24"/>
          <w:rPrChange w:id="1402" w:author="Abruno" w:date="2018-10-24T13:49:00Z">
            <w:rPr>
              <w:rFonts w:ascii="Times New Roman" w:hAnsi="Times New Roman" w:cs="Times New Roman"/>
              <w:sz w:val="28"/>
              <w:szCs w:val="28"/>
            </w:rPr>
          </w:rPrChange>
        </w:rPr>
        <w:t xml:space="preserve">non essere cambiate sono le forme e le norme di organizzazione e di funzionamento del sistema, basate sempre sulla suddivisione e l’individualizzazione del lavoro e poi sulla sua ricomposizione/totalizzazione in qualcosa che per </w:t>
      </w:r>
      <w:r w:rsidR="00886AD0" w:rsidRPr="009D3B65">
        <w:rPr>
          <w:rFonts w:ascii="Times New Roman" w:hAnsi="Times New Roman" w:cs="Times New Roman"/>
          <w:sz w:val="24"/>
          <w:szCs w:val="24"/>
          <w:rPrChange w:id="1403" w:author="Abruno" w:date="2018-10-24T13:49:00Z">
            <w:rPr>
              <w:rFonts w:ascii="Times New Roman" w:hAnsi="Times New Roman" w:cs="Times New Roman"/>
              <w:sz w:val="28"/>
              <w:szCs w:val="28"/>
            </w:rPr>
          </w:rPrChange>
        </w:rPr>
        <w:t>il “padrone” – usato etimologicamente -</w:t>
      </w:r>
      <w:r w:rsidR="00A6063B" w:rsidRPr="009D3B65">
        <w:rPr>
          <w:rFonts w:ascii="Times New Roman" w:hAnsi="Times New Roman" w:cs="Times New Roman"/>
          <w:sz w:val="24"/>
          <w:szCs w:val="24"/>
          <w:rPrChange w:id="1404" w:author="Abruno" w:date="2018-10-24T13:49:00Z">
            <w:rPr>
              <w:rFonts w:ascii="Times New Roman" w:hAnsi="Times New Roman" w:cs="Times New Roman"/>
              <w:sz w:val="28"/>
              <w:szCs w:val="28"/>
            </w:rPr>
          </w:rPrChange>
        </w:rPr>
        <w:t xml:space="preserve"> </w:t>
      </w:r>
      <w:r w:rsidR="00FF0E44" w:rsidRPr="009D3B65">
        <w:rPr>
          <w:rFonts w:ascii="Times New Roman" w:hAnsi="Times New Roman" w:cs="Times New Roman"/>
          <w:sz w:val="24"/>
          <w:szCs w:val="24"/>
          <w:rPrChange w:id="1405" w:author="Abruno" w:date="2018-10-24T13:49:00Z">
            <w:rPr>
              <w:rFonts w:ascii="Times New Roman" w:hAnsi="Times New Roman" w:cs="Times New Roman"/>
              <w:sz w:val="28"/>
              <w:szCs w:val="28"/>
            </w:rPr>
          </w:rPrChange>
        </w:rPr>
        <w:t>deve essere sempre maggiore della semplice somma delle parti prima suddivise e separate.</w:t>
      </w:r>
      <w:r w:rsidR="00886AD0" w:rsidRPr="009D3B65">
        <w:rPr>
          <w:rFonts w:ascii="Times New Roman" w:hAnsi="Times New Roman" w:cs="Times New Roman"/>
          <w:sz w:val="24"/>
          <w:szCs w:val="24"/>
          <w:rPrChange w:id="1406" w:author="Abruno" w:date="2018-10-24T13:49:00Z">
            <w:rPr>
              <w:rFonts w:ascii="Times New Roman" w:hAnsi="Times New Roman" w:cs="Times New Roman"/>
              <w:sz w:val="28"/>
              <w:szCs w:val="28"/>
            </w:rPr>
          </w:rPrChange>
        </w:rPr>
        <w:t xml:space="preserve"> Se ieri, nel fordismo</w:t>
      </w:r>
      <w:ins w:id="1407" w:author="Fiorella" w:date="2016-06-27T18:25:00Z">
        <w:r w:rsidR="00FB786A" w:rsidRPr="009D3B65">
          <w:rPr>
            <w:rFonts w:ascii="Times New Roman" w:hAnsi="Times New Roman" w:cs="Times New Roman"/>
            <w:sz w:val="24"/>
            <w:szCs w:val="24"/>
            <w:rPrChange w:id="1408" w:author="Abruno" w:date="2018-10-24T13:49:00Z">
              <w:rPr>
                <w:rFonts w:ascii="Times New Roman" w:hAnsi="Times New Roman" w:cs="Times New Roman"/>
                <w:sz w:val="28"/>
                <w:szCs w:val="28"/>
              </w:rPr>
            </w:rPrChange>
          </w:rPr>
          <w:t>,</w:t>
        </w:r>
      </w:ins>
      <w:r w:rsidR="00886AD0" w:rsidRPr="009D3B65">
        <w:rPr>
          <w:rFonts w:ascii="Times New Roman" w:hAnsi="Times New Roman" w:cs="Times New Roman"/>
          <w:sz w:val="24"/>
          <w:szCs w:val="24"/>
          <w:rPrChange w:id="1409" w:author="Abruno" w:date="2018-10-24T13:49:00Z">
            <w:rPr>
              <w:rFonts w:ascii="Times New Roman" w:hAnsi="Times New Roman" w:cs="Times New Roman"/>
              <w:sz w:val="28"/>
              <w:szCs w:val="28"/>
            </w:rPr>
          </w:rPrChange>
        </w:rPr>
        <w:t xml:space="preserve"> era necessario concentrare migliaia di lavoratori all’interno di luoghi chiusi come appunto le grandi fabbriche perché il mezzo di connessione/totalizzazione delle parti suddivise del lavoro era necessariamente fisico e presupponeva uno spazio concentrato e concentrante (questo permetteva l’efficienza produttiva di allora), oggi il mezzo di connessione, ovvero la rete, permette di scomporre e di individualizzare n volte di più la forma e la norma di organizzazione e di farla esplodere in lavori (e in lavoratori) disconnessi da un luogo fisico (la fabbrica) ma connessi in un luogo virtuale come appunto la rete. </w:t>
      </w:r>
      <w:del w:id="1410" w:author="Fiorella" w:date="2016-06-27T18:25:00Z">
        <w:r w:rsidR="00FF0E44" w:rsidRPr="009D3B65" w:rsidDel="00FB786A">
          <w:rPr>
            <w:rFonts w:ascii="Times New Roman" w:hAnsi="Times New Roman" w:cs="Times New Roman"/>
            <w:sz w:val="24"/>
            <w:szCs w:val="24"/>
            <w:rPrChange w:id="1411" w:author="Abruno" w:date="2018-10-24T13:49:00Z">
              <w:rPr>
                <w:rFonts w:ascii="Times New Roman" w:hAnsi="Times New Roman" w:cs="Times New Roman"/>
                <w:sz w:val="28"/>
                <w:szCs w:val="28"/>
              </w:rPr>
            </w:rPrChange>
          </w:rPr>
          <w:delText xml:space="preserve"> </w:delText>
        </w:r>
      </w:del>
      <w:r w:rsidR="00886AD0" w:rsidRPr="009D3B65">
        <w:rPr>
          <w:rFonts w:ascii="Times New Roman" w:hAnsi="Times New Roman" w:cs="Times New Roman"/>
          <w:sz w:val="24"/>
          <w:szCs w:val="24"/>
          <w:rPrChange w:id="1412" w:author="Abruno" w:date="2018-10-24T13:49:00Z">
            <w:rPr>
              <w:rFonts w:ascii="Times New Roman" w:hAnsi="Times New Roman" w:cs="Times New Roman"/>
              <w:sz w:val="28"/>
              <w:szCs w:val="28"/>
            </w:rPr>
          </w:rPrChange>
        </w:rPr>
        <w:t>E, nel contempo, si risparmia lavoro e si saturano i tempi</w:t>
      </w:r>
      <w:r w:rsidR="00122263" w:rsidRPr="009D3B65">
        <w:rPr>
          <w:rFonts w:ascii="Times New Roman" w:hAnsi="Times New Roman" w:cs="Times New Roman"/>
          <w:sz w:val="24"/>
          <w:szCs w:val="24"/>
          <w:rPrChange w:id="1413" w:author="Abruno" w:date="2018-10-24T13:49:00Z">
            <w:rPr>
              <w:rFonts w:ascii="Times New Roman" w:hAnsi="Times New Roman" w:cs="Times New Roman"/>
              <w:sz w:val="28"/>
              <w:szCs w:val="28"/>
            </w:rPr>
          </w:rPrChange>
        </w:rPr>
        <w:t>,</w:t>
      </w:r>
      <w:r w:rsidR="00886AD0" w:rsidRPr="009D3B65">
        <w:rPr>
          <w:rFonts w:ascii="Times New Roman" w:hAnsi="Times New Roman" w:cs="Times New Roman"/>
          <w:sz w:val="24"/>
          <w:szCs w:val="24"/>
          <w:rPrChange w:id="1414" w:author="Abruno" w:date="2018-10-24T13:49:00Z">
            <w:rPr>
              <w:rFonts w:ascii="Times New Roman" w:hAnsi="Times New Roman" w:cs="Times New Roman"/>
              <w:sz w:val="28"/>
              <w:szCs w:val="28"/>
            </w:rPr>
          </w:rPrChange>
        </w:rPr>
        <w:t xml:space="preserve"> possibilmente 24 ore su 24</w:t>
      </w:r>
      <w:r w:rsidR="00F1594F" w:rsidRPr="009D3B65">
        <w:rPr>
          <w:rFonts w:ascii="Times New Roman" w:hAnsi="Times New Roman" w:cs="Times New Roman"/>
          <w:sz w:val="24"/>
          <w:szCs w:val="24"/>
          <w:rPrChange w:id="1415" w:author="Abruno" w:date="2018-10-24T13:49:00Z">
            <w:rPr>
              <w:rFonts w:ascii="Times New Roman" w:hAnsi="Times New Roman" w:cs="Times New Roman"/>
              <w:sz w:val="28"/>
              <w:szCs w:val="28"/>
            </w:rPr>
          </w:rPrChange>
        </w:rPr>
        <w:t xml:space="preserve"> e 7 giorni su sette</w:t>
      </w:r>
      <w:r w:rsidR="00886AD0" w:rsidRPr="009D3B65">
        <w:rPr>
          <w:rFonts w:ascii="Times New Roman" w:hAnsi="Times New Roman" w:cs="Times New Roman"/>
          <w:sz w:val="24"/>
          <w:szCs w:val="24"/>
          <w:rPrChange w:id="1416" w:author="Abruno" w:date="2018-10-24T13:49:00Z">
            <w:rPr>
              <w:rFonts w:ascii="Times New Roman" w:hAnsi="Times New Roman" w:cs="Times New Roman"/>
              <w:sz w:val="28"/>
              <w:szCs w:val="28"/>
            </w:rPr>
          </w:rPrChange>
        </w:rPr>
        <w:t>.</w:t>
      </w:r>
    </w:p>
    <w:p w:rsidR="00DC08A9" w:rsidRPr="009D3B65" w:rsidRDefault="0093730A" w:rsidP="006665CA">
      <w:pPr>
        <w:jc w:val="both"/>
        <w:rPr>
          <w:rFonts w:ascii="Times New Roman" w:hAnsi="Times New Roman" w:cs="Times New Roman"/>
          <w:sz w:val="24"/>
          <w:szCs w:val="24"/>
          <w:rPrChange w:id="1417"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418" w:author="Abruno" w:date="2018-10-24T13:49:00Z">
            <w:rPr>
              <w:rFonts w:ascii="Times New Roman" w:hAnsi="Times New Roman" w:cs="Times New Roman"/>
              <w:sz w:val="28"/>
              <w:szCs w:val="28"/>
            </w:rPr>
          </w:rPrChange>
        </w:rPr>
        <w:t>Giunti a questo</w:t>
      </w:r>
      <w:r w:rsidR="00A304D8" w:rsidRPr="009D3B65">
        <w:rPr>
          <w:rFonts w:ascii="Times New Roman" w:hAnsi="Times New Roman" w:cs="Times New Roman"/>
          <w:sz w:val="24"/>
          <w:szCs w:val="24"/>
          <w:rPrChange w:id="1419" w:author="Abruno" w:date="2018-10-24T13:49:00Z">
            <w:rPr>
              <w:rFonts w:ascii="Times New Roman" w:hAnsi="Times New Roman" w:cs="Times New Roman"/>
              <w:sz w:val="28"/>
              <w:szCs w:val="28"/>
            </w:rPr>
          </w:rPrChange>
        </w:rPr>
        <w:t xml:space="preserve"> punto c’è tuttavia </w:t>
      </w:r>
      <w:r w:rsidR="00DC08A9" w:rsidRPr="009D3B65">
        <w:rPr>
          <w:rFonts w:ascii="Times New Roman" w:hAnsi="Times New Roman" w:cs="Times New Roman"/>
          <w:sz w:val="24"/>
          <w:szCs w:val="24"/>
          <w:rPrChange w:id="1420" w:author="Abruno" w:date="2018-10-24T13:49:00Z">
            <w:rPr>
              <w:rFonts w:ascii="Times New Roman" w:hAnsi="Times New Roman" w:cs="Times New Roman"/>
              <w:sz w:val="28"/>
              <w:szCs w:val="28"/>
            </w:rPr>
          </w:rPrChange>
        </w:rPr>
        <w:t>da chiedersi se sia socialmente e</w:t>
      </w:r>
      <w:ins w:id="1421" w:author="Fiorella" w:date="2016-06-27T18:26:00Z">
        <w:r w:rsidR="00FB786A" w:rsidRPr="009D3B65">
          <w:rPr>
            <w:rFonts w:ascii="Times New Roman" w:hAnsi="Times New Roman" w:cs="Times New Roman"/>
            <w:sz w:val="24"/>
            <w:szCs w:val="24"/>
            <w:rPrChange w:id="1422" w:author="Abruno" w:date="2018-10-24T13:49:00Z">
              <w:rPr>
                <w:rFonts w:ascii="Times New Roman" w:hAnsi="Times New Roman" w:cs="Times New Roman"/>
                <w:sz w:val="28"/>
                <w:szCs w:val="28"/>
              </w:rPr>
            </w:rPrChange>
          </w:rPr>
          <w:t>d</w:t>
        </w:r>
      </w:ins>
      <w:r w:rsidR="00DC08A9" w:rsidRPr="009D3B65">
        <w:rPr>
          <w:rFonts w:ascii="Times New Roman" w:hAnsi="Times New Roman" w:cs="Times New Roman"/>
          <w:sz w:val="24"/>
          <w:szCs w:val="24"/>
          <w:rPrChange w:id="1423" w:author="Abruno" w:date="2018-10-24T13:49:00Z">
            <w:rPr>
              <w:rFonts w:ascii="Times New Roman" w:hAnsi="Times New Roman" w:cs="Times New Roman"/>
              <w:sz w:val="28"/>
              <w:szCs w:val="28"/>
            </w:rPr>
          </w:rPrChange>
        </w:rPr>
        <w:t xml:space="preserve"> economic</w:t>
      </w:r>
      <w:r w:rsidR="00A304D8" w:rsidRPr="009D3B65">
        <w:rPr>
          <w:rFonts w:ascii="Times New Roman" w:hAnsi="Times New Roman" w:cs="Times New Roman"/>
          <w:sz w:val="24"/>
          <w:szCs w:val="24"/>
          <w:rPrChange w:id="1424" w:author="Abruno" w:date="2018-10-24T13:49:00Z">
            <w:rPr>
              <w:rFonts w:ascii="Times New Roman" w:hAnsi="Times New Roman" w:cs="Times New Roman"/>
              <w:sz w:val="28"/>
              <w:szCs w:val="28"/>
            </w:rPr>
          </w:rPrChange>
        </w:rPr>
        <w:t>amente compatibile un</w:t>
      </w:r>
      <w:ins w:id="1425" w:author="Fiorella" w:date="2016-06-27T18:26:00Z">
        <w:r w:rsidR="00FB786A" w:rsidRPr="009D3B65">
          <w:rPr>
            <w:rFonts w:ascii="Times New Roman" w:hAnsi="Times New Roman" w:cs="Times New Roman"/>
            <w:sz w:val="24"/>
            <w:szCs w:val="24"/>
            <w:rPrChange w:id="1426" w:author="Abruno" w:date="2018-10-24T13:49:00Z">
              <w:rPr>
                <w:rFonts w:ascii="Times New Roman" w:hAnsi="Times New Roman" w:cs="Times New Roman"/>
                <w:sz w:val="28"/>
                <w:szCs w:val="28"/>
              </w:rPr>
            </w:rPrChange>
          </w:rPr>
          <w:t>’</w:t>
        </w:r>
      </w:ins>
      <w:del w:id="1427" w:author="Fiorella" w:date="2016-06-27T18:26:00Z">
        <w:r w:rsidR="00A304D8" w:rsidRPr="009D3B65" w:rsidDel="00FB786A">
          <w:rPr>
            <w:rFonts w:ascii="Times New Roman" w:hAnsi="Times New Roman" w:cs="Times New Roman"/>
            <w:sz w:val="24"/>
            <w:szCs w:val="24"/>
            <w:rPrChange w:id="1428" w:author="Abruno" w:date="2018-10-24T13:49:00Z">
              <w:rPr>
                <w:rFonts w:ascii="Times New Roman" w:hAnsi="Times New Roman" w:cs="Times New Roman"/>
                <w:sz w:val="28"/>
                <w:szCs w:val="28"/>
              </w:rPr>
            </w:rPrChange>
          </w:rPr>
          <w:delText xml:space="preserve">a </w:delText>
        </w:r>
      </w:del>
      <w:r w:rsidR="00A304D8" w:rsidRPr="009D3B65">
        <w:rPr>
          <w:rFonts w:ascii="Times New Roman" w:hAnsi="Times New Roman" w:cs="Times New Roman"/>
          <w:sz w:val="24"/>
          <w:szCs w:val="24"/>
          <w:rPrChange w:id="1429" w:author="Abruno" w:date="2018-10-24T13:49:00Z">
            <w:rPr>
              <w:rFonts w:ascii="Times New Roman" w:hAnsi="Times New Roman" w:cs="Times New Roman"/>
              <w:sz w:val="28"/>
              <w:szCs w:val="28"/>
            </w:rPr>
          </w:rPrChange>
        </w:rPr>
        <w:t xml:space="preserve">elevata </w:t>
      </w:r>
      <w:r w:rsidR="00DC08A9" w:rsidRPr="009D3B65">
        <w:rPr>
          <w:rFonts w:ascii="Times New Roman" w:hAnsi="Times New Roman" w:cs="Times New Roman"/>
          <w:sz w:val="24"/>
          <w:szCs w:val="24"/>
          <w:rPrChange w:id="1430" w:author="Abruno" w:date="2018-10-24T13:49:00Z">
            <w:rPr>
              <w:rFonts w:ascii="Times New Roman" w:hAnsi="Times New Roman" w:cs="Times New Roman"/>
              <w:sz w:val="28"/>
              <w:szCs w:val="28"/>
            </w:rPr>
          </w:rPrChange>
        </w:rPr>
        <w:t xml:space="preserve">sostituzione del lavoro con </w:t>
      </w:r>
      <w:r w:rsidR="00A304D8" w:rsidRPr="009D3B65">
        <w:rPr>
          <w:rFonts w:ascii="Times New Roman" w:hAnsi="Times New Roman" w:cs="Times New Roman"/>
          <w:sz w:val="24"/>
          <w:szCs w:val="24"/>
          <w:rPrChange w:id="1431" w:author="Abruno" w:date="2018-10-24T13:49:00Z">
            <w:rPr>
              <w:rFonts w:ascii="Times New Roman" w:hAnsi="Times New Roman" w:cs="Times New Roman"/>
              <w:sz w:val="28"/>
              <w:szCs w:val="28"/>
            </w:rPr>
          </w:rPrChange>
        </w:rPr>
        <w:t xml:space="preserve">intelligenza artificiale, </w:t>
      </w:r>
      <w:r w:rsidR="00DC08A9" w:rsidRPr="009D3B65">
        <w:rPr>
          <w:rFonts w:ascii="Times New Roman" w:hAnsi="Times New Roman" w:cs="Times New Roman"/>
          <w:sz w:val="24"/>
          <w:szCs w:val="24"/>
          <w:rPrChange w:id="1432" w:author="Abruno" w:date="2018-10-24T13:49:00Z">
            <w:rPr>
              <w:rFonts w:ascii="Times New Roman" w:hAnsi="Times New Roman" w:cs="Times New Roman"/>
              <w:sz w:val="28"/>
              <w:szCs w:val="28"/>
            </w:rPr>
          </w:rPrChange>
        </w:rPr>
        <w:t xml:space="preserve">macchine </w:t>
      </w:r>
      <w:r w:rsidR="00A304D8" w:rsidRPr="009D3B65">
        <w:rPr>
          <w:rFonts w:ascii="Times New Roman" w:hAnsi="Times New Roman" w:cs="Times New Roman"/>
          <w:sz w:val="24"/>
          <w:szCs w:val="24"/>
          <w:rPrChange w:id="1433" w:author="Abruno" w:date="2018-10-24T13:49:00Z">
            <w:rPr>
              <w:rFonts w:ascii="Times New Roman" w:hAnsi="Times New Roman" w:cs="Times New Roman"/>
              <w:sz w:val="28"/>
              <w:szCs w:val="28"/>
            </w:rPr>
          </w:rPrChange>
        </w:rPr>
        <w:t xml:space="preserve">autoreplicanti </w:t>
      </w:r>
      <w:r w:rsidR="00DC08A9" w:rsidRPr="009D3B65">
        <w:rPr>
          <w:rFonts w:ascii="Times New Roman" w:hAnsi="Times New Roman" w:cs="Times New Roman"/>
          <w:sz w:val="24"/>
          <w:szCs w:val="24"/>
          <w:rPrChange w:id="1434" w:author="Abruno" w:date="2018-10-24T13:49:00Z">
            <w:rPr>
              <w:rFonts w:ascii="Times New Roman" w:hAnsi="Times New Roman" w:cs="Times New Roman"/>
              <w:sz w:val="28"/>
              <w:szCs w:val="28"/>
            </w:rPr>
          </w:rPrChange>
        </w:rPr>
        <w:t>e robot</w:t>
      </w:r>
      <w:r w:rsidR="00A304D8" w:rsidRPr="009D3B65">
        <w:rPr>
          <w:rFonts w:ascii="Times New Roman" w:hAnsi="Times New Roman" w:cs="Times New Roman"/>
          <w:sz w:val="24"/>
          <w:szCs w:val="24"/>
          <w:rPrChange w:id="1435" w:author="Abruno" w:date="2018-10-24T13:49:00Z">
            <w:rPr>
              <w:rFonts w:ascii="Times New Roman" w:hAnsi="Times New Roman" w:cs="Times New Roman"/>
              <w:sz w:val="28"/>
              <w:szCs w:val="28"/>
            </w:rPr>
          </w:rPrChange>
        </w:rPr>
        <w:t>. L</w:t>
      </w:r>
      <w:r w:rsidR="00401766" w:rsidRPr="009D3B65">
        <w:rPr>
          <w:rFonts w:ascii="Times New Roman" w:hAnsi="Times New Roman" w:cs="Times New Roman"/>
          <w:sz w:val="24"/>
          <w:szCs w:val="24"/>
          <w:rPrChange w:id="1436" w:author="Abruno" w:date="2018-10-24T13:49:00Z">
            <w:rPr>
              <w:rFonts w:ascii="Times New Roman" w:hAnsi="Times New Roman" w:cs="Times New Roman"/>
              <w:sz w:val="28"/>
              <w:szCs w:val="28"/>
            </w:rPr>
          </w:rPrChange>
        </w:rPr>
        <w:t xml:space="preserve">o spostamento </w:t>
      </w:r>
      <w:r w:rsidRPr="009D3B65">
        <w:rPr>
          <w:rFonts w:ascii="Times New Roman" w:hAnsi="Times New Roman" w:cs="Times New Roman"/>
          <w:sz w:val="24"/>
          <w:szCs w:val="24"/>
          <w:rPrChange w:id="1437" w:author="Abruno" w:date="2018-10-24T13:49:00Z">
            <w:rPr>
              <w:rFonts w:ascii="Times New Roman" w:hAnsi="Times New Roman" w:cs="Times New Roman"/>
              <w:sz w:val="28"/>
              <w:szCs w:val="28"/>
            </w:rPr>
          </w:rPrChange>
        </w:rPr>
        <w:t xml:space="preserve">dell’intervento umano solo </w:t>
      </w:r>
      <w:r w:rsidR="00401766" w:rsidRPr="009D3B65">
        <w:rPr>
          <w:rFonts w:ascii="Times New Roman" w:hAnsi="Times New Roman" w:cs="Times New Roman"/>
          <w:sz w:val="24"/>
          <w:szCs w:val="24"/>
          <w:rPrChange w:id="1438" w:author="Abruno" w:date="2018-10-24T13:49:00Z">
            <w:rPr>
              <w:rFonts w:ascii="Times New Roman" w:hAnsi="Times New Roman" w:cs="Times New Roman"/>
              <w:sz w:val="28"/>
              <w:szCs w:val="28"/>
            </w:rPr>
          </w:rPrChange>
        </w:rPr>
        <w:t>verso la progettazione</w:t>
      </w:r>
      <w:r w:rsidRPr="009D3B65">
        <w:rPr>
          <w:rFonts w:ascii="Times New Roman" w:hAnsi="Times New Roman" w:cs="Times New Roman"/>
          <w:sz w:val="24"/>
          <w:szCs w:val="24"/>
          <w:rPrChange w:id="1439" w:author="Abruno" w:date="2018-10-24T13:49:00Z">
            <w:rPr>
              <w:rFonts w:ascii="Times New Roman" w:hAnsi="Times New Roman" w:cs="Times New Roman"/>
              <w:sz w:val="28"/>
              <w:szCs w:val="28"/>
            </w:rPr>
          </w:rPrChange>
        </w:rPr>
        <w:t xml:space="preserve">, </w:t>
      </w:r>
      <w:r w:rsidR="00401766" w:rsidRPr="009D3B65">
        <w:rPr>
          <w:rFonts w:ascii="Times New Roman" w:hAnsi="Times New Roman" w:cs="Times New Roman"/>
          <w:sz w:val="24"/>
          <w:szCs w:val="24"/>
          <w:rPrChange w:id="1440" w:author="Abruno" w:date="2018-10-24T13:49:00Z">
            <w:rPr>
              <w:rFonts w:ascii="Times New Roman" w:hAnsi="Times New Roman" w:cs="Times New Roman"/>
              <w:sz w:val="28"/>
              <w:szCs w:val="28"/>
            </w:rPr>
          </w:rPrChange>
        </w:rPr>
        <w:t>gli automatismi, lo sviluppo della robotica e dei sistemi esperti</w:t>
      </w:r>
      <w:r w:rsidR="00F1594F" w:rsidRPr="009D3B65">
        <w:rPr>
          <w:rFonts w:ascii="Times New Roman" w:hAnsi="Times New Roman" w:cs="Times New Roman"/>
          <w:sz w:val="24"/>
          <w:szCs w:val="24"/>
          <w:rPrChange w:id="1441" w:author="Abruno" w:date="2018-10-24T13:49:00Z">
            <w:rPr>
              <w:rFonts w:ascii="Times New Roman" w:hAnsi="Times New Roman" w:cs="Times New Roman"/>
              <w:sz w:val="28"/>
              <w:szCs w:val="28"/>
            </w:rPr>
          </w:rPrChange>
        </w:rPr>
        <w:t>,</w:t>
      </w:r>
      <w:r w:rsidR="00401766" w:rsidRPr="009D3B65">
        <w:rPr>
          <w:rFonts w:ascii="Times New Roman" w:hAnsi="Times New Roman" w:cs="Times New Roman"/>
          <w:sz w:val="24"/>
          <w:szCs w:val="24"/>
          <w:rPrChange w:id="1442" w:author="Abruno" w:date="2018-10-24T13:49:00Z">
            <w:rPr>
              <w:rFonts w:ascii="Times New Roman" w:hAnsi="Times New Roman" w:cs="Times New Roman"/>
              <w:sz w:val="28"/>
              <w:szCs w:val="28"/>
            </w:rPr>
          </w:rPrChange>
        </w:rPr>
        <w:t xml:space="preserve"> che dilagano </w:t>
      </w:r>
      <w:r w:rsidRPr="009D3B65">
        <w:rPr>
          <w:rFonts w:ascii="Times New Roman" w:hAnsi="Times New Roman" w:cs="Times New Roman"/>
          <w:sz w:val="24"/>
          <w:szCs w:val="24"/>
          <w:rPrChange w:id="1443" w:author="Abruno" w:date="2018-10-24T13:49:00Z">
            <w:rPr>
              <w:rFonts w:ascii="Times New Roman" w:hAnsi="Times New Roman" w:cs="Times New Roman"/>
              <w:sz w:val="28"/>
              <w:szCs w:val="28"/>
            </w:rPr>
          </w:rPrChange>
        </w:rPr>
        <w:t xml:space="preserve">già oggi </w:t>
      </w:r>
      <w:r w:rsidR="00401766" w:rsidRPr="009D3B65">
        <w:rPr>
          <w:rFonts w:ascii="Times New Roman" w:hAnsi="Times New Roman" w:cs="Times New Roman"/>
          <w:sz w:val="24"/>
          <w:szCs w:val="24"/>
          <w:rPrChange w:id="1444" w:author="Abruno" w:date="2018-10-24T13:49:00Z">
            <w:rPr>
              <w:rFonts w:ascii="Times New Roman" w:hAnsi="Times New Roman" w:cs="Times New Roman"/>
              <w:sz w:val="28"/>
              <w:szCs w:val="28"/>
            </w:rPr>
          </w:rPrChange>
        </w:rPr>
        <w:t>anche v</w:t>
      </w:r>
      <w:r w:rsidRPr="009D3B65">
        <w:rPr>
          <w:rFonts w:ascii="Times New Roman" w:hAnsi="Times New Roman" w:cs="Times New Roman"/>
          <w:sz w:val="24"/>
          <w:szCs w:val="24"/>
          <w:rPrChange w:id="1445" w:author="Abruno" w:date="2018-10-24T13:49:00Z">
            <w:rPr>
              <w:rFonts w:ascii="Times New Roman" w:hAnsi="Times New Roman" w:cs="Times New Roman"/>
              <w:sz w:val="28"/>
              <w:szCs w:val="28"/>
            </w:rPr>
          </w:rPrChange>
        </w:rPr>
        <w:t>erso professioni intellettuali</w:t>
      </w:r>
      <w:r w:rsidR="00F1594F" w:rsidRPr="009D3B65">
        <w:rPr>
          <w:rFonts w:ascii="Times New Roman" w:hAnsi="Times New Roman" w:cs="Times New Roman"/>
          <w:sz w:val="24"/>
          <w:szCs w:val="24"/>
          <w:rPrChange w:id="1446" w:author="Abruno" w:date="2018-10-24T13:49:00Z">
            <w:rPr>
              <w:rFonts w:ascii="Times New Roman" w:hAnsi="Times New Roman" w:cs="Times New Roman"/>
              <w:sz w:val="28"/>
              <w:szCs w:val="28"/>
            </w:rPr>
          </w:rPrChange>
        </w:rPr>
        <w:t xml:space="preserve"> autonome,</w:t>
      </w:r>
      <w:r w:rsidRPr="009D3B65">
        <w:rPr>
          <w:rFonts w:ascii="Times New Roman" w:hAnsi="Times New Roman" w:cs="Times New Roman"/>
          <w:sz w:val="24"/>
          <w:szCs w:val="24"/>
          <w:rPrChange w:id="1447" w:author="Abruno" w:date="2018-10-24T13:49:00Z">
            <w:rPr>
              <w:rFonts w:ascii="Times New Roman" w:hAnsi="Times New Roman" w:cs="Times New Roman"/>
              <w:sz w:val="28"/>
              <w:szCs w:val="28"/>
            </w:rPr>
          </w:rPrChange>
        </w:rPr>
        <w:t xml:space="preserve"> agiscono tutti come </w:t>
      </w:r>
      <w:r w:rsidR="00401766" w:rsidRPr="009D3B65">
        <w:rPr>
          <w:rFonts w:ascii="Times New Roman" w:hAnsi="Times New Roman" w:cs="Times New Roman"/>
          <w:sz w:val="24"/>
          <w:szCs w:val="24"/>
          <w:rPrChange w:id="1448" w:author="Abruno" w:date="2018-10-24T13:49:00Z">
            <w:rPr>
              <w:rFonts w:ascii="Times New Roman" w:hAnsi="Times New Roman" w:cs="Times New Roman"/>
              <w:sz w:val="28"/>
              <w:szCs w:val="28"/>
            </w:rPr>
          </w:rPrChange>
        </w:rPr>
        <w:t>risparmiatori di forza lavoro</w:t>
      </w:r>
      <w:r w:rsidR="00A304D8" w:rsidRPr="009D3B65">
        <w:rPr>
          <w:rFonts w:ascii="Times New Roman" w:hAnsi="Times New Roman" w:cs="Times New Roman"/>
          <w:sz w:val="24"/>
          <w:szCs w:val="24"/>
          <w:rPrChange w:id="1449" w:author="Abruno" w:date="2018-10-24T13:49:00Z">
            <w:rPr>
              <w:rFonts w:ascii="Times New Roman" w:hAnsi="Times New Roman" w:cs="Times New Roman"/>
              <w:sz w:val="28"/>
              <w:szCs w:val="28"/>
            </w:rPr>
          </w:rPrChange>
        </w:rPr>
        <w:t>. E</w:t>
      </w:r>
      <w:r w:rsidR="00401766" w:rsidRPr="009D3B65">
        <w:rPr>
          <w:rFonts w:ascii="Times New Roman" w:hAnsi="Times New Roman" w:cs="Times New Roman"/>
          <w:sz w:val="24"/>
          <w:szCs w:val="24"/>
          <w:rPrChange w:id="1450" w:author="Abruno" w:date="2018-10-24T13:49:00Z">
            <w:rPr>
              <w:rFonts w:ascii="Times New Roman" w:hAnsi="Times New Roman" w:cs="Times New Roman"/>
              <w:sz w:val="28"/>
              <w:szCs w:val="28"/>
            </w:rPr>
          </w:rPrChange>
        </w:rPr>
        <w:t xml:space="preserve"> mentre per il vecchio paradigma l’innovazione produceva disoccupazione</w:t>
      </w:r>
      <w:r w:rsidRPr="009D3B65">
        <w:rPr>
          <w:rFonts w:ascii="Times New Roman" w:hAnsi="Times New Roman" w:cs="Times New Roman"/>
          <w:sz w:val="24"/>
          <w:szCs w:val="24"/>
          <w:rPrChange w:id="1451" w:author="Abruno" w:date="2018-10-24T13:49:00Z">
            <w:rPr>
              <w:rFonts w:ascii="Times New Roman" w:hAnsi="Times New Roman" w:cs="Times New Roman"/>
              <w:sz w:val="28"/>
              <w:szCs w:val="28"/>
            </w:rPr>
          </w:rPrChange>
        </w:rPr>
        <w:t xml:space="preserve"> nell’immediato</w:t>
      </w:r>
      <w:r w:rsidR="00A304D8" w:rsidRPr="009D3B65">
        <w:rPr>
          <w:rFonts w:ascii="Times New Roman" w:hAnsi="Times New Roman" w:cs="Times New Roman"/>
          <w:sz w:val="24"/>
          <w:szCs w:val="24"/>
          <w:rPrChange w:id="1452"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sz w:val="24"/>
          <w:szCs w:val="24"/>
          <w:rPrChange w:id="1453" w:author="Abruno" w:date="2018-10-24T13:49:00Z">
            <w:rPr>
              <w:rFonts w:ascii="Times New Roman" w:hAnsi="Times New Roman" w:cs="Times New Roman"/>
              <w:sz w:val="28"/>
              <w:szCs w:val="28"/>
            </w:rPr>
          </w:rPrChange>
        </w:rPr>
        <w:t xml:space="preserve">che veniva </w:t>
      </w:r>
      <w:r w:rsidR="00401766" w:rsidRPr="009D3B65">
        <w:rPr>
          <w:rFonts w:ascii="Times New Roman" w:hAnsi="Times New Roman" w:cs="Times New Roman"/>
          <w:sz w:val="24"/>
          <w:szCs w:val="24"/>
          <w:rPrChange w:id="1454" w:author="Abruno" w:date="2018-10-24T13:49:00Z">
            <w:rPr>
              <w:rFonts w:ascii="Times New Roman" w:hAnsi="Times New Roman" w:cs="Times New Roman"/>
              <w:sz w:val="28"/>
              <w:szCs w:val="28"/>
            </w:rPr>
          </w:rPrChange>
        </w:rPr>
        <w:t xml:space="preserve">compensata in seguito da nuovi domini produttivi, c’è da chiedersi se questo sarà </w:t>
      </w:r>
      <w:r w:rsidRPr="009D3B65">
        <w:rPr>
          <w:rFonts w:ascii="Times New Roman" w:hAnsi="Times New Roman" w:cs="Times New Roman"/>
          <w:sz w:val="24"/>
          <w:szCs w:val="24"/>
          <w:rPrChange w:id="1455" w:author="Abruno" w:date="2018-10-24T13:49:00Z">
            <w:rPr>
              <w:rFonts w:ascii="Times New Roman" w:hAnsi="Times New Roman" w:cs="Times New Roman"/>
              <w:sz w:val="28"/>
              <w:szCs w:val="28"/>
            </w:rPr>
          </w:rPrChange>
        </w:rPr>
        <w:t xml:space="preserve">ancora </w:t>
      </w:r>
      <w:r w:rsidR="00401766" w:rsidRPr="009D3B65">
        <w:rPr>
          <w:rFonts w:ascii="Times New Roman" w:hAnsi="Times New Roman" w:cs="Times New Roman"/>
          <w:sz w:val="24"/>
          <w:szCs w:val="24"/>
          <w:rPrChange w:id="1456" w:author="Abruno" w:date="2018-10-24T13:49:00Z">
            <w:rPr>
              <w:rFonts w:ascii="Times New Roman" w:hAnsi="Times New Roman" w:cs="Times New Roman"/>
              <w:sz w:val="28"/>
              <w:szCs w:val="28"/>
            </w:rPr>
          </w:rPrChange>
        </w:rPr>
        <w:t>vero in futuro</w:t>
      </w:r>
      <w:r w:rsidR="00A304D8" w:rsidRPr="009D3B65">
        <w:rPr>
          <w:rFonts w:ascii="Times New Roman" w:hAnsi="Times New Roman" w:cs="Times New Roman"/>
          <w:sz w:val="24"/>
          <w:szCs w:val="24"/>
          <w:rPrChange w:id="1457" w:author="Abruno" w:date="2018-10-24T13:49:00Z">
            <w:rPr>
              <w:rFonts w:ascii="Times New Roman" w:hAnsi="Times New Roman" w:cs="Times New Roman"/>
              <w:sz w:val="28"/>
              <w:szCs w:val="28"/>
            </w:rPr>
          </w:rPrChange>
        </w:rPr>
        <w:t>. S</w:t>
      </w:r>
      <w:r w:rsidR="00401766" w:rsidRPr="009D3B65">
        <w:rPr>
          <w:rFonts w:ascii="Times New Roman" w:hAnsi="Times New Roman" w:cs="Times New Roman"/>
          <w:sz w:val="24"/>
          <w:szCs w:val="24"/>
          <w:rPrChange w:id="1458" w:author="Abruno" w:date="2018-10-24T13:49:00Z">
            <w:rPr>
              <w:rFonts w:ascii="Times New Roman" w:hAnsi="Times New Roman" w:cs="Times New Roman"/>
              <w:sz w:val="28"/>
              <w:szCs w:val="28"/>
            </w:rPr>
          </w:rPrChange>
        </w:rPr>
        <w:t xml:space="preserve">e non lo </w:t>
      </w:r>
      <w:r w:rsidR="00A304D8" w:rsidRPr="009D3B65">
        <w:rPr>
          <w:rFonts w:ascii="Times New Roman" w:hAnsi="Times New Roman" w:cs="Times New Roman"/>
          <w:sz w:val="24"/>
          <w:szCs w:val="24"/>
          <w:rPrChange w:id="1459" w:author="Abruno" w:date="2018-10-24T13:49:00Z">
            <w:rPr>
              <w:rFonts w:ascii="Times New Roman" w:hAnsi="Times New Roman" w:cs="Times New Roman"/>
              <w:sz w:val="28"/>
              <w:szCs w:val="28"/>
            </w:rPr>
          </w:rPrChange>
        </w:rPr>
        <w:t>fosse,</w:t>
      </w:r>
      <w:r w:rsidRPr="009D3B65">
        <w:rPr>
          <w:rFonts w:ascii="Times New Roman" w:hAnsi="Times New Roman" w:cs="Times New Roman"/>
          <w:sz w:val="24"/>
          <w:szCs w:val="24"/>
          <w:rPrChange w:id="1460" w:author="Abruno" w:date="2018-10-24T13:49:00Z">
            <w:rPr>
              <w:rFonts w:ascii="Times New Roman" w:hAnsi="Times New Roman" w:cs="Times New Roman"/>
              <w:sz w:val="28"/>
              <w:szCs w:val="28"/>
            </w:rPr>
          </w:rPrChange>
        </w:rPr>
        <w:t xml:space="preserve"> le alternative </w:t>
      </w:r>
      <w:r w:rsidR="00052689" w:rsidRPr="009D3B65">
        <w:rPr>
          <w:rFonts w:ascii="Times New Roman" w:hAnsi="Times New Roman" w:cs="Times New Roman"/>
          <w:sz w:val="24"/>
          <w:szCs w:val="24"/>
          <w:rPrChange w:id="1461" w:author="Abruno" w:date="2018-10-24T13:49:00Z">
            <w:rPr>
              <w:rFonts w:ascii="Times New Roman" w:hAnsi="Times New Roman" w:cs="Times New Roman"/>
              <w:sz w:val="28"/>
              <w:szCs w:val="28"/>
            </w:rPr>
          </w:rPrChange>
        </w:rPr>
        <w:t xml:space="preserve">verso cui scivoleremmo malauguratamente </w:t>
      </w:r>
      <w:r w:rsidRPr="009D3B65">
        <w:rPr>
          <w:rFonts w:ascii="Times New Roman" w:hAnsi="Times New Roman" w:cs="Times New Roman"/>
          <w:sz w:val="24"/>
          <w:szCs w:val="24"/>
          <w:rPrChange w:id="1462" w:author="Abruno" w:date="2018-10-24T13:49:00Z">
            <w:rPr>
              <w:rFonts w:ascii="Times New Roman" w:hAnsi="Times New Roman" w:cs="Times New Roman"/>
              <w:sz w:val="28"/>
              <w:szCs w:val="28"/>
            </w:rPr>
          </w:rPrChange>
        </w:rPr>
        <w:t>sarebbero due:</w:t>
      </w:r>
      <w:r w:rsidR="00401766" w:rsidRPr="009D3B65">
        <w:rPr>
          <w:rFonts w:ascii="Times New Roman" w:hAnsi="Times New Roman" w:cs="Times New Roman"/>
          <w:sz w:val="24"/>
          <w:szCs w:val="24"/>
          <w:rPrChange w:id="1463" w:author="Abruno" w:date="2018-10-24T13:49:00Z">
            <w:rPr>
              <w:rFonts w:ascii="Times New Roman" w:hAnsi="Times New Roman" w:cs="Times New Roman"/>
              <w:sz w:val="28"/>
              <w:szCs w:val="28"/>
            </w:rPr>
          </w:rPrChange>
        </w:rPr>
        <w:t xml:space="preserve"> o la maggioranza dell’umanità divent</w:t>
      </w:r>
      <w:r w:rsidR="001D4372" w:rsidRPr="009D3B65">
        <w:rPr>
          <w:rFonts w:ascii="Times New Roman" w:hAnsi="Times New Roman" w:cs="Times New Roman"/>
          <w:sz w:val="24"/>
          <w:szCs w:val="24"/>
          <w:rPrChange w:id="1464" w:author="Abruno" w:date="2018-10-24T13:49:00Z">
            <w:rPr>
              <w:rFonts w:ascii="Times New Roman" w:hAnsi="Times New Roman" w:cs="Times New Roman"/>
              <w:sz w:val="28"/>
              <w:szCs w:val="28"/>
            </w:rPr>
          </w:rPrChange>
        </w:rPr>
        <w:t>erà</w:t>
      </w:r>
      <w:r w:rsidR="00401766" w:rsidRPr="009D3B65">
        <w:rPr>
          <w:rFonts w:ascii="Times New Roman" w:hAnsi="Times New Roman" w:cs="Times New Roman"/>
          <w:sz w:val="24"/>
          <w:szCs w:val="24"/>
          <w:rPrChange w:id="1465" w:author="Abruno" w:date="2018-10-24T13:49:00Z">
            <w:rPr>
              <w:rFonts w:ascii="Times New Roman" w:hAnsi="Times New Roman" w:cs="Times New Roman"/>
              <w:sz w:val="28"/>
              <w:szCs w:val="28"/>
            </w:rPr>
          </w:rPrChange>
        </w:rPr>
        <w:t xml:space="preserve"> (per semplificare) progettista</w:t>
      </w:r>
      <w:r w:rsidRPr="009D3B65">
        <w:rPr>
          <w:rFonts w:ascii="Times New Roman" w:hAnsi="Times New Roman" w:cs="Times New Roman"/>
          <w:sz w:val="24"/>
          <w:szCs w:val="24"/>
          <w:rPrChange w:id="1466" w:author="Abruno" w:date="2018-10-24T13:49:00Z">
            <w:rPr>
              <w:rFonts w:ascii="Times New Roman" w:hAnsi="Times New Roman" w:cs="Times New Roman"/>
              <w:sz w:val="28"/>
              <w:szCs w:val="28"/>
            </w:rPr>
          </w:rPrChange>
        </w:rPr>
        <w:t>,</w:t>
      </w:r>
      <w:r w:rsidR="00401766" w:rsidRPr="009D3B65">
        <w:rPr>
          <w:rFonts w:ascii="Times New Roman" w:hAnsi="Times New Roman" w:cs="Times New Roman"/>
          <w:sz w:val="24"/>
          <w:szCs w:val="24"/>
          <w:rPrChange w:id="1467" w:author="Abruno" w:date="2018-10-24T13:49:00Z">
            <w:rPr>
              <w:rFonts w:ascii="Times New Roman" w:hAnsi="Times New Roman" w:cs="Times New Roman"/>
              <w:sz w:val="28"/>
              <w:szCs w:val="28"/>
            </w:rPr>
          </w:rPrChange>
        </w:rPr>
        <w:t xml:space="preserve"> oppure non </w:t>
      </w:r>
      <w:r w:rsidR="001D4372" w:rsidRPr="009D3B65">
        <w:rPr>
          <w:rFonts w:ascii="Times New Roman" w:hAnsi="Times New Roman" w:cs="Times New Roman"/>
          <w:sz w:val="24"/>
          <w:szCs w:val="24"/>
          <w:rPrChange w:id="1468" w:author="Abruno" w:date="2018-10-24T13:49:00Z">
            <w:rPr>
              <w:rFonts w:ascii="Times New Roman" w:hAnsi="Times New Roman" w:cs="Times New Roman"/>
              <w:sz w:val="28"/>
              <w:szCs w:val="28"/>
            </w:rPr>
          </w:rPrChange>
        </w:rPr>
        <w:t>avrà</w:t>
      </w:r>
      <w:r w:rsidR="00401766" w:rsidRPr="009D3B65">
        <w:rPr>
          <w:rFonts w:ascii="Times New Roman" w:hAnsi="Times New Roman" w:cs="Times New Roman"/>
          <w:sz w:val="24"/>
          <w:szCs w:val="24"/>
          <w:rPrChange w:id="1469" w:author="Abruno" w:date="2018-10-24T13:49:00Z">
            <w:rPr>
              <w:rFonts w:ascii="Times New Roman" w:hAnsi="Times New Roman" w:cs="Times New Roman"/>
              <w:sz w:val="28"/>
              <w:szCs w:val="28"/>
            </w:rPr>
          </w:rPrChange>
        </w:rPr>
        <w:t xml:space="preserve"> i mezzi per vivere (e per comprare)</w:t>
      </w:r>
      <w:r w:rsidR="00A304D8" w:rsidRPr="009D3B65">
        <w:rPr>
          <w:rFonts w:ascii="Times New Roman" w:hAnsi="Times New Roman" w:cs="Times New Roman"/>
          <w:sz w:val="24"/>
          <w:szCs w:val="24"/>
          <w:rPrChange w:id="1470" w:author="Abruno" w:date="2018-10-24T13:49:00Z">
            <w:rPr>
              <w:rFonts w:ascii="Times New Roman" w:hAnsi="Times New Roman" w:cs="Times New Roman"/>
              <w:sz w:val="28"/>
              <w:szCs w:val="28"/>
            </w:rPr>
          </w:rPrChange>
        </w:rPr>
        <w:t>. U</w:t>
      </w:r>
      <w:r w:rsidR="00401766" w:rsidRPr="009D3B65">
        <w:rPr>
          <w:rFonts w:ascii="Times New Roman" w:hAnsi="Times New Roman" w:cs="Times New Roman"/>
          <w:sz w:val="24"/>
          <w:szCs w:val="24"/>
          <w:rPrChange w:id="1471" w:author="Abruno" w:date="2018-10-24T13:49:00Z">
            <w:rPr>
              <w:rFonts w:ascii="Times New Roman" w:hAnsi="Times New Roman" w:cs="Times New Roman"/>
              <w:sz w:val="28"/>
              <w:szCs w:val="28"/>
            </w:rPr>
          </w:rPrChange>
        </w:rPr>
        <w:t xml:space="preserve">no scenario possibile </w:t>
      </w:r>
      <w:r w:rsidR="00A304D8" w:rsidRPr="009D3B65">
        <w:rPr>
          <w:rFonts w:ascii="Times New Roman" w:hAnsi="Times New Roman" w:cs="Times New Roman"/>
          <w:sz w:val="24"/>
          <w:szCs w:val="24"/>
          <w:rPrChange w:id="1472" w:author="Abruno" w:date="2018-10-24T13:49:00Z">
            <w:rPr>
              <w:rFonts w:ascii="Times New Roman" w:hAnsi="Times New Roman" w:cs="Times New Roman"/>
              <w:sz w:val="28"/>
              <w:szCs w:val="28"/>
            </w:rPr>
          </w:rPrChange>
        </w:rPr>
        <w:t>sarebbe quello di</w:t>
      </w:r>
      <w:r w:rsidR="00401766" w:rsidRPr="009D3B65">
        <w:rPr>
          <w:rFonts w:ascii="Times New Roman" w:hAnsi="Times New Roman" w:cs="Times New Roman"/>
          <w:sz w:val="24"/>
          <w:szCs w:val="24"/>
          <w:rPrChange w:id="1473" w:author="Abruno" w:date="2018-10-24T13:49:00Z">
            <w:rPr>
              <w:rFonts w:ascii="Times New Roman" w:hAnsi="Times New Roman" w:cs="Times New Roman"/>
              <w:sz w:val="28"/>
              <w:szCs w:val="28"/>
            </w:rPr>
          </w:rPrChange>
        </w:rPr>
        <w:t xml:space="preserve"> un</w:t>
      </w:r>
      <w:ins w:id="1474" w:author="Fiorella" w:date="2016-06-27T18:27:00Z">
        <w:r w:rsidR="00FB786A" w:rsidRPr="009D3B65">
          <w:rPr>
            <w:rFonts w:ascii="Times New Roman" w:hAnsi="Times New Roman" w:cs="Times New Roman"/>
            <w:sz w:val="24"/>
            <w:szCs w:val="24"/>
            <w:rPrChange w:id="1475" w:author="Abruno" w:date="2018-10-24T13:49:00Z">
              <w:rPr>
                <w:rFonts w:ascii="Times New Roman" w:hAnsi="Times New Roman" w:cs="Times New Roman"/>
                <w:sz w:val="28"/>
                <w:szCs w:val="28"/>
              </w:rPr>
            </w:rPrChange>
          </w:rPr>
          <w:t>’</w:t>
        </w:r>
      </w:ins>
      <w:del w:id="1476" w:author="Fiorella" w:date="2016-06-27T18:27:00Z">
        <w:r w:rsidR="00401766" w:rsidRPr="009D3B65" w:rsidDel="00FB786A">
          <w:rPr>
            <w:rFonts w:ascii="Times New Roman" w:hAnsi="Times New Roman" w:cs="Times New Roman"/>
            <w:sz w:val="24"/>
            <w:szCs w:val="24"/>
            <w:rPrChange w:id="1477" w:author="Abruno" w:date="2018-10-24T13:49:00Z">
              <w:rPr>
                <w:rFonts w:ascii="Times New Roman" w:hAnsi="Times New Roman" w:cs="Times New Roman"/>
                <w:sz w:val="28"/>
                <w:szCs w:val="28"/>
              </w:rPr>
            </w:rPrChange>
          </w:rPr>
          <w:delText xml:space="preserve">a </w:delText>
        </w:r>
      </w:del>
      <w:r w:rsidR="00052689" w:rsidRPr="009D3B65">
        <w:rPr>
          <w:rFonts w:ascii="Times New Roman" w:hAnsi="Times New Roman" w:cs="Times New Roman"/>
          <w:sz w:val="24"/>
          <w:szCs w:val="24"/>
          <w:rPrChange w:id="1478" w:author="Abruno" w:date="2018-10-24T13:49:00Z">
            <w:rPr>
              <w:rFonts w:ascii="Times New Roman" w:hAnsi="Times New Roman" w:cs="Times New Roman"/>
              <w:sz w:val="28"/>
              <w:szCs w:val="28"/>
            </w:rPr>
          </w:rPrChange>
        </w:rPr>
        <w:t xml:space="preserve">impossibile </w:t>
      </w:r>
      <w:r w:rsidR="00401766" w:rsidRPr="009D3B65">
        <w:rPr>
          <w:rFonts w:ascii="Times New Roman" w:hAnsi="Times New Roman" w:cs="Times New Roman"/>
          <w:sz w:val="24"/>
          <w:szCs w:val="24"/>
          <w:rPrChange w:id="1479" w:author="Abruno" w:date="2018-10-24T13:49:00Z">
            <w:rPr>
              <w:rFonts w:ascii="Times New Roman" w:hAnsi="Times New Roman" w:cs="Times New Roman"/>
              <w:sz w:val="28"/>
              <w:szCs w:val="28"/>
            </w:rPr>
          </w:rPrChange>
        </w:rPr>
        <w:t>alleanza tra superesperti e possidenti e tutto il resto della società ridotta a mestieri serventi e sottopagati</w:t>
      </w:r>
      <w:del w:id="1480" w:author="Fiorella" w:date="2016-06-27T18:27:00Z">
        <w:r w:rsidR="00052689" w:rsidRPr="009D3B65" w:rsidDel="00FB786A">
          <w:rPr>
            <w:rFonts w:ascii="Times New Roman" w:hAnsi="Times New Roman" w:cs="Times New Roman"/>
            <w:sz w:val="24"/>
            <w:szCs w:val="24"/>
            <w:rPrChange w:id="1481" w:author="Abruno" w:date="2018-10-24T13:49:00Z">
              <w:rPr>
                <w:rFonts w:ascii="Times New Roman" w:hAnsi="Times New Roman" w:cs="Times New Roman"/>
                <w:sz w:val="28"/>
                <w:szCs w:val="28"/>
              </w:rPr>
            </w:rPrChange>
          </w:rPr>
          <w:delText>,</w:delText>
        </w:r>
      </w:del>
      <w:r w:rsidR="00052689" w:rsidRPr="009D3B65">
        <w:rPr>
          <w:rFonts w:ascii="Times New Roman" w:hAnsi="Times New Roman" w:cs="Times New Roman"/>
          <w:sz w:val="24"/>
          <w:szCs w:val="24"/>
          <w:rPrChange w:id="1482" w:author="Abruno" w:date="2018-10-24T13:49:00Z">
            <w:rPr>
              <w:rFonts w:ascii="Times New Roman" w:hAnsi="Times New Roman" w:cs="Times New Roman"/>
              <w:sz w:val="28"/>
              <w:szCs w:val="28"/>
            </w:rPr>
          </w:rPrChange>
        </w:rPr>
        <w:t xml:space="preserve"> </w:t>
      </w:r>
      <w:r w:rsidR="00401766" w:rsidRPr="009D3B65">
        <w:rPr>
          <w:rFonts w:ascii="Times New Roman" w:hAnsi="Times New Roman" w:cs="Times New Roman"/>
          <w:sz w:val="24"/>
          <w:szCs w:val="24"/>
          <w:rPrChange w:id="1483" w:author="Abruno" w:date="2018-10-24T13:49:00Z">
            <w:rPr>
              <w:rFonts w:ascii="Times New Roman" w:hAnsi="Times New Roman" w:cs="Times New Roman"/>
              <w:sz w:val="28"/>
              <w:szCs w:val="28"/>
            </w:rPr>
          </w:rPrChange>
        </w:rPr>
        <w:t xml:space="preserve">(scomparsa della middle </w:t>
      </w:r>
      <w:proofErr w:type="spellStart"/>
      <w:r w:rsidR="00401766" w:rsidRPr="009D3B65">
        <w:rPr>
          <w:rFonts w:ascii="Times New Roman" w:hAnsi="Times New Roman" w:cs="Times New Roman"/>
          <w:sz w:val="24"/>
          <w:szCs w:val="24"/>
          <w:rPrChange w:id="1484" w:author="Abruno" w:date="2018-10-24T13:49:00Z">
            <w:rPr>
              <w:rFonts w:ascii="Times New Roman" w:hAnsi="Times New Roman" w:cs="Times New Roman"/>
              <w:sz w:val="28"/>
              <w:szCs w:val="28"/>
            </w:rPr>
          </w:rPrChange>
        </w:rPr>
        <w:t>class</w:t>
      </w:r>
      <w:proofErr w:type="spellEnd"/>
      <w:r w:rsidR="00401766" w:rsidRPr="009D3B65">
        <w:rPr>
          <w:rFonts w:ascii="Times New Roman" w:hAnsi="Times New Roman" w:cs="Times New Roman"/>
          <w:sz w:val="24"/>
          <w:szCs w:val="24"/>
          <w:rPrChange w:id="1485" w:author="Abruno" w:date="2018-10-24T13:49:00Z">
            <w:rPr>
              <w:rFonts w:ascii="Times New Roman" w:hAnsi="Times New Roman" w:cs="Times New Roman"/>
              <w:sz w:val="28"/>
              <w:szCs w:val="28"/>
            </w:rPr>
          </w:rPrChange>
        </w:rPr>
        <w:t>); oppure, ancora</w:t>
      </w:r>
      <w:r w:rsidR="00052689" w:rsidRPr="009D3B65">
        <w:rPr>
          <w:rFonts w:ascii="Times New Roman" w:hAnsi="Times New Roman" w:cs="Times New Roman"/>
          <w:sz w:val="24"/>
          <w:szCs w:val="24"/>
          <w:rPrChange w:id="1486" w:author="Abruno" w:date="2018-10-24T13:49:00Z">
            <w:rPr>
              <w:rFonts w:ascii="Times New Roman" w:hAnsi="Times New Roman" w:cs="Times New Roman"/>
              <w:sz w:val="28"/>
              <w:szCs w:val="28"/>
            </w:rPr>
          </w:rPrChange>
        </w:rPr>
        <w:t xml:space="preserve"> (</w:t>
      </w:r>
      <w:r w:rsidR="00401766" w:rsidRPr="009D3B65">
        <w:rPr>
          <w:rFonts w:ascii="Times New Roman" w:hAnsi="Times New Roman" w:cs="Times New Roman"/>
          <w:sz w:val="24"/>
          <w:szCs w:val="24"/>
          <w:rPrChange w:id="1487" w:author="Abruno" w:date="2018-10-24T13:49:00Z">
            <w:rPr>
              <w:rFonts w:ascii="Times New Roman" w:hAnsi="Times New Roman" w:cs="Times New Roman"/>
              <w:sz w:val="28"/>
              <w:szCs w:val="28"/>
            </w:rPr>
          </w:rPrChange>
        </w:rPr>
        <w:t>ma</w:t>
      </w:r>
      <w:r w:rsidR="00052689" w:rsidRPr="009D3B65">
        <w:rPr>
          <w:rFonts w:ascii="Times New Roman" w:hAnsi="Times New Roman" w:cs="Times New Roman"/>
          <w:sz w:val="24"/>
          <w:szCs w:val="24"/>
          <w:rPrChange w:id="1488" w:author="Abruno" w:date="2018-10-24T13:49:00Z">
            <w:rPr>
              <w:rFonts w:ascii="Times New Roman" w:hAnsi="Times New Roman" w:cs="Times New Roman"/>
              <w:sz w:val="28"/>
              <w:szCs w:val="28"/>
            </w:rPr>
          </w:rPrChange>
        </w:rPr>
        <w:t xml:space="preserve"> servirebbe un </w:t>
      </w:r>
      <w:ins w:id="1489" w:author="Fiorella" w:date="2016-06-27T18:27:00Z">
        <w:r w:rsidR="00FB786A" w:rsidRPr="009D3B65">
          <w:rPr>
            <w:rFonts w:ascii="Times New Roman" w:hAnsi="Times New Roman" w:cs="Times New Roman"/>
            <w:sz w:val="24"/>
            <w:szCs w:val="24"/>
            <w:rPrChange w:id="1490" w:author="Abruno" w:date="2018-10-24T13:49:00Z">
              <w:rPr>
                <w:rFonts w:ascii="Times New Roman" w:hAnsi="Times New Roman" w:cs="Times New Roman"/>
                <w:sz w:val="28"/>
                <w:szCs w:val="28"/>
              </w:rPr>
            </w:rPrChange>
          </w:rPr>
          <w:t>G</w:t>
        </w:r>
      </w:ins>
      <w:del w:id="1491" w:author="Fiorella" w:date="2016-06-27T18:27:00Z">
        <w:r w:rsidR="00052689" w:rsidRPr="009D3B65" w:rsidDel="00FB786A">
          <w:rPr>
            <w:rFonts w:ascii="Times New Roman" w:hAnsi="Times New Roman" w:cs="Times New Roman"/>
            <w:sz w:val="24"/>
            <w:szCs w:val="24"/>
            <w:rPrChange w:id="1492" w:author="Abruno" w:date="2018-10-24T13:49:00Z">
              <w:rPr>
                <w:rFonts w:ascii="Times New Roman" w:hAnsi="Times New Roman" w:cs="Times New Roman"/>
                <w:sz w:val="28"/>
                <w:szCs w:val="28"/>
              </w:rPr>
            </w:rPrChange>
          </w:rPr>
          <w:delText>g</w:delText>
        </w:r>
      </w:del>
      <w:r w:rsidR="00052689" w:rsidRPr="009D3B65">
        <w:rPr>
          <w:rFonts w:ascii="Times New Roman" w:hAnsi="Times New Roman" w:cs="Times New Roman"/>
          <w:sz w:val="24"/>
          <w:szCs w:val="24"/>
          <w:rPrChange w:id="1493" w:author="Abruno" w:date="2018-10-24T13:49:00Z">
            <w:rPr>
              <w:rFonts w:ascii="Times New Roman" w:hAnsi="Times New Roman" w:cs="Times New Roman"/>
              <w:sz w:val="28"/>
              <w:szCs w:val="28"/>
            </w:rPr>
          </w:rPrChange>
        </w:rPr>
        <w:t>overno mondiale)</w:t>
      </w:r>
      <w:r w:rsidR="00401766" w:rsidRPr="009D3B65">
        <w:rPr>
          <w:rFonts w:ascii="Times New Roman" w:hAnsi="Times New Roman" w:cs="Times New Roman"/>
          <w:sz w:val="24"/>
          <w:szCs w:val="24"/>
          <w:rPrChange w:id="1494" w:author="Abruno" w:date="2018-10-24T13:49:00Z">
            <w:rPr>
              <w:rFonts w:ascii="Times New Roman" w:hAnsi="Times New Roman" w:cs="Times New Roman"/>
              <w:sz w:val="28"/>
              <w:szCs w:val="28"/>
            </w:rPr>
          </w:rPrChange>
        </w:rPr>
        <w:t xml:space="preserve"> il sal</w:t>
      </w:r>
      <w:r w:rsidR="00CC0156" w:rsidRPr="009D3B65">
        <w:rPr>
          <w:rFonts w:ascii="Times New Roman" w:hAnsi="Times New Roman" w:cs="Times New Roman"/>
          <w:sz w:val="24"/>
          <w:szCs w:val="24"/>
          <w:rPrChange w:id="1495" w:author="Abruno" w:date="2018-10-24T13:49:00Z">
            <w:rPr>
              <w:rFonts w:ascii="Times New Roman" w:hAnsi="Times New Roman" w:cs="Times New Roman"/>
              <w:sz w:val="28"/>
              <w:szCs w:val="28"/>
            </w:rPr>
          </w:rPrChange>
        </w:rPr>
        <w:t>ario universale di cittadinanza</w:t>
      </w:r>
      <w:r w:rsidR="00401766" w:rsidRPr="009D3B65">
        <w:rPr>
          <w:rFonts w:ascii="Times New Roman" w:hAnsi="Times New Roman" w:cs="Times New Roman"/>
          <w:sz w:val="24"/>
          <w:szCs w:val="24"/>
          <w:rPrChange w:id="1496" w:author="Abruno" w:date="2018-10-24T13:49:00Z">
            <w:rPr>
              <w:rFonts w:ascii="Times New Roman" w:hAnsi="Times New Roman" w:cs="Times New Roman"/>
              <w:sz w:val="28"/>
              <w:szCs w:val="28"/>
            </w:rPr>
          </w:rPrChange>
        </w:rPr>
        <w:t>, alimentato dal surp</w:t>
      </w:r>
      <w:r w:rsidR="008A224A" w:rsidRPr="009D3B65">
        <w:rPr>
          <w:rFonts w:ascii="Times New Roman" w:hAnsi="Times New Roman" w:cs="Times New Roman"/>
          <w:sz w:val="24"/>
          <w:szCs w:val="24"/>
          <w:rPrChange w:id="1497" w:author="Abruno" w:date="2018-10-24T13:49:00Z">
            <w:rPr>
              <w:rFonts w:ascii="Times New Roman" w:hAnsi="Times New Roman" w:cs="Times New Roman"/>
              <w:sz w:val="28"/>
              <w:szCs w:val="28"/>
            </w:rPr>
          </w:rPrChange>
        </w:rPr>
        <w:t>lu</w:t>
      </w:r>
      <w:r w:rsidR="00401766" w:rsidRPr="009D3B65">
        <w:rPr>
          <w:rFonts w:ascii="Times New Roman" w:hAnsi="Times New Roman" w:cs="Times New Roman"/>
          <w:sz w:val="24"/>
          <w:szCs w:val="24"/>
          <w:rPrChange w:id="1498" w:author="Abruno" w:date="2018-10-24T13:49:00Z">
            <w:rPr>
              <w:rFonts w:ascii="Times New Roman" w:hAnsi="Times New Roman" w:cs="Times New Roman"/>
              <w:sz w:val="28"/>
              <w:szCs w:val="28"/>
            </w:rPr>
          </w:rPrChange>
        </w:rPr>
        <w:t>s dei nuovi schiavi robotici</w:t>
      </w:r>
      <w:r w:rsidR="008A224A" w:rsidRPr="009D3B65">
        <w:rPr>
          <w:rFonts w:ascii="Times New Roman" w:hAnsi="Times New Roman" w:cs="Times New Roman"/>
          <w:sz w:val="24"/>
          <w:szCs w:val="24"/>
          <w:rPrChange w:id="1499" w:author="Abruno" w:date="2018-10-24T13:49:00Z">
            <w:rPr>
              <w:rFonts w:ascii="Times New Roman" w:hAnsi="Times New Roman" w:cs="Times New Roman"/>
              <w:sz w:val="28"/>
              <w:szCs w:val="28"/>
            </w:rPr>
          </w:rPrChange>
        </w:rPr>
        <w:t>.</w:t>
      </w:r>
      <w:r w:rsidR="00DC08A9" w:rsidRPr="009D3B65">
        <w:rPr>
          <w:rFonts w:ascii="Times New Roman" w:hAnsi="Times New Roman" w:cs="Times New Roman"/>
          <w:sz w:val="24"/>
          <w:szCs w:val="24"/>
          <w:rPrChange w:id="1500" w:author="Abruno" w:date="2018-10-24T13:49:00Z">
            <w:rPr>
              <w:rFonts w:ascii="Times New Roman" w:hAnsi="Times New Roman" w:cs="Times New Roman"/>
              <w:sz w:val="28"/>
              <w:szCs w:val="28"/>
            </w:rPr>
          </w:rPrChange>
        </w:rPr>
        <w:t xml:space="preserve"> </w:t>
      </w:r>
      <w:r w:rsidR="00052689" w:rsidRPr="009D3B65">
        <w:rPr>
          <w:rFonts w:ascii="Times New Roman" w:hAnsi="Times New Roman" w:cs="Times New Roman"/>
          <w:sz w:val="24"/>
          <w:szCs w:val="24"/>
          <w:rPrChange w:id="1501" w:author="Abruno" w:date="2018-10-24T13:49:00Z">
            <w:rPr>
              <w:rFonts w:ascii="Times New Roman" w:hAnsi="Times New Roman" w:cs="Times New Roman"/>
              <w:sz w:val="28"/>
              <w:szCs w:val="28"/>
            </w:rPr>
          </w:rPrChange>
        </w:rPr>
        <w:t>In entrambi i casi solo una parità di rappresentanza potrebbe ribaltare la china ridando</w:t>
      </w:r>
      <w:ins w:id="1502" w:author="Fiorella" w:date="2016-06-27T18:27:00Z">
        <w:r w:rsidR="00FB786A" w:rsidRPr="009D3B65">
          <w:rPr>
            <w:rFonts w:ascii="Times New Roman" w:hAnsi="Times New Roman" w:cs="Times New Roman"/>
            <w:sz w:val="24"/>
            <w:szCs w:val="24"/>
            <w:rPrChange w:id="1503" w:author="Abruno" w:date="2018-10-24T13:49:00Z">
              <w:rPr>
                <w:rFonts w:ascii="Times New Roman" w:hAnsi="Times New Roman" w:cs="Times New Roman"/>
                <w:sz w:val="28"/>
                <w:szCs w:val="28"/>
              </w:rPr>
            </w:rPrChange>
          </w:rPr>
          <w:t>,</w:t>
        </w:r>
      </w:ins>
      <w:r w:rsidR="00052689" w:rsidRPr="009D3B65">
        <w:rPr>
          <w:rFonts w:ascii="Times New Roman" w:hAnsi="Times New Roman" w:cs="Times New Roman"/>
          <w:sz w:val="24"/>
          <w:szCs w:val="24"/>
          <w:rPrChange w:id="1504" w:author="Abruno" w:date="2018-10-24T13:49:00Z">
            <w:rPr>
              <w:rFonts w:ascii="Times New Roman" w:hAnsi="Times New Roman" w:cs="Times New Roman"/>
              <w:sz w:val="28"/>
              <w:szCs w:val="28"/>
            </w:rPr>
          </w:rPrChange>
        </w:rPr>
        <w:t xml:space="preserve"> attraverso il potere elettorale</w:t>
      </w:r>
      <w:r w:rsidR="00177F28" w:rsidRPr="009D3B65">
        <w:rPr>
          <w:rFonts w:ascii="Times New Roman" w:hAnsi="Times New Roman" w:cs="Times New Roman"/>
          <w:sz w:val="24"/>
          <w:szCs w:val="24"/>
          <w:rPrChange w:id="1505" w:author="Abruno" w:date="2018-10-24T13:49:00Z">
            <w:rPr>
              <w:rFonts w:ascii="Times New Roman" w:hAnsi="Times New Roman" w:cs="Times New Roman"/>
              <w:sz w:val="28"/>
              <w:szCs w:val="28"/>
            </w:rPr>
          </w:rPrChange>
        </w:rPr>
        <w:t xml:space="preserve"> e rappresentativo</w:t>
      </w:r>
      <w:ins w:id="1506" w:author="Fiorella" w:date="2016-06-27T18:27:00Z">
        <w:r w:rsidR="00FB786A" w:rsidRPr="009D3B65">
          <w:rPr>
            <w:rFonts w:ascii="Times New Roman" w:hAnsi="Times New Roman" w:cs="Times New Roman"/>
            <w:sz w:val="24"/>
            <w:szCs w:val="24"/>
            <w:rPrChange w:id="1507" w:author="Abruno" w:date="2018-10-24T13:49:00Z">
              <w:rPr>
                <w:rFonts w:ascii="Times New Roman" w:hAnsi="Times New Roman" w:cs="Times New Roman"/>
                <w:sz w:val="28"/>
                <w:szCs w:val="28"/>
              </w:rPr>
            </w:rPrChange>
          </w:rPr>
          <w:t>,</w:t>
        </w:r>
      </w:ins>
      <w:r w:rsidR="00177F28" w:rsidRPr="009D3B65">
        <w:rPr>
          <w:rFonts w:ascii="Times New Roman" w:hAnsi="Times New Roman" w:cs="Times New Roman"/>
          <w:sz w:val="24"/>
          <w:szCs w:val="24"/>
          <w:rPrChange w:id="1508" w:author="Abruno" w:date="2018-10-24T13:49:00Z">
            <w:rPr>
              <w:rFonts w:ascii="Times New Roman" w:hAnsi="Times New Roman" w:cs="Times New Roman"/>
              <w:sz w:val="28"/>
              <w:szCs w:val="28"/>
            </w:rPr>
          </w:rPrChange>
        </w:rPr>
        <w:t xml:space="preserve"> </w:t>
      </w:r>
      <w:r w:rsidR="00052689" w:rsidRPr="009D3B65">
        <w:rPr>
          <w:rFonts w:ascii="Times New Roman" w:hAnsi="Times New Roman" w:cs="Times New Roman"/>
          <w:sz w:val="24"/>
          <w:szCs w:val="24"/>
          <w:rPrChange w:id="1509" w:author="Abruno" w:date="2018-10-24T13:49:00Z">
            <w:rPr>
              <w:rFonts w:ascii="Times New Roman" w:hAnsi="Times New Roman" w:cs="Times New Roman"/>
              <w:sz w:val="28"/>
              <w:szCs w:val="28"/>
            </w:rPr>
          </w:rPrChange>
        </w:rPr>
        <w:t>quel</w:t>
      </w:r>
      <w:r w:rsidR="00CC0156" w:rsidRPr="009D3B65">
        <w:rPr>
          <w:rFonts w:ascii="Times New Roman" w:hAnsi="Times New Roman" w:cs="Times New Roman"/>
          <w:sz w:val="24"/>
          <w:szCs w:val="24"/>
          <w:rPrChange w:id="1510" w:author="Abruno" w:date="2018-10-24T13:49:00Z">
            <w:rPr>
              <w:rFonts w:ascii="Times New Roman" w:hAnsi="Times New Roman" w:cs="Times New Roman"/>
              <w:sz w:val="28"/>
              <w:szCs w:val="28"/>
            </w:rPr>
          </w:rPrChange>
        </w:rPr>
        <w:t>la sovranità ormai confiscata</w:t>
      </w:r>
      <w:r w:rsidR="00F1594F" w:rsidRPr="009D3B65">
        <w:rPr>
          <w:rFonts w:ascii="Times New Roman" w:hAnsi="Times New Roman" w:cs="Times New Roman"/>
          <w:sz w:val="24"/>
          <w:szCs w:val="24"/>
          <w:rPrChange w:id="1511" w:author="Abruno" w:date="2018-10-24T13:49:00Z">
            <w:rPr>
              <w:rFonts w:ascii="Times New Roman" w:hAnsi="Times New Roman" w:cs="Times New Roman"/>
              <w:sz w:val="28"/>
              <w:szCs w:val="28"/>
            </w:rPr>
          </w:rPrChange>
        </w:rPr>
        <w:t xml:space="preserve"> in rapporti di forza</w:t>
      </w:r>
      <w:r w:rsidR="00CC0156" w:rsidRPr="009D3B65">
        <w:rPr>
          <w:rFonts w:ascii="Times New Roman" w:hAnsi="Times New Roman" w:cs="Times New Roman"/>
          <w:sz w:val="24"/>
          <w:szCs w:val="24"/>
          <w:rPrChange w:id="1512" w:author="Abruno" w:date="2018-10-24T13:49:00Z">
            <w:rPr>
              <w:rFonts w:ascii="Times New Roman" w:hAnsi="Times New Roman" w:cs="Times New Roman"/>
              <w:sz w:val="28"/>
              <w:szCs w:val="28"/>
            </w:rPr>
          </w:rPrChange>
        </w:rPr>
        <w:t>.</w:t>
      </w:r>
      <w:r w:rsidR="00177F28" w:rsidRPr="009D3B65">
        <w:rPr>
          <w:rFonts w:ascii="Times New Roman" w:hAnsi="Times New Roman" w:cs="Times New Roman"/>
          <w:sz w:val="24"/>
          <w:szCs w:val="24"/>
          <w:rPrChange w:id="1513" w:author="Abruno" w:date="2018-10-24T13:49:00Z">
            <w:rPr>
              <w:rFonts w:ascii="Times New Roman" w:hAnsi="Times New Roman" w:cs="Times New Roman"/>
              <w:sz w:val="28"/>
              <w:szCs w:val="28"/>
            </w:rPr>
          </w:rPrChange>
        </w:rPr>
        <w:t xml:space="preserve"> </w:t>
      </w:r>
      <w:r w:rsidR="00EF1F2D" w:rsidRPr="009D3B65">
        <w:rPr>
          <w:rFonts w:ascii="Times New Roman" w:hAnsi="Times New Roman" w:cs="Times New Roman"/>
          <w:sz w:val="24"/>
          <w:szCs w:val="24"/>
          <w:rPrChange w:id="1514" w:author="Abruno" w:date="2018-10-24T13:49:00Z">
            <w:rPr>
              <w:rFonts w:ascii="Times New Roman" w:hAnsi="Times New Roman" w:cs="Times New Roman"/>
              <w:sz w:val="28"/>
              <w:szCs w:val="28"/>
            </w:rPr>
          </w:rPrChange>
        </w:rPr>
        <w:t>Va detto infine che, a</w:t>
      </w:r>
      <w:r w:rsidR="00052689" w:rsidRPr="009D3B65">
        <w:rPr>
          <w:rFonts w:ascii="Times New Roman" w:hAnsi="Times New Roman" w:cs="Times New Roman"/>
          <w:sz w:val="24"/>
          <w:szCs w:val="24"/>
          <w:rPrChange w:id="1515" w:author="Abruno" w:date="2018-10-24T13:49:00Z">
            <w:rPr>
              <w:rFonts w:ascii="Times New Roman" w:hAnsi="Times New Roman" w:cs="Times New Roman"/>
              <w:sz w:val="28"/>
              <w:szCs w:val="28"/>
            </w:rPr>
          </w:rPrChange>
        </w:rPr>
        <w:t xml:space="preserve">ncor prima di prospettare scenari che potrebbero apparire da fantascienza, non </w:t>
      </w:r>
      <w:r w:rsidR="00EF1F2D" w:rsidRPr="009D3B65">
        <w:rPr>
          <w:rFonts w:ascii="Times New Roman" w:hAnsi="Times New Roman" w:cs="Times New Roman"/>
          <w:sz w:val="24"/>
          <w:szCs w:val="24"/>
          <w:rPrChange w:id="1516" w:author="Abruno" w:date="2018-10-24T13:49:00Z">
            <w:rPr>
              <w:rFonts w:ascii="Times New Roman" w:hAnsi="Times New Roman" w:cs="Times New Roman"/>
              <w:sz w:val="28"/>
              <w:szCs w:val="28"/>
            </w:rPr>
          </w:rPrChange>
        </w:rPr>
        <w:t>reggerebbe</w:t>
      </w:r>
      <w:r w:rsidR="00052689" w:rsidRPr="009D3B65">
        <w:rPr>
          <w:rFonts w:ascii="Times New Roman" w:hAnsi="Times New Roman" w:cs="Times New Roman"/>
          <w:sz w:val="24"/>
          <w:szCs w:val="24"/>
          <w:rPrChange w:id="1517" w:author="Abruno" w:date="2018-10-24T13:49:00Z">
            <w:rPr>
              <w:rFonts w:ascii="Times New Roman" w:hAnsi="Times New Roman" w:cs="Times New Roman"/>
              <w:sz w:val="28"/>
              <w:szCs w:val="28"/>
            </w:rPr>
          </w:rPrChange>
        </w:rPr>
        <w:t xml:space="preserve"> il </w:t>
      </w:r>
      <w:r w:rsidR="008A224A" w:rsidRPr="009D3B65">
        <w:rPr>
          <w:rFonts w:ascii="Times New Roman" w:hAnsi="Times New Roman" w:cs="Times New Roman"/>
          <w:sz w:val="24"/>
          <w:szCs w:val="24"/>
          <w:rPrChange w:id="1518" w:author="Abruno" w:date="2018-10-24T13:49:00Z">
            <w:rPr>
              <w:rFonts w:ascii="Times New Roman" w:hAnsi="Times New Roman" w:cs="Times New Roman"/>
              <w:sz w:val="28"/>
              <w:szCs w:val="28"/>
            </w:rPr>
          </w:rPrChange>
        </w:rPr>
        <w:t>bilancio economico</w:t>
      </w:r>
      <w:r w:rsidR="00052689" w:rsidRPr="009D3B65">
        <w:rPr>
          <w:rFonts w:ascii="Times New Roman" w:hAnsi="Times New Roman" w:cs="Times New Roman"/>
          <w:sz w:val="24"/>
          <w:szCs w:val="24"/>
          <w:rPrChange w:id="1519" w:author="Abruno" w:date="2018-10-24T13:49:00Z">
            <w:rPr>
              <w:rFonts w:ascii="Times New Roman" w:hAnsi="Times New Roman" w:cs="Times New Roman"/>
              <w:sz w:val="28"/>
              <w:szCs w:val="28"/>
            </w:rPr>
          </w:rPrChange>
        </w:rPr>
        <w:t xml:space="preserve"> di una società siffatta. </w:t>
      </w:r>
      <w:del w:id="1520" w:author="Fiorella" w:date="2016-06-27T18:27:00Z">
        <w:r w:rsidR="00EF1F2D" w:rsidRPr="009D3B65" w:rsidDel="00FB786A">
          <w:rPr>
            <w:rFonts w:ascii="Times New Roman" w:hAnsi="Times New Roman" w:cs="Times New Roman"/>
            <w:sz w:val="24"/>
            <w:szCs w:val="24"/>
            <w:rPrChange w:id="1521" w:author="Abruno" w:date="2018-10-24T13:49:00Z">
              <w:rPr>
                <w:rFonts w:ascii="Times New Roman" w:hAnsi="Times New Roman" w:cs="Times New Roman"/>
                <w:sz w:val="28"/>
                <w:szCs w:val="28"/>
              </w:rPr>
            </w:rPrChange>
          </w:rPr>
          <w:delText xml:space="preserve"> </w:delText>
        </w:r>
      </w:del>
      <w:r w:rsidR="00EF1F2D" w:rsidRPr="009D3B65">
        <w:rPr>
          <w:rFonts w:ascii="Times New Roman" w:hAnsi="Times New Roman" w:cs="Times New Roman"/>
          <w:sz w:val="24"/>
          <w:szCs w:val="24"/>
          <w:rPrChange w:id="1522" w:author="Abruno" w:date="2018-10-24T13:49:00Z">
            <w:rPr>
              <w:rFonts w:ascii="Times New Roman" w:hAnsi="Times New Roman" w:cs="Times New Roman"/>
              <w:sz w:val="28"/>
              <w:szCs w:val="28"/>
            </w:rPr>
          </w:rPrChange>
        </w:rPr>
        <w:t>I</w:t>
      </w:r>
      <w:r w:rsidR="00DC08A9" w:rsidRPr="009D3B65">
        <w:rPr>
          <w:rFonts w:ascii="Times New Roman" w:hAnsi="Times New Roman" w:cs="Times New Roman"/>
          <w:sz w:val="24"/>
          <w:szCs w:val="24"/>
          <w:rPrChange w:id="1523" w:author="Abruno" w:date="2018-10-24T13:49:00Z">
            <w:rPr>
              <w:rFonts w:ascii="Times New Roman" w:hAnsi="Times New Roman" w:cs="Times New Roman"/>
              <w:sz w:val="28"/>
              <w:szCs w:val="28"/>
            </w:rPr>
          </w:rPrChange>
        </w:rPr>
        <w:t xml:space="preserve">mmaginiamo migliaia </w:t>
      </w:r>
      <w:r w:rsidR="00DC08A9" w:rsidRPr="009D3B65">
        <w:rPr>
          <w:rFonts w:ascii="Times New Roman" w:hAnsi="Times New Roman" w:cs="Times New Roman"/>
          <w:sz w:val="24"/>
          <w:szCs w:val="24"/>
          <w:rPrChange w:id="1524" w:author="Abruno" w:date="2018-10-24T13:49:00Z">
            <w:rPr>
              <w:rFonts w:ascii="Times New Roman" w:hAnsi="Times New Roman" w:cs="Times New Roman"/>
              <w:sz w:val="28"/>
              <w:szCs w:val="28"/>
            </w:rPr>
          </w:rPrChange>
        </w:rPr>
        <w:lastRenderedPageBreak/>
        <w:t xml:space="preserve">di robot che lavorano in una fabbrica e un esiguo numero di lavoratori che li controllano. I </w:t>
      </w:r>
      <w:r w:rsidR="00DC08A9" w:rsidRPr="009D3B65">
        <w:rPr>
          <w:rFonts w:ascii="Times New Roman" w:hAnsi="Times New Roman" w:cs="Times New Roman"/>
          <w:i/>
          <w:sz w:val="24"/>
          <w:szCs w:val="24"/>
          <w:rPrChange w:id="1525" w:author="Abruno" w:date="2018-10-24T13:49:00Z">
            <w:rPr>
              <w:rFonts w:ascii="Times New Roman" w:hAnsi="Times New Roman" w:cs="Times New Roman"/>
              <w:i/>
              <w:sz w:val="28"/>
              <w:szCs w:val="28"/>
            </w:rPr>
          </w:rPrChange>
        </w:rPr>
        <w:t>robot avranno una vita assai più breve dei lavoratori</w:t>
      </w:r>
      <w:r w:rsidR="00DC08A9" w:rsidRPr="009D3B65">
        <w:rPr>
          <w:rFonts w:ascii="Times New Roman" w:hAnsi="Times New Roman" w:cs="Times New Roman"/>
          <w:sz w:val="24"/>
          <w:szCs w:val="24"/>
          <w:rPrChange w:id="1526" w:author="Abruno" w:date="2018-10-24T13:49:00Z">
            <w:rPr>
              <w:rFonts w:ascii="Times New Roman" w:hAnsi="Times New Roman" w:cs="Times New Roman"/>
              <w:sz w:val="28"/>
              <w:szCs w:val="28"/>
            </w:rPr>
          </w:rPrChange>
        </w:rPr>
        <w:t xml:space="preserve"> e, quindi, </w:t>
      </w:r>
      <w:r w:rsidR="008A224A" w:rsidRPr="009D3B65">
        <w:rPr>
          <w:rFonts w:ascii="Times New Roman" w:hAnsi="Times New Roman" w:cs="Times New Roman"/>
          <w:sz w:val="24"/>
          <w:szCs w:val="24"/>
          <w:rPrChange w:id="1527" w:author="Abruno" w:date="2018-10-24T13:49:00Z">
            <w:rPr>
              <w:rFonts w:ascii="Times New Roman" w:hAnsi="Times New Roman" w:cs="Times New Roman"/>
              <w:sz w:val="28"/>
              <w:szCs w:val="28"/>
            </w:rPr>
          </w:rPrChange>
        </w:rPr>
        <w:t>nella</w:t>
      </w:r>
      <w:r w:rsidR="00DC08A9" w:rsidRPr="009D3B65">
        <w:rPr>
          <w:rFonts w:ascii="Times New Roman" w:hAnsi="Times New Roman" w:cs="Times New Roman"/>
          <w:sz w:val="24"/>
          <w:szCs w:val="24"/>
          <w:rPrChange w:id="1528" w:author="Abruno" w:date="2018-10-24T13:49:00Z">
            <w:rPr>
              <w:rFonts w:ascii="Times New Roman" w:hAnsi="Times New Roman" w:cs="Times New Roman"/>
              <w:sz w:val="28"/>
              <w:szCs w:val="28"/>
            </w:rPr>
          </w:rPrChange>
        </w:rPr>
        <w:t xml:space="preserve"> competizione capitalistica</w:t>
      </w:r>
      <w:r w:rsidR="008A224A" w:rsidRPr="009D3B65">
        <w:rPr>
          <w:rFonts w:ascii="Times New Roman" w:hAnsi="Times New Roman" w:cs="Times New Roman"/>
          <w:sz w:val="24"/>
          <w:szCs w:val="24"/>
          <w:rPrChange w:id="1529" w:author="Abruno" w:date="2018-10-24T13:49:00Z">
            <w:rPr>
              <w:rFonts w:ascii="Times New Roman" w:hAnsi="Times New Roman" w:cs="Times New Roman"/>
              <w:sz w:val="28"/>
              <w:szCs w:val="28"/>
            </w:rPr>
          </w:rPrChange>
        </w:rPr>
        <w:t>,</w:t>
      </w:r>
      <w:r w:rsidR="00DC08A9" w:rsidRPr="009D3B65">
        <w:rPr>
          <w:rFonts w:ascii="Times New Roman" w:hAnsi="Times New Roman" w:cs="Times New Roman"/>
          <w:sz w:val="24"/>
          <w:szCs w:val="24"/>
          <w:rPrChange w:id="1530" w:author="Abruno" w:date="2018-10-24T13:49:00Z">
            <w:rPr>
              <w:rFonts w:ascii="Times New Roman" w:hAnsi="Times New Roman" w:cs="Times New Roman"/>
              <w:sz w:val="28"/>
              <w:szCs w:val="28"/>
            </w:rPr>
          </w:rPrChange>
        </w:rPr>
        <w:t xml:space="preserve"> andranno continuamente sostituiti con costi di ammortamento annuo e reinvestimenti enormi. </w:t>
      </w:r>
      <w:r w:rsidR="008A224A" w:rsidRPr="009D3B65">
        <w:rPr>
          <w:rFonts w:ascii="Times New Roman" w:hAnsi="Times New Roman" w:cs="Times New Roman"/>
          <w:sz w:val="24"/>
          <w:szCs w:val="24"/>
          <w:rPrChange w:id="1531" w:author="Abruno" w:date="2018-10-24T13:49:00Z">
            <w:rPr>
              <w:rFonts w:ascii="Times New Roman" w:hAnsi="Times New Roman" w:cs="Times New Roman"/>
              <w:sz w:val="28"/>
              <w:szCs w:val="28"/>
            </w:rPr>
          </w:rPrChange>
        </w:rPr>
        <w:t>S</w:t>
      </w:r>
      <w:r w:rsidR="00DC08A9" w:rsidRPr="009D3B65">
        <w:rPr>
          <w:rFonts w:ascii="Times New Roman" w:hAnsi="Times New Roman" w:cs="Times New Roman"/>
          <w:sz w:val="24"/>
          <w:szCs w:val="24"/>
          <w:rPrChange w:id="1532" w:author="Abruno" w:date="2018-10-24T13:49:00Z">
            <w:rPr>
              <w:rFonts w:ascii="Times New Roman" w:hAnsi="Times New Roman" w:cs="Times New Roman"/>
              <w:sz w:val="28"/>
              <w:szCs w:val="28"/>
            </w:rPr>
          </w:rPrChange>
        </w:rPr>
        <w:t>arebbero minimi gli occupati, men</w:t>
      </w:r>
      <w:r w:rsidR="008A224A" w:rsidRPr="009D3B65">
        <w:rPr>
          <w:rFonts w:ascii="Times New Roman" w:hAnsi="Times New Roman" w:cs="Times New Roman"/>
          <w:sz w:val="24"/>
          <w:szCs w:val="24"/>
          <w:rPrChange w:id="1533" w:author="Abruno" w:date="2018-10-24T13:49:00Z">
            <w:rPr>
              <w:rFonts w:ascii="Times New Roman" w:hAnsi="Times New Roman" w:cs="Times New Roman"/>
              <w:sz w:val="28"/>
              <w:szCs w:val="28"/>
            </w:rPr>
          </w:rPrChange>
        </w:rPr>
        <w:t>tre l’utile netto sarebbe basso e finiremmo col</w:t>
      </w:r>
      <w:r w:rsidR="00DC08A9" w:rsidRPr="009D3B65">
        <w:rPr>
          <w:rFonts w:ascii="Times New Roman" w:hAnsi="Times New Roman" w:cs="Times New Roman"/>
          <w:sz w:val="24"/>
          <w:szCs w:val="24"/>
          <w:rPrChange w:id="1534" w:author="Abruno" w:date="2018-10-24T13:49:00Z">
            <w:rPr>
              <w:rFonts w:ascii="Times New Roman" w:hAnsi="Times New Roman" w:cs="Times New Roman"/>
              <w:sz w:val="28"/>
              <w:szCs w:val="28"/>
            </w:rPr>
          </w:rPrChange>
        </w:rPr>
        <w:t xml:space="preserve"> vivere in un mondo pieno di macchine complicate con tantissimi disoccupati</w:t>
      </w:r>
      <w:r w:rsidR="008A224A" w:rsidRPr="009D3B65">
        <w:rPr>
          <w:rFonts w:ascii="Times New Roman" w:hAnsi="Times New Roman" w:cs="Times New Roman"/>
          <w:sz w:val="24"/>
          <w:szCs w:val="24"/>
          <w:rPrChange w:id="1535" w:author="Abruno" w:date="2018-10-24T13:49:00Z">
            <w:rPr>
              <w:rFonts w:ascii="Times New Roman" w:hAnsi="Times New Roman" w:cs="Times New Roman"/>
              <w:sz w:val="28"/>
              <w:szCs w:val="28"/>
            </w:rPr>
          </w:rPrChange>
        </w:rPr>
        <w:t>,</w:t>
      </w:r>
      <w:r w:rsidR="00DC08A9" w:rsidRPr="009D3B65">
        <w:rPr>
          <w:rFonts w:ascii="Times New Roman" w:hAnsi="Times New Roman" w:cs="Times New Roman"/>
          <w:sz w:val="24"/>
          <w:szCs w:val="24"/>
          <w:rPrChange w:id="1536" w:author="Abruno" w:date="2018-10-24T13:49:00Z">
            <w:rPr>
              <w:rFonts w:ascii="Times New Roman" w:hAnsi="Times New Roman" w:cs="Times New Roman"/>
              <w:sz w:val="28"/>
              <w:szCs w:val="28"/>
            </w:rPr>
          </w:rPrChange>
        </w:rPr>
        <w:t xml:space="preserve"> senza reddito e possibilità di consumo. E d</w:t>
      </w:r>
      <w:r w:rsidR="008A224A" w:rsidRPr="009D3B65">
        <w:rPr>
          <w:rFonts w:ascii="Times New Roman" w:hAnsi="Times New Roman" w:cs="Times New Roman"/>
          <w:sz w:val="24"/>
          <w:szCs w:val="24"/>
          <w:rPrChange w:id="1537" w:author="Abruno" w:date="2018-10-24T13:49:00Z">
            <w:rPr>
              <w:rFonts w:ascii="Times New Roman" w:hAnsi="Times New Roman" w:cs="Times New Roman"/>
              <w:sz w:val="28"/>
              <w:szCs w:val="28"/>
            </w:rPr>
          </w:rPrChange>
        </w:rPr>
        <w:t>ato che solo il lavoro</w:t>
      </w:r>
      <w:r w:rsidR="00EF1F2D" w:rsidRPr="009D3B65">
        <w:rPr>
          <w:rFonts w:ascii="Times New Roman" w:hAnsi="Times New Roman" w:cs="Times New Roman"/>
          <w:sz w:val="24"/>
          <w:szCs w:val="24"/>
          <w:rPrChange w:id="1538" w:author="Abruno" w:date="2018-10-24T13:49:00Z">
            <w:rPr>
              <w:rFonts w:ascii="Times New Roman" w:hAnsi="Times New Roman" w:cs="Times New Roman"/>
              <w:sz w:val="28"/>
              <w:szCs w:val="28"/>
            </w:rPr>
          </w:rPrChange>
        </w:rPr>
        <w:t xml:space="preserve"> e la natura</w:t>
      </w:r>
      <w:r w:rsidR="008A224A" w:rsidRPr="009D3B65">
        <w:rPr>
          <w:rFonts w:ascii="Times New Roman" w:hAnsi="Times New Roman" w:cs="Times New Roman"/>
          <w:sz w:val="24"/>
          <w:szCs w:val="24"/>
          <w:rPrChange w:id="1539" w:author="Abruno" w:date="2018-10-24T13:49:00Z">
            <w:rPr>
              <w:rFonts w:ascii="Times New Roman" w:hAnsi="Times New Roman" w:cs="Times New Roman"/>
              <w:sz w:val="28"/>
              <w:szCs w:val="28"/>
            </w:rPr>
          </w:rPrChange>
        </w:rPr>
        <w:t xml:space="preserve"> produc</w:t>
      </w:r>
      <w:r w:rsidR="00EF1F2D" w:rsidRPr="009D3B65">
        <w:rPr>
          <w:rFonts w:ascii="Times New Roman" w:hAnsi="Times New Roman" w:cs="Times New Roman"/>
          <w:sz w:val="24"/>
          <w:szCs w:val="24"/>
          <w:rPrChange w:id="1540" w:author="Abruno" w:date="2018-10-24T13:49:00Z">
            <w:rPr>
              <w:rFonts w:ascii="Times New Roman" w:hAnsi="Times New Roman" w:cs="Times New Roman"/>
              <w:sz w:val="28"/>
              <w:szCs w:val="28"/>
            </w:rPr>
          </w:rPrChange>
        </w:rPr>
        <w:t xml:space="preserve">ono </w:t>
      </w:r>
      <w:r w:rsidR="008A224A" w:rsidRPr="009D3B65">
        <w:rPr>
          <w:rFonts w:ascii="Times New Roman" w:hAnsi="Times New Roman" w:cs="Times New Roman"/>
          <w:sz w:val="24"/>
          <w:szCs w:val="24"/>
          <w:rPrChange w:id="1541" w:author="Abruno" w:date="2018-10-24T13:49:00Z">
            <w:rPr>
              <w:rFonts w:ascii="Times New Roman" w:hAnsi="Times New Roman" w:cs="Times New Roman"/>
              <w:sz w:val="28"/>
              <w:szCs w:val="28"/>
            </w:rPr>
          </w:rPrChange>
        </w:rPr>
        <w:t>“</w:t>
      </w:r>
      <w:r w:rsidR="00DC08A9" w:rsidRPr="009D3B65">
        <w:rPr>
          <w:rFonts w:ascii="Times New Roman" w:hAnsi="Times New Roman" w:cs="Times New Roman"/>
          <w:sz w:val="24"/>
          <w:szCs w:val="24"/>
          <w:rPrChange w:id="1542" w:author="Abruno" w:date="2018-10-24T13:49:00Z">
            <w:rPr>
              <w:rFonts w:ascii="Times New Roman" w:hAnsi="Times New Roman" w:cs="Times New Roman"/>
              <w:sz w:val="28"/>
              <w:szCs w:val="28"/>
            </w:rPr>
          </w:rPrChange>
        </w:rPr>
        <w:t xml:space="preserve">nuovo </w:t>
      </w:r>
      <w:r w:rsidR="008A224A" w:rsidRPr="009D3B65">
        <w:rPr>
          <w:rFonts w:ascii="Times New Roman" w:hAnsi="Times New Roman" w:cs="Times New Roman"/>
          <w:sz w:val="24"/>
          <w:szCs w:val="24"/>
          <w:rPrChange w:id="1543" w:author="Abruno" w:date="2018-10-24T13:49:00Z">
            <w:rPr>
              <w:rFonts w:ascii="Times New Roman" w:hAnsi="Times New Roman" w:cs="Times New Roman"/>
              <w:sz w:val="28"/>
              <w:szCs w:val="28"/>
            </w:rPr>
          </w:rPrChange>
        </w:rPr>
        <w:t xml:space="preserve">valore” </w:t>
      </w:r>
      <w:r w:rsidR="00DC08A9" w:rsidRPr="009D3B65">
        <w:rPr>
          <w:rFonts w:ascii="Times New Roman" w:hAnsi="Times New Roman" w:cs="Times New Roman"/>
          <w:sz w:val="24"/>
          <w:szCs w:val="24"/>
          <w:rPrChange w:id="1544" w:author="Abruno" w:date="2018-10-24T13:49:00Z">
            <w:rPr>
              <w:rFonts w:ascii="Times New Roman" w:hAnsi="Times New Roman" w:cs="Times New Roman"/>
              <w:sz w:val="28"/>
              <w:szCs w:val="28"/>
            </w:rPr>
          </w:rPrChange>
        </w:rPr>
        <w:t xml:space="preserve">e ben pochi lavoratori </w:t>
      </w:r>
      <w:r w:rsidR="008A224A" w:rsidRPr="009D3B65">
        <w:rPr>
          <w:rFonts w:ascii="Times New Roman" w:hAnsi="Times New Roman" w:cs="Times New Roman"/>
          <w:sz w:val="24"/>
          <w:szCs w:val="24"/>
          <w:rPrChange w:id="1545" w:author="Abruno" w:date="2018-10-24T13:49:00Z">
            <w:rPr>
              <w:rFonts w:ascii="Times New Roman" w:hAnsi="Times New Roman" w:cs="Times New Roman"/>
              <w:sz w:val="28"/>
              <w:szCs w:val="28"/>
            </w:rPr>
          </w:rPrChange>
        </w:rPr>
        <w:t>sarebbero occupati</w:t>
      </w:r>
      <w:r w:rsidR="00EF1F2D" w:rsidRPr="009D3B65">
        <w:rPr>
          <w:rFonts w:ascii="Times New Roman" w:hAnsi="Times New Roman" w:cs="Times New Roman"/>
          <w:sz w:val="24"/>
          <w:szCs w:val="24"/>
          <w:rPrChange w:id="1546" w:author="Abruno" w:date="2018-10-24T13:49:00Z">
            <w:rPr>
              <w:rFonts w:ascii="Times New Roman" w:hAnsi="Times New Roman" w:cs="Times New Roman"/>
              <w:sz w:val="28"/>
              <w:szCs w:val="28"/>
            </w:rPr>
          </w:rPrChange>
        </w:rPr>
        <w:t xml:space="preserve"> e le risorse esaurite</w:t>
      </w:r>
      <w:r w:rsidR="008A224A" w:rsidRPr="009D3B65">
        <w:rPr>
          <w:rFonts w:ascii="Times New Roman" w:hAnsi="Times New Roman" w:cs="Times New Roman"/>
          <w:sz w:val="24"/>
          <w:szCs w:val="24"/>
          <w:rPrChange w:id="1547" w:author="Abruno" w:date="2018-10-24T13:49:00Z">
            <w:rPr>
              <w:rFonts w:ascii="Times New Roman" w:hAnsi="Times New Roman" w:cs="Times New Roman"/>
              <w:sz w:val="28"/>
              <w:szCs w:val="28"/>
            </w:rPr>
          </w:rPrChange>
        </w:rPr>
        <w:t>, anche il “nuovo valore”</w:t>
      </w:r>
      <w:r w:rsidR="00DC08A9" w:rsidRPr="009D3B65">
        <w:rPr>
          <w:rFonts w:ascii="Times New Roman" w:hAnsi="Times New Roman" w:cs="Times New Roman"/>
          <w:sz w:val="24"/>
          <w:szCs w:val="24"/>
          <w:rPrChange w:id="1548" w:author="Abruno" w:date="2018-10-24T13:49:00Z">
            <w:rPr>
              <w:rFonts w:ascii="Times New Roman" w:hAnsi="Times New Roman" w:cs="Times New Roman"/>
              <w:sz w:val="28"/>
              <w:szCs w:val="28"/>
            </w:rPr>
          </w:rPrChange>
        </w:rPr>
        <w:t xml:space="preserve"> </w:t>
      </w:r>
      <w:r w:rsidR="008A224A" w:rsidRPr="009D3B65">
        <w:rPr>
          <w:rFonts w:ascii="Times New Roman" w:hAnsi="Times New Roman" w:cs="Times New Roman"/>
          <w:sz w:val="24"/>
          <w:szCs w:val="24"/>
          <w:rPrChange w:id="1549" w:author="Abruno" w:date="2018-10-24T13:49:00Z">
            <w:rPr>
              <w:rFonts w:ascii="Times New Roman" w:hAnsi="Times New Roman" w:cs="Times New Roman"/>
              <w:sz w:val="28"/>
              <w:szCs w:val="28"/>
            </w:rPr>
          </w:rPrChange>
        </w:rPr>
        <w:t>sarebbe</w:t>
      </w:r>
      <w:r w:rsidR="00DC08A9" w:rsidRPr="009D3B65">
        <w:rPr>
          <w:rFonts w:ascii="Times New Roman" w:hAnsi="Times New Roman" w:cs="Times New Roman"/>
          <w:sz w:val="24"/>
          <w:szCs w:val="24"/>
          <w:rPrChange w:id="1550" w:author="Abruno" w:date="2018-10-24T13:49:00Z">
            <w:rPr>
              <w:rFonts w:ascii="Times New Roman" w:hAnsi="Times New Roman" w:cs="Times New Roman"/>
              <w:sz w:val="28"/>
              <w:szCs w:val="28"/>
            </w:rPr>
          </w:rPrChange>
        </w:rPr>
        <w:t xml:space="preserve"> </w:t>
      </w:r>
      <w:r w:rsidR="008A224A" w:rsidRPr="009D3B65">
        <w:rPr>
          <w:rFonts w:ascii="Times New Roman" w:hAnsi="Times New Roman" w:cs="Times New Roman"/>
          <w:sz w:val="24"/>
          <w:szCs w:val="24"/>
          <w:rPrChange w:id="1551" w:author="Abruno" w:date="2018-10-24T13:49:00Z">
            <w:rPr>
              <w:rFonts w:ascii="Times New Roman" w:hAnsi="Times New Roman" w:cs="Times New Roman"/>
              <w:sz w:val="28"/>
              <w:szCs w:val="28"/>
            </w:rPr>
          </w:rPrChange>
        </w:rPr>
        <w:t xml:space="preserve">assai </w:t>
      </w:r>
      <w:r w:rsidR="00DC08A9" w:rsidRPr="009D3B65">
        <w:rPr>
          <w:rFonts w:ascii="Times New Roman" w:hAnsi="Times New Roman" w:cs="Times New Roman"/>
          <w:sz w:val="24"/>
          <w:szCs w:val="24"/>
          <w:rPrChange w:id="1552" w:author="Abruno" w:date="2018-10-24T13:49:00Z">
            <w:rPr>
              <w:rFonts w:ascii="Times New Roman" w:hAnsi="Times New Roman" w:cs="Times New Roman"/>
              <w:sz w:val="28"/>
              <w:szCs w:val="28"/>
            </w:rPr>
          </w:rPrChange>
        </w:rPr>
        <w:t xml:space="preserve">basso e non ci sarebbe </w:t>
      </w:r>
      <w:r w:rsidR="008A224A" w:rsidRPr="009D3B65">
        <w:rPr>
          <w:rFonts w:ascii="Times New Roman" w:hAnsi="Times New Roman" w:cs="Times New Roman"/>
          <w:sz w:val="24"/>
          <w:szCs w:val="24"/>
          <w:rPrChange w:id="1553" w:author="Abruno" w:date="2018-10-24T13:49:00Z">
            <w:rPr>
              <w:rFonts w:ascii="Times New Roman" w:hAnsi="Times New Roman" w:cs="Times New Roman"/>
              <w:sz w:val="28"/>
              <w:szCs w:val="28"/>
            </w:rPr>
          </w:rPrChange>
        </w:rPr>
        <w:t xml:space="preserve">sufficiente plusvalore </w:t>
      </w:r>
      <w:r w:rsidR="00DC08A9" w:rsidRPr="009D3B65">
        <w:rPr>
          <w:rFonts w:ascii="Times New Roman" w:hAnsi="Times New Roman" w:cs="Times New Roman"/>
          <w:sz w:val="24"/>
          <w:szCs w:val="24"/>
          <w:rPrChange w:id="1554" w:author="Abruno" w:date="2018-10-24T13:49:00Z">
            <w:rPr>
              <w:rFonts w:ascii="Times New Roman" w:hAnsi="Times New Roman" w:cs="Times New Roman"/>
              <w:sz w:val="28"/>
              <w:szCs w:val="28"/>
            </w:rPr>
          </w:rPrChange>
        </w:rPr>
        <w:t>da ridistribuire.</w:t>
      </w:r>
      <w:r w:rsidR="008A224A" w:rsidRPr="009D3B65">
        <w:rPr>
          <w:rFonts w:ascii="Times New Roman" w:hAnsi="Times New Roman" w:cs="Times New Roman"/>
          <w:sz w:val="24"/>
          <w:szCs w:val="24"/>
          <w:rPrChange w:id="1555" w:author="Abruno" w:date="2018-10-24T13:49:00Z">
            <w:rPr>
              <w:rFonts w:ascii="Times New Roman" w:hAnsi="Times New Roman" w:cs="Times New Roman"/>
              <w:sz w:val="28"/>
              <w:szCs w:val="28"/>
            </w:rPr>
          </w:rPrChange>
        </w:rPr>
        <w:t xml:space="preserve"> </w:t>
      </w:r>
      <w:r w:rsidR="00DC08A9" w:rsidRPr="009D3B65">
        <w:rPr>
          <w:rFonts w:ascii="Times New Roman" w:hAnsi="Times New Roman" w:cs="Times New Roman"/>
          <w:i/>
          <w:sz w:val="24"/>
          <w:szCs w:val="24"/>
          <w:rPrChange w:id="1556" w:author="Abruno" w:date="2018-10-24T13:49:00Z">
            <w:rPr>
              <w:rFonts w:ascii="Times New Roman" w:hAnsi="Times New Roman" w:cs="Times New Roman"/>
              <w:i/>
              <w:sz w:val="28"/>
              <w:szCs w:val="28"/>
            </w:rPr>
          </w:rPrChange>
        </w:rPr>
        <w:t xml:space="preserve">Di che cosa si occuperebbe </w:t>
      </w:r>
      <w:r w:rsidR="008A224A" w:rsidRPr="009D3B65">
        <w:rPr>
          <w:rFonts w:ascii="Times New Roman" w:hAnsi="Times New Roman" w:cs="Times New Roman"/>
          <w:i/>
          <w:sz w:val="24"/>
          <w:szCs w:val="24"/>
          <w:rPrChange w:id="1557" w:author="Abruno" w:date="2018-10-24T13:49:00Z">
            <w:rPr>
              <w:rFonts w:ascii="Times New Roman" w:hAnsi="Times New Roman" w:cs="Times New Roman"/>
              <w:i/>
              <w:sz w:val="28"/>
              <w:szCs w:val="28"/>
            </w:rPr>
          </w:rPrChange>
        </w:rPr>
        <w:t xml:space="preserve">allora </w:t>
      </w:r>
      <w:r w:rsidR="00DC08A9" w:rsidRPr="009D3B65">
        <w:rPr>
          <w:rFonts w:ascii="Times New Roman" w:hAnsi="Times New Roman" w:cs="Times New Roman"/>
          <w:i/>
          <w:sz w:val="24"/>
          <w:szCs w:val="24"/>
          <w:rPrChange w:id="1558" w:author="Abruno" w:date="2018-10-24T13:49:00Z">
            <w:rPr>
              <w:rFonts w:ascii="Times New Roman" w:hAnsi="Times New Roman" w:cs="Times New Roman"/>
              <w:i/>
              <w:sz w:val="28"/>
              <w:szCs w:val="28"/>
            </w:rPr>
          </w:rPrChange>
        </w:rPr>
        <w:t>la politica</w:t>
      </w:r>
      <w:r w:rsidR="00F1594F" w:rsidRPr="009D3B65">
        <w:rPr>
          <w:rFonts w:ascii="Times New Roman" w:hAnsi="Times New Roman" w:cs="Times New Roman"/>
          <w:i/>
          <w:sz w:val="24"/>
          <w:szCs w:val="24"/>
          <w:rPrChange w:id="1559" w:author="Abruno" w:date="2018-10-24T13:49:00Z">
            <w:rPr>
              <w:rFonts w:ascii="Times New Roman" w:hAnsi="Times New Roman" w:cs="Times New Roman"/>
              <w:i/>
              <w:sz w:val="28"/>
              <w:szCs w:val="28"/>
            </w:rPr>
          </w:rPrChange>
        </w:rPr>
        <w:t xml:space="preserve"> se la </w:t>
      </w:r>
      <w:r w:rsidR="00F1594F" w:rsidRPr="009D3B65">
        <w:rPr>
          <w:rFonts w:ascii="Times New Roman" w:hAnsi="Times New Roman" w:cs="Times New Roman"/>
          <w:sz w:val="24"/>
          <w:szCs w:val="24"/>
          <w:rPrChange w:id="1560" w:author="Abruno" w:date="2018-10-24T13:49:00Z">
            <w:rPr>
              <w:rFonts w:ascii="Times New Roman" w:hAnsi="Times New Roman" w:cs="Times New Roman"/>
              <w:sz w:val="28"/>
              <w:szCs w:val="28"/>
            </w:rPr>
          </w:rPrChange>
        </w:rPr>
        <w:t>maggioranza della popolazione sarà privata della propria capacità lavorativa, cioè espropriata dal lavoro</w:t>
      </w:r>
      <w:r w:rsidR="00DC08A9" w:rsidRPr="009D3B65">
        <w:rPr>
          <w:rFonts w:ascii="Times New Roman" w:hAnsi="Times New Roman" w:cs="Times New Roman"/>
          <w:sz w:val="24"/>
          <w:szCs w:val="24"/>
          <w:rPrChange w:id="1561" w:author="Abruno" w:date="2018-10-24T13:49:00Z">
            <w:rPr>
              <w:rFonts w:ascii="Times New Roman" w:hAnsi="Times New Roman" w:cs="Times New Roman"/>
              <w:sz w:val="28"/>
              <w:szCs w:val="28"/>
            </w:rPr>
          </w:rPrChange>
        </w:rPr>
        <w:t xml:space="preserve">? </w:t>
      </w:r>
    </w:p>
    <w:p w:rsidR="00C415DE" w:rsidRPr="009D3B65" w:rsidRDefault="002451AD" w:rsidP="00447F54">
      <w:pPr>
        <w:jc w:val="both"/>
        <w:rPr>
          <w:rFonts w:ascii="Times New Roman" w:hAnsi="Times New Roman" w:cs="Times New Roman"/>
          <w:sz w:val="24"/>
          <w:szCs w:val="24"/>
          <w:rPrChange w:id="1562"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563" w:author="Abruno" w:date="2018-10-24T13:49:00Z">
            <w:rPr>
              <w:rFonts w:ascii="Times New Roman" w:hAnsi="Times New Roman" w:cs="Times New Roman"/>
              <w:sz w:val="28"/>
              <w:szCs w:val="28"/>
            </w:rPr>
          </w:rPrChange>
        </w:rPr>
        <w:t xml:space="preserve">Certamente l'intuizione di immergere la realtà, tutta, in un ambiente spazio-temporale e in relazioni di materia ed energia che non sono </w:t>
      </w:r>
      <w:r w:rsidR="00C6469E" w:rsidRPr="009D3B65">
        <w:rPr>
          <w:rFonts w:ascii="Times New Roman" w:hAnsi="Times New Roman" w:cs="Times New Roman"/>
          <w:sz w:val="24"/>
          <w:szCs w:val="24"/>
          <w:rPrChange w:id="1564" w:author="Abruno" w:date="2018-10-24T13:49:00Z">
            <w:rPr>
              <w:rFonts w:ascii="Times New Roman" w:hAnsi="Times New Roman" w:cs="Times New Roman"/>
              <w:sz w:val="28"/>
              <w:szCs w:val="28"/>
            </w:rPr>
          </w:rPrChange>
        </w:rPr>
        <w:t xml:space="preserve">puro </w:t>
      </w:r>
      <w:r w:rsidRPr="009D3B65">
        <w:rPr>
          <w:rFonts w:ascii="Times New Roman" w:hAnsi="Times New Roman" w:cs="Times New Roman"/>
          <w:sz w:val="24"/>
          <w:szCs w:val="24"/>
          <w:rPrChange w:id="1565" w:author="Abruno" w:date="2018-10-24T13:49:00Z">
            <w:rPr>
              <w:rFonts w:ascii="Times New Roman" w:hAnsi="Times New Roman" w:cs="Times New Roman"/>
              <w:sz w:val="28"/>
              <w:szCs w:val="28"/>
            </w:rPr>
          </w:rPrChange>
        </w:rPr>
        <w:t>contorno</w:t>
      </w:r>
      <w:r w:rsidR="00C6469E" w:rsidRPr="009D3B65">
        <w:rPr>
          <w:rFonts w:ascii="Times New Roman" w:hAnsi="Times New Roman" w:cs="Times New Roman"/>
          <w:sz w:val="24"/>
          <w:szCs w:val="24"/>
          <w:rPrChange w:id="1566"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567" w:author="Abruno" w:date="2018-10-24T13:49:00Z">
            <w:rPr>
              <w:rFonts w:ascii="Times New Roman" w:hAnsi="Times New Roman" w:cs="Times New Roman"/>
              <w:sz w:val="28"/>
              <w:szCs w:val="28"/>
            </w:rPr>
          </w:rPrChange>
        </w:rPr>
        <w:t xml:space="preserve"> ma si </w:t>
      </w:r>
      <w:r w:rsidRPr="009D3B65">
        <w:rPr>
          <w:rFonts w:ascii="Times New Roman" w:hAnsi="Times New Roman" w:cs="Times New Roman"/>
          <w:i/>
          <w:iCs/>
          <w:sz w:val="24"/>
          <w:szCs w:val="24"/>
          <w:rPrChange w:id="1568" w:author="Abruno" w:date="2018-10-24T13:49:00Z">
            <w:rPr>
              <w:rFonts w:ascii="Times New Roman" w:hAnsi="Times New Roman" w:cs="Times New Roman"/>
              <w:i/>
              <w:iCs/>
              <w:sz w:val="28"/>
              <w:szCs w:val="28"/>
            </w:rPr>
          </w:rPrChange>
        </w:rPr>
        <w:t xml:space="preserve">impastano </w:t>
      </w:r>
      <w:r w:rsidRPr="009D3B65">
        <w:rPr>
          <w:rFonts w:ascii="Times New Roman" w:hAnsi="Times New Roman" w:cs="Times New Roman"/>
          <w:sz w:val="24"/>
          <w:szCs w:val="24"/>
          <w:rPrChange w:id="1569" w:author="Abruno" w:date="2018-10-24T13:49:00Z">
            <w:rPr>
              <w:rFonts w:ascii="Times New Roman" w:hAnsi="Times New Roman" w:cs="Times New Roman"/>
              <w:sz w:val="28"/>
              <w:szCs w:val="28"/>
            </w:rPr>
          </w:rPrChange>
        </w:rPr>
        <w:t>con la realtà stessa, non basta a mostrarci la necessità di un diverso modello di sviluppo globale e di un assetto di potere meno protervo. Ma se continuiamo a immaginare la realtà e il suo evolversi come un inesorabile prolungamento del presente</w:t>
      </w:r>
      <w:r w:rsidR="00C6469E" w:rsidRPr="009D3B65">
        <w:rPr>
          <w:rFonts w:ascii="Times New Roman" w:hAnsi="Times New Roman" w:cs="Times New Roman"/>
          <w:sz w:val="24"/>
          <w:szCs w:val="24"/>
          <w:rPrChange w:id="1570"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571" w:author="Abruno" w:date="2018-10-24T13:49:00Z">
            <w:rPr>
              <w:rFonts w:ascii="Times New Roman" w:hAnsi="Times New Roman" w:cs="Times New Roman"/>
              <w:sz w:val="28"/>
              <w:szCs w:val="28"/>
            </w:rPr>
          </w:rPrChange>
        </w:rPr>
        <w:t xml:space="preserve"> non </w:t>
      </w:r>
      <w:r w:rsidR="00C6469E" w:rsidRPr="009D3B65">
        <w:rPr>
          <w:rFonts w:ascii="Times New Roman" w:hAnsi="Times New Roman" w:cs="Times New Roman"/>
          <w:sz w:val="24"/>
          <w:szCs w:val="24"/>
          <w:rPrChange w:id="1572" w:author="Abruno" w:date="2018-10-24T13:49:00Z">
            <w:rPr>
              <w:rFonts w:ascii="Times New Roman" w:hAnsi="Times New Roman" w:cs="Times New Roman"/>
              <w:sz w:val="28"/>
              <w:szCs w:val="28"/>
            </w:rPr>
          </w:rPrChange>
        </w:rPr>
        <w:t>entreremo mai</w:t>
      </w:r>
      <w:r w:rsidRPr="009D3B65">
        <w:rPr>
          <w:rFonts w:ascii="Times New Roman" w:hAnsi="Times New Roman" w:cs="Times New Roman"/>
          <w:sz w:val="24"/>
          <w:szCs w:val="24"/>
          <w:rPrChange w:id="1573" w:author="Abruno" w:date="2018-10-24T13:49:00Z">
            <w:rPr>
              <w:rFonts w:ascii="Times New Roman" w:hAnsi="Times New Roman" w:cs="Times New Roman"/>
              <w:sz w:val="28"/>
              <w:szCs w:val="28"/>
            </w:rPr>
          </w:rPrChange>
        </w:rPr>
        <w:t xml:space="preserve"> in sintonia con quelle stesse leggi della natura che </w:t>
      </w:r>
      <w:r w:rsidR="00A105F8" w:rsidRPr="009D3B65">
        <w:rPr>
          <w:rFonts w:ascii="Times New Roman" w:hAnsi="Times New Roman" w:cs="Times New Roman"/>
          <w:sz w:val="24"/>
          <w:szCs w:val="24"/>
          <w:rPrChange w:id="1574" w:author="Abruno" w:date="2018-10-24T13:49:00Z">
            <w:rPr>
              <w:rFonts w:ascii="Times New Roman" w:hAnsi="Times New Roman" w:cs="Times New Roman"/>
              <w:sz w:val="28"/>
              <w:szCs w:val="28"/>
            </w:rPr>
          </w:rPrChange>
        </w:rPr>
        <w:t>impieghiamo</w:t>
      </w:r>
      <w:r w:rsidRPr="009D3B65">
        <w:rPr>
          <w:rFonts w:ascii="Times New Roman" w:hAnsi="Times New Roman" w:cs="Times New Roman"/>
          <w:sz w:val="24"/>
          <w:szCs w:val="24"/>
          <w:rPrChange w:id="1575" w:author="Abruno" w:date="2018-10-24T13:49:00Z">
            <w:rPr>
              <w:rFonts w:ascii="Times New Roman" w:hAnsi="Times New Roman" w:cs="Times New Roman"/>
              <w:sz w:val="28"/>
              <w:szCs w:val="28"/>
            </w:rPr>
          </w:rPrChange>
        </w:rPr>
        <w:t xml:space="preserve"> per creare le protesi artificiali e tecnolo</w:t>
      </w:r>
      <w:r w:rsidR="00C6469E" w:rsidRPr="009D3B65">
        <w:rPr>
          <w:rFonts w:ascii="Times New Roman" w:hAnsi="Times New Roman" w:cs="Times New Roman"/>
          <w:sz w:val="24"/>
          <w:szCs w:val="24"/>
          <w:rPrChange w:id="1576" w:author="Abruno" w:date="2018-10-24T13:49:00Z">
            <w:rPr>
              <w:rFonts w:ascii="Times New Roman" w:hAnsi="Times New Roman" w:cs="Times New Roman"/>
              <w:sz w:val="28"/>
              <w:szCs w:val="28"/>
            </w:rPr>
          </w:rPrChange>
        </w:rPr>
        <w:t>giche di cui ci circondiamo e da</w:t>
      </w:r>
      <w:r w:rsidRPr="009D3B65">
        <w:rPr>
          <w:rFonts w:ascii="Times New Roman" w:hAnsi="Times New Roman" w:cs="Times New Roman"/>
          <w:sz w:val="24"/>
          <w:szCs w:val="24"/>
          <w:rPrChange w:id="1577" w:author="Abruno" w:date="2018-10-24T13:49:00Z">
            <w:rPr>
              <w:rFonts w:ascii="Times New Roman" w:hAnsi="Times New Roman" w:cs="Times New Roman"/>
              <w:sz w:val="28"/>
              <w:szCs w:val="28"/>
            </w:rPr>
          </w:rPrChange>
        </w:rPr>
        <w:t xml:space="preserve"> cui diventiamo dipendenti senza prenderne adeguatamente coscienza. </w:t>
      </w:r>
      <w:r w:rsidR="00A105F8" w:rsidRPr="009D3B65">
        <w:rPr>
          <w:rFonts w:ascii="Times New Roman" w:hAnsi="Times New Roman" w:cs="Times New Roman"/>
          <w:sz w:val="24"/>
          <w:szCs w:val="24"/>
          <w:rPrChange w:id="1578" w:author="Abruno" w:date="2018-10-24T13:49:00Z">
            <w:rPr>
              <w:rFonts w:ascii="Times New Roman" w:hAnsi="Times New Roman" w:cs="Times New Roman"/>
              <w:sz w:val="28"/>
              <w:szCs w:val="28"/>
            </w:rPr>
          </w:rPrChange>
        </w:rPr>
        <w:t>Rettificare e r</w:t>
      </w:r>
      <w:r w:rsidRPr="009D3B65">
        <w:rPr>
          <w:rFonts w:ascii="Times New Roman" w:hAnsi="Times New Roman" w:cs="Times New Roman"/>
          <w:sz w:val="24"/>
          <w:szCs w:val="24"/>
          <w:rPrChange w:id="1579" w:author="Abruno" w:date="2018-10-24T13:49:00Z">
            <w:rPr>
              <w:rFonts w:ascii="Times New Roman" w:hAnsi="Times New Roman" w:cs="Times New Roman"/>
              <w:sz w:val="28"/>
              <w:szCs w:val="28"/>
            </w:rPr>
          </w:rPrChange>
        </w:rPr>
        <w:t>iall</w:t>
      </w:r>
      <w:r w:rsidR="00A105F8" w:rsidRPr="009D3B65">
        <w:rPr>
          <w:rFonts w:ascii="Times New Roman" w:hAnsi="Times New Roman" w:cs="Times New Roman"/>
          <w:sz w:val="24"/>
          <w:szCs w:val="24"/>
          <w:rPrChange w:id="1580" w:author="Abruno" w:date="2018-10-24T13:49:00Z">
            <w:rPr>
              <w:rFonts w:ascii="Times New Roman" w:hAnsi="Times New Roman" w:cs="Times New Roman"/>
              <w:sz w:val="28"/>
              <w:szCs w:val="28"/>
            </w:rPr>
          </w:rPrChange>
        </w:rPr>
        <w:t>ineare il bagaglio di conoscenze</w:t>
      </w:r>
      <w:r w:rsidRPr="009D3B65">
        <w:rPr>
          <w:rFonts w:ascii="Times New Roman" w:hAnsi="Times New Roman" w:cs="Times New Roman"/>
          <w:sz w:val="24"/>
          <w:szCs w:val="24"/>
          <w:rPrChange w:id="1581" w:author="Abruno" w:date="2018-10-24T13:49:00Z">
            <w:rPr>
              <w:rFonts w:ascii="Times New Roman" w:hAnsi="Times New Roman" w:cs="Times New Roman"/>
              <w:sz w:val="28"/>
              <w:szCs w:val="28"/>
            </w:rPr>
          </w:rPrChange>
        </w:rPr>
        <w:t xml:space="preserve"> su cui ragionare, </w:t>
      </w:r>
      <w:r w:rsidR="00A105F8" w:rsidRPr="009D3B65">
        <w:rPr>
          <w:rFonts w:ascii="Times New Roman" w:hAnsi="Times New Roman" w:cs="Times New Roman"/>
          <w:sz w:val="24"/>
          <w:szCs w:val="24"/>
          <w:rPrChange w:id="1582" w:author="Abruno" w:date="2018-10-24T13:49:00Z">
            <w:rPr>
              <w:rFonts w:ascii="Times New Roman" w:hAnsi="Times New Roman" w:cs="Times New Roman"/>
              <w:sz w:val="28"/>
              <w:szCs w:val="28"/>
            </w:rPr>
          </w:rPrChange>
        </w:rPr>
        <w:t>aiuta ad</w:t>
      </w:r>
      <w:r w:rsidRPr="009D3B65">
        <w:rPr>
          <w:rFonts w:ascii="Times New Roman" w:hAnsi="Times New Roman" w:cs="Times New Roman"/>
          <w:sz w:val="24"/>
          <w:szCs w:val="24"/>
          <w:rPrChange w:id="1583" w:author="Abruno" w:date="2018-10-24T13:49:00Z">
            <w:rPr>
              <w:rFonts w:ascii="Times New Roman" w:hAnsi="Times New Roman" w:cs="Times New Roman"/>
              <w:sz w:val="28"/>
              <w:szCs w:val="28"/>
            </w:rPr>
          </w:rPrChange>
        </w:rPr>
        <w:t xml:space="preserve"> approfondire le fratture del nostro tempo. </w:t>
      </w:r>
    </w:p>
    <w:p w:rsidR="002451AD" w:rsidRPr="009D3B65" w:rsidRDefault="00DD2E15" w:rsidP="007978B2">
      <w:pPr>
        <w:pStyle w:val="Titolo2"/>
        <w:jc w:val="both"/>
        <w:rPr>
          <w:rFonts w:ascii="Times New Roman" w:hAnsi="Times New Roman" w:cs="Times New Roman"/>
          <w:color w:val="C00000"/>
          <w:sz w:val="24"/>
          <w:szCs w:val="24"/>
          <w:rPrChange w:id="1584" w:author="Abruno" w:date="2018-10-24T13:49:00Z">
            <w:rPr>
              <w:rFonts w:ascii="Times New Roman" w:hAnsi="Times New Roman" w:cs="Times New Roman"/>
              <w:color w:val="C00000"/>
            </w:rPr>
          </w:rPrChange>
        </w:rPr>
      </w:pPr>
      <w:bookmarkStart w:id="1585" w:name="_Toc453537148"/>
      <w:r w:rsidRPr="009D3B65">
        <w:rPr>
          <w:rFonts w:ascii="Times New Roman" w:hAnsi="Times New Roman" w:cs="Times New Roman"/>
          <w:color w:val="C00000"/>
          <w:sz w:val="24"/>
          <w:szCs w:val="24"/>
          <w:rPrChange w:id="1586" w:author="Abruno" w:date="2018-10-24T13:49:00Z">
            <w:rPr>
              <w:rFonts w:ascii="Times New Roman" w:hAnsi="Times New Roman" w:cs="Times New Roman"/>
              <w:color w:val="C00000"/>
            </w:rPr>
          </w:rPrChange>
        </w:rPr>
        <w:t xml:space="preserve">LA </w:t>
      </w:r>
      <w:r w:rsidR="00153164" w:rsidRPr="009D3B65">
        <w:rPr>
          <w:rFonts w:ascii="Times New Roman" w:hAnsi="Times New Roman" w:cs="Times New Roman"/>
          <w:color w:val="C00000"/>
          <w:sz w:val="24"/>
          <w:szCs w:val="24"/>
          <w:rPrChange w:id="1587" w:author="Abruno" w:date="2018-10-24T13:49:00Z">
            <w:rPr>
              <w:rFonts w:ascii="Times New Roman" w:hAnsi="Times New Roman" w:cs="Times New Roman"/>
              <w:color w:val="C00000"/>
            </w:rPr>
          </w:rPrChange>
        </w:rPr>
        <w:t>NECESSIT</w:t>
      </w:r>
      <w:ins w:id="1588" w:author="Fiorella" w:date="2016-06-27T18:29:00Z">
        <w:r w:rsidR="00FB786A" w:rsidRPr="009D3B65">
          <w:rPr>
            <w:rFonts w:ascii="Times New Roman" w:hAnsi="Times New Roman" w:cs="Times New Roman"/>
            <w:color w:val="C00000"/>
            <w:sz w:val="24"/>
            <w:szCs w:val="24"/>
            <w:rPrChange w:id="1589" w:author="Abruno" w:date="2018-10-24T13:49:00Z">
              <w:rPr>
                <w:rFonts w:ascii="Times New Roman" w:hAnsi="Times New Roman" w:cs="Times New Roman"/>
                <w:color w:val="C00000"/>
              </w:rPr>
            </w:rPrChange>
          </w:rPr>
          <w:t>À</w:t>
        </w:r>
      </w:ins>
      <w:del w:id="1590" w:author="Fiorella" w:date="2016-06-27T18:29:00Z">
        <w:r w:rsidR="00153164" w:rsidRPr="009D3B65" w:rsidDel="00FB786A">
          <w:rPr>
            <w:rFonts w:ascii="Times New Roman" w:hAnsi="Times New Roman" w:cs="Times New Roman"/>
            <w:color w:val="C00000"/>
            <w:sz w:val="24"/>
            <w:szCs w:val="24"/>
            <w:rPrChange w:id="1591" w:author="Abruno" w:date="2018-10-24T13:49:00Z">
              <w:rPr>
                <w:rFonts w:ascii="Times New Roman" w:hAnsi="Times New Roman" w:cs="Times New Roman"/>
                <w:color w:val="C00000"/>
              </w:rPr>
            </w:rPrChange>
          </w:rPr>
          <w:delText>A’</w:delText>
        </w:r>
      </w:del>
      <w:r w:rsidR="00153164" w:rsidRPr="009D3B65">
        <w:rPr>
          <w:rFonts w:ascii="Times New Roman" w:hAnsi="Times New Roman" w:cs="Times New Roman"/>
          <w:color w:val="C00000"/>
          <w:sz w:val="24"/>
          <w:szCs w:val="24"/>
          <w:rPrChange w:id="1592" w:author="Abruno" w:date="2018-10-24T13:49:00Z">
            <w:rPr>
              <w:rFonts w:ascii="Times New Roman" w:hAnsi="Times New Roman" w:cs="Times New Roman"/>
              <w:color w:val="C00000"/>
            </w:rPr>
          </w:rPrChange>
        </w:rPr>
        <w:t xml:space="preserve"> DELLA RIDUZIONE DELL’ORARIO DI LAVORO</w:t>
      </w:r>
      <w:bookmarkEnd w:id="1585"/>
    </w:p>
    <w:p w:rsidR="002451AD" w:rsidRPr="009D3B65" w:rsidRDefault="002451AD" w:rsidP="007978B2">
      <w:pPr>
        <w:jc w:val="both"/>
        <w:rPr>
          <w:rFonts w:ascii="Times New Roman" w:hAnsi="Times New Roman" w:cs="Times New Roman"/>
          <w:sz w:val="24"/>
          <w:szCs w:val="24"/>
          <w:rPrChange w:id="1593"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594" w:author="Abruno" w:date="2018-10-24T13:49:00Z">
            <w:rPr>
              <w:rFonts w:ascii="Times New Roman" w:hAnsi="Times New Roman" w:cs="Times New Roman"/>
              <w:sz w:val="28"/>
              <w:szCs w:val="28"/>
            </w:rPr>
          </w:rPrChange>
        </w:rPr>
        <w:t xml:space="preserve">L’espropriazione del tempo è </w:t>
      </w:r>
      <w:r w:rsidR="00F13BFB" w:rsidRPr="009D3B65">
        <w:rPr>
          <w:rFonts w:ascii="Times New Roman" w:hAnsi="Times New Roman" w:cs="Times New Roman"/>
          <w:sz w:val="24"/>
          <w:szCs w:val="24"/>
          <w:rPrChange w:id="1595" w:author="Abruno" w:date="2018-10-24T13:49:00Z">
            <w:rPr>
              <w:rFonts w:ascii="Times New Roman" w:hAnsi="Times New Roman" w:cs="Times New Roman"/>
              <w:sz w:val="28"/>
              <w:szCs w:val="28"/>
            </w:rPr>
          </w:rPrChange>
        </w:rPr>
        <w:t>una condotta di classe</w:t>
      </w:r>
      <w:r w:rsidRPr="009D3B65">
        <w:rPr>
          <w:rFonts w:ascii="Times New Roman" w:hAnsi="Times New Roman" w:cs="Times New Roman"/>
          <w:sz w:val="24"/>
          <w:szCs w:val="24"/>
          <w:rPrChange w:id="1596" w:author="Abruno" w:date="2018-10-24T13:49:00Z">
            <w:rPr>
              <w:rFonts w:ascii="Times New Roman" w:hAnsi="Times New Roman" w:cs="Times New Roman"/>
              <w:sz w:val="28"/>
              <w:szCs w:val="28"/>
            </w:rPr>
          </w:rPrChange>
        </w:rPr>
        <w:t xml:space="preserve"> </w:t>
      </w:r>
      <w:r w:rsidR="00F13BFB" w:rsidRPr="009D3B65">
        <w:rPr>
          <w:rFonts w:ascii="Times New Roman" w:hAnsi="Times New Roman" w:cs="Times New Roman"/>
          <w:sz w:val="24"/>
          <w:szCs w:val="24"/>
          <w:rPrChange w:id="1597" w:author="Abruno" w:date="2018-10-24T13:49:00Z">
            <w:rPr>
              <w:rFonts w:ascii="Times New Roman" w:hAnsi="Times New Roman" w:cs="Times New Roman"/>
              <w:sz w:val="28"/>
              <w:szCs w:val="28"/>
            </w:rPr>
          </w:rPrChange>
        </w:rPr>
        <w:t>che non ha c</w:t>
      </w:r>
      <w:r w:rsidRPr="009D3B65">
        <w:rPr>
          <w:rFonts w:ascii="Times New Roman" w:hAnsi="Times New Roman" w:cs="Times New Roman"/>
          <w:sz w:val="24"/>
          <w:szCs w:val="24"/>
          <w:rPrChange w:id="1598" w:author="Abruno" w:date="2018-10-24T13:49:00Z">
            <w:rPr>
              <w:rFonts w:ascii="Times New Roman" w:hAnsi="Times New Roman" w:cs="Times New Roman"/>
              <w:sz w:val="28"/>
              <w:szCs w:val="28"/>
            </w:rPr>
          </w:rPrChange>
        </w:rPr>
        <w:t>onfini</w:t>
      </w:r>
      <w:r w:rsidR="00F13BFB" w:rsidRPr="009D3B65">
        <w:rPr>
          <w:rFonts w:ascii="Times New Roman" w:hAnsi="Times New Roman" w:cs="Times New Roman"/>
          <w:sz w:val="24"/>
          <w:szCs w:val="24"/>
          <w:rPrChange w:id="1599"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600" w:author="Abruno" w:date="2018-10-24T13:49:00Z">
            <w:rPr>
              <w:rFonts w:ascii="Times New Roman" w:hAnsi="Times New Roman" w:cs="Times New Roman"/>
              <w:sz w:val="28"/>
              <w:szCs w:val="28"/>
            </w:rPr>
          </w:rPrChange>
        </w:rPr>
        <w:t xml:space="preserve"> Ripristinare l’autonomia individuale e collettiva </w:t>
      </w:r>
      <w:r w:rsidR="00F13BFB" w:rsidRPr="009D3B65">
        <w:rPr>
          <w:rFonts w:ascii="Times New Roman" w:hAnsi="Times New Roman" w:cs="Times New Roman"/>
          <w:sz w:val="24"/>
          <w:szCs w:val="24"/>
          <w:rPrChange w:id="1601" w:author="Abruno" w:date="2018-10-24T13:49:00Z">
            <w:rPr>
              <w:rFonts w:ascii="Times New Roman" w:hAnsi="Times New Roman" w:cs="Times New Roman"/>
              <w:sz w:val="28"/>
              <w:szCs w:val="28"/>
            </w:rPr>
          </w:rPrChange>
        </w:rPr>
        <w:t>sul</w:t>
      </w:r>
      <w:r w:rsidRPr="009D3B65">
        <w:rPr>
          <w:rFonts w:ascii="Times New Roman" w:hAnsi="Times New Roman" w:cs="Times New Roman"/>
          <w:sz w:val="24"/>
          <w:szCs w:val="24"/>
          <w:rPrChange w:id="1602" w:author="Abruno" w:date="2018-10-24T13:49:00Z">
            <w:rPr>
              <w:rFonts w:ascii="Times New Roman" w:hAnsi="Times New Roman" w:cs="Times New Roman"/>
              <w:sz w:val="28"/>
              <w:szCs w:val="28"/>
            </w:rPr>
          </w:rPrChange>
        </w:rPr>
        <w:t xml:space="preserve"> </w:t>
      </w:r>
      <w:r w:rsidR="00F13BFB" w:rsidRPr="009D3B65">
        <w:rPr>
          <w:rFonts w:ascii="Times New Roman" w:hAnsi="Times New Roman" w:cs="Times New Roman"/>
          <w:sz w:val="24"/>
          <w:szCs w:val="24"/>
          <w:rPrChange w:id="1603" w:author="Abruno" w:date="2018-10-24T13:49:00Z">
            <w:rPr>
              <w:rFonts w:ascii="Times New Roman" w:hAnsi="Times New Roman" w:cs="Times New Roman"/>
              <w:sz w:val="28"/>
              <w:szCs w:val="28"/>
            </w:rPr>
          </w:rPrChange>
        </w:rPr>
        <w:t xml:space="preserve">proprio </w:t>
      </w:r>
      <w:r w:rsidRPr="009D3B65">
        <w:rPr>
          <w:rFonts w:ascii="Times New Roman" w:hAnsi="Times New Roman" w:cs="Times New Roman"/>
          <w:sz w:val="24"/>
          <w:szCs w:val="24"/>
          <w:rPrChange w:id="1604" w:author="Abruno" w:date="2018-10-24T13:49:00Z">
            <w:rPr>
              <w:rFonts w:ascii="Times New Roman" w:hAnsi="Times New Roman" w:cs="Times New Roman"/>
              <w:sz w:val="28"/>
              <w:szCs w:val="28"/>
            </w:rPr>
          </w:rPrChange>
        </w:rPr>
        <w:t xml:space="preserve">tempo </w:t>
      </w:r>
      <w:r w:rsidR="00F13BFB" w:rsidRPr="009D3B65">
        <w:rPr>
          <w:rFonts w:ascii="Times New Roman" w:hAnsi="Times New Roman" w:cs="Times New Roman"/>
          <w:sz w:val="24"/>
          <w:szCs w:val="24"/>
          <w:rPrChange w:id="1605" w:author="Abruno" w:date="2018-10-24T13:49:00Z">
            <w:rPr>
              <w:rFonts w:ascii="Times New Roman" w:hAnsi="Times New Roman" w:cs="Times New Roman"/>
              <w:sz w:val="28"/>
              <w:szCs w:val="28"/>
            </w:rPr>
          </w:rPrChange>
        </w:rPr>
        <w:t>caratterizzerebbe</w:t>
      </w:r>
      <w:r w:rsidRPr="009D3B65">
        <w:rPr>
          <w:rFonts w:ascii="Times New Roman" w:hAnsi="Times New Roman" w:cs="Times New Roman"/>
          <w:sz w:val="24"/>
          <w:szCs w:val="24"/>
          <w:rPrChange w:id="1606" w:author="Abruno" w:date="2018-10-24T13:49:00Z">
            <w:rPr>
              <w:rFonts w:ascii="Times New Roman" w:hAnsi="Times New Roman" w:cs="Times New Roman"/>
              <w:sz w:val="28"/>
              <w:szCs w:val="28"/>
            </w:rPr>
          </w:rPrChange>
        </w:rPr>
        <w:t xml:space="preserve"> </w:t>
      </w:r>
      <w:r w:rsidR="00F13BFB" w:rsidRPr="009D3B65">
        <w:rPr>
          <w:rFonts w:ascii="Times New Roman" w:hAnsi="Times New Roman" w:cs="Times New Roman"/>
          <w:sz w:val="24"/>
          <w:szCs w:val="24"/>
          <w:rPrChange w:id="1607" w:author="Abruno" w:date="2018-10-24T13:49:00Z">
            <w:rPr>
              <w:rFonts w:ascii="Times New Roman" w:hAnsi="Times New Roman" w:cs="Times New Roman"/>
              <w:sz w:val="28"/>
              <w:szCs w:val="28"/>
            </w:rPr>
          </w:rPrChange>
        </w:rPr>
        <w:t xml:space="preserve">i </w:t>
      </w:r>
      <w:r w:rsidRPr="009D3B65">
        <w:rPr>
          <w:rFonts w:ascii="Times New Roman" w:hAnsi="Times New Roman" w:cs="Times New Roman"/>
          <w:sz w:val="24"/>
          <w:szCs w:val="24"/>
          <w:rPrChange w:id="1608" w:author="Abruno" w:date="2018-10-24T13:49:00Z">
            <w:rPr>
              <w:rFonts w:ascii="Times New Roman" w:hAnsi="Times New Roman" w:cs="Times New Roman"/>
              <w:sz w:val="28"/>
              <w:szCs w:val="28"/>
            </w:rPr>
          </w:rPrChange>
        </w:rPr>
        <w:t xml:space="preserve">diritti </w:t>
      </w:r>
      <w:r w:rsidR="002C7321" w:rsidRPr="009D3B65">
        <w:rPr>
          <w:rFonts w:ascii="Times New Roman" w:hAnsi="Times New Roman" w:cs="Times New Roman"/>
          <w:sz w:val="24"/>
          <w:szCs w:val="24"/>
          <w:rPrChange w:id="1609" w:author="Abruno" w:date="2018-10-24T13:49:00Z">
            <w:rPr>
              <w:rFonts w:ascii="Times New Roman" w:hAnsi="Times New Roman" w:cs="Times New Roman"/>
              <w:sz w:val="28"/>
              <w:szCs w:val="28"/>
            </w:rPr>
          </w:rPrChange>
        </w:rPr>
        <w:t xml:space="preserve">civili e </w:t>
      </w:r>
      <w:r w:rsidRPr="009D3B65">
        <w:rPr>
          <w:rFonts w:ascii="Times New Roman" w:hAnsi="Times New Roman" w:cs="Times New Roman"/>
          <w:sz w:val="24"/>
          <w:szCs w:val="24"/>
          <w:rPrChange w:id="1610" w:author="Abruno" w:date="2018-10-24T13:49:00Z">
            <w:rPr>
              <w:rFonts w:ascii="Times New Roman" w:hAnsi="Times New Roman" w:cs="Times New Roman"/>
              <w:sz w:val="28"/>
              <w:szCs w:val="28"/>
            </w:rPr>
          </w:rPrChange>
        </w:rPr>
        <w:t xml:space="preserve">sociali </w:t>
      </w:r>
      <w:r w:rsidR="00784106" w:rsidRPr="009D3B65">
        <w:rPr>
          <w:rFonts w:ascii="Times New Roman" w:hAnsi="Times New Roman" w:cs="Times New Roman"/>
          <w:sz w:val="24"/>
          <w:szCs w:val="24"/>
          <w:rPrChange w:id="1611" w:author="Abruno" w:date="2018-10-24T13:49:00Z">
            <w:rPr>
              <w:rFonts w:ascii="Times New Roman" w:hAnsi="Times New Roman" w:cs="Times New Roman"/>
              <w:sz w:val="28"/>
              <w:szCs w:val="28"/>
            </w:rPr>
          </w:rPrChange>
        </w:rPr>
        <w:t>in una</w:t>
      </w:r>
      <w:r w:rsidRPr="009D3B65">
        <w:rPr>
          <w:rFonts w:ascii="Times New Roman" w:hAnsi="Times New Roman" w:cs="Times New Roman"/>
          <w:sz w:val="24"/>
          <w:szCs w:val="24"/>
          <w:rPrChange w:id="1612" w:author="Abruno" w:date="2018-10-24T13:49:00Z">
            <w:rPr>
              <w:rFonts w:ascii="Times New Roman" w:hAnsi="Times New Roman" w:cs="Times New Roman"/>
              <w:sz w:val="28"/>
              <w:szCs w:val="28"/>
            </w:rPr>
          </w:rPrChange>
        </w:rPr>
        <w:t xml:space="preserve"> società liberata. Non si tratta solo di quantità di ore della giornata e della vita, ma della qualità sociale che assume</w:t>
      </w:r>
      <w:r w:rsidR="00F13BFB" w:rsidRPr="009D3B65">
        <w:rPr>
          <w:rFonts w:ascii="Times New Roman" w:hAnsi="Times New Roman" w:cs="Times New Roman"/>
          <w:sz w:val="24"/>
          <w:szCs w:val="24"/>
          <w:rPrChange w:id="1613" w:author="Abruno" w:date="2018-10-24T13:49:00Z">
            <w:rPr>
              <w:rFonts w:ascii="Times New Roman" w:hAnsi="Times New Roman" w:cs="Times New Roman"/>
              <w:sz w:val="28"/>
              <w:szCs w:val="28"/>
            </w:rPr>
          </w:rPrChange>
        </w:rPr>
        <w:t>rebbe</w:t>
      </w:r>
      <w:r w:rsidRPr="009D3B65">
        <w:rPr>
          <w:rFonts w:ascii="Times New Roman" w:hAnsi="Times New Roman" w:cs="Times New Roman"/>
          <w:sz w:val="24"/>
          <w:szCs w:val="24"/>
          <w:rPrChange w:id="1614" w:author="Abruno" w:date="2018-10-24T13:49:00Z">
            <w:rPr>
              <w:rFonts w:ascii="Times New Roman" w:hAnsi="Times New Roman" w:cs="Times New Roman"/>
              <w:sz w:val="28"/>
              <w:szCs w:val="28"/>
            </w:rPr>
          </w:rPrChange>
        </w:rPr>
        <w:t xml:space="preserve"> l’intero arco della esistenza e dell’attività di riproduzione, produzione, ozio e consumo</w:t>
      </w:r>
      <w:r w:rsidRPr="009D3B65">
        <w:rPr>
          <w:rFonts w:ascii="Times New Roman" w:hAnsi="Times New Roman" w:cs="Times New Roman"/>
          <w:sz w:val="24"/>
          <w:szCs w:val="24"/>
          <w:vertAlign w:val="superscript"/>
          <w:rPrChange w:id="1615" w:author="Abruno" w:date="2018-10-24T13:49:00Z">
            <w:rPr>
              <w:rFonts w:ascii="Times New Roman" w:hAnsi="Times New Roman" w:cs="Times New Roman"/>
              <w:sz w:val="28"/>
              <w:szCs w:val="28"/>
              <w:vertAlign w:val="superscript"/>
            </w:rPr>
          </w:rPrChange>
        </w:rPr>
        <w:footnoteReference w:id="5"/>
      </w:r>
      <w:r w:rsidR="009762A3" w:rsidRPr="009D3B65">
        <w:rPr>
          <w:rFonts w:ascii="Times New Roman" w:hAnsi="Times New Roman" w:cs="Times New Roman"/>
          <w:sz w:val="24"/>
          <w:szCs w:val="24"/>
          <w:rPrChange w:id="1616"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617" w:author="Abruno" w:date="2018-10-24T13:49:00Z">
            <w:rPr>
              <w:rFonts w:ascii="Times New Roman" w:hAnsi="Times New Roman" w:cs="Times New Roman"/>
              <w:sz w:val="28"/>
              <w:szCs w:val="28"/>
            </w:rPr>
          </w:rPrChange>
        </w:rPr>
        <w:t xml:space="preserve"> I </w:t>
      </w:r>
      <w:r w:rsidRPr="009D3B65">
        <w:rPr>
          <w:rFonts w:ascii="Times New Roman" w:hAnsi="Times New Roman" w:cs="Times New Roman"/>
          <w:i/>
          <w:sz w:val="24"/>
          <w:szCs w:val="24"/>
          <w:rPrChange w:id="1618" w:author="Abruno" w:date="2018-10-24T13:49:00Z">
            <w:rPr>
              <w:rFonts w:ascii="Times New Roman" w:hAnsi="Times New Roman" w:cs="Times New Roman"/>
              <w:i/>
              <w:sz w:val="28"/>
              <w:szCs w:val="28"/>
            </w:rPr>
          </w:rPrChange>
        </w:rPr>
        <w:t>tempi</w:t>
      </w:r>
      <w:r w:rsidRPr="009D3B65">
        <w:rPr>
          <w:rFonts w:ascii="Times New Roman" w:hAnsi="Times New Roman" w:cs="Times New Roman"/>
          <w:sz w:val="24"/>
          <w:szCs w:val="24"/>
          <w:rPrChange w:id="1619" w:author="Abruno" w:date="2018-10-24T13:49:00Z">
            <w:rPr>
              <w:rFonts w:ascii="Times New Roman" w:hAnsi="Times New Roman" w:cs="Times New Roman"/>
              <w:sz w:val="28"/>
              <w:szCs w:val="28"/>
            </w:rPr>
          </w:rPrChange>
        </w:rPr>
        <w:t xml:space="preserve"> </w:t>
      </w:r>
      <w:r w:rsidR="009762A3" w:rsidRPr="009D3B65">
        <w:rPr>
          <w:rFonts w:ascii="Times New Roman" w:hAnsi="Times New Roman" w:cs="Times New Roman"/>
          <w:sz w:val="24"/>
          <w:szCs w:val="24"/>
          <w:rPrChange w:id="1620" w:author="Abruno" w:date="2018-10-24T13:49:00Z">
            <w:rPr>
              <w:rFonts w:ascii="Times New Roman" w:hAnsi="Times New Roman" w:cs="Times New Roman"/>
              <w:sz w:val="28"/>
              <w:szCs w:val="28"/>
            </w:rPr>
          </w:rPrChange>
        </w:rPr>
        <w:t xml:space="preserve">che sperimentiamo </w:t>
      </w:r>
      <w:r w:rsidRPr="009D3B65">
        <w:rPr>
          <w:rFonts w:ascii="Times New Roman" w:hAnsi="Times New Roman" w:cs="Times New Roman"/>
          <w:sz w:val="24"/>
          <w:szCs w:val="24"/>
          <w:rPrChange w:id="1621" w:author="Abruno" w:date="2018-10-24T13:49:00Z">
            <w:rPr>
              <w:rFonts w:ascii="Times New Roman" w:hAnsi="Times New Roman" w:cs="Times New Roman"/>
              <w:sz w:val="28"/>
              <w:szCs w:val="28"/>
            </w:rPr>
          </w:rPrChange>
        </w:rPr>
        <w:t xml:space="preserve">hanno una componente relativa e soggettiva che dipende dall’intensità dei ritmi, dalla velocità con cui si accumulano esperienze, dal riconoscimento ottenuto nell’ambiente sociale di riferimento. </w:t>
      </w:r>
      <w:r w:rsidR="009762A3" w:rsidRPr="009D3B65">
        <w:rPr>
          <w:rFonts w:ascii="Times New Roman" w:hAnsi="Times New Roman" w:cs="Times New Roman"/>
          <w:sz w:val="24"/>
          <w:szCs w:val="24"/>
          <w:rPrChange w:id="1622" w:author="Abruno" w:date="2018-10-24T13:49:00Z">
            <w:rPr>
              <w:rFonts w:ascii="Times New Roman" w:hAnsi="Times New Roman" w:cs="Times New Roman"/>
              <w:sz w:val="28"/>
              <w:szCs w:val="28"/>
            </w:rPr>
          </w:rPrChange>
        </w:rPr>
        <w:t>Tuttavia le</w:t>
      </w:r>
      <w:r w:rsidRPr="009D3B65">
        <w:rPr>
          <w:rFonts w:ascii="Times New Roman" w:hAnsi="Times New Roman" w:cs="Times New Roman"/>
          <w:sz w:val="24"/>
          <w:szCs w:val="24"/>
          <w:rPrChange w:id="1623" w:author="Abruno" w:date="2018-10-24T13:49:00Z">
            <w:rPr>
              <w:rFonts w:ascii="Times New Roman" w:hAnsi="Times New Roman" w:cs="Times New Roman"/>
              <w:sz w:val="28"/>
              <w:szCs w:val="28"/>
            </w:rPr>
          </w:rPrChange>
        </w:rPr>
        <w:t xml:space="preserve"> tecnologie in uso</w:t>
      </w:r>
      <w:r w:rsidR="009762A3" w:rsidRPr="009D3B65">
        <w:rPr>
          <w:rFonts w:ascii="Times New Roman" w:hAnsi="Times New Roman" w:cs="Times New Roman"/>
          <w:sz w:val="24"/>
          <w:szCs w:val="24"/>
          <w:rPrChange w:id="1624" w:author="Abruno" w:date="2018-10-24T13:49:00Z">
            <w:rPr>
              <w:rFonts w:ascii="Times New Roman" w:hAnsi="Times New Roman" w:cs="Times New Roman"/>
              <w:sz w:val="28"/>
              <w:szCs w:val="28"/>
            </w:rPr>
          </w:rPrChange>
        </w:rPr>
        <w:t>, basate sull’elettronica e la digitalizzazione, uniformano le cadenze e i ritmi delle esistenze</w:t>
      </w:r>
      <w:r w:rsidR="003C6E4F" w:rsidRPr="009D3B65">
        <w:rPr>
          <w:rFonts w:ascii="Times New Roman" w:hAnsi="Times New Roman" w:cs="Times New Roman"/>
          <w:sz w:val="24"/>
          <w:szCs w:val="24"/>
          <w:rPrChange w:id="1625" w:author="Abruno" w:date="2018-10-24T13:49:00Z">
            <w:rPr>
              <w:rFonts w:ascii="Times New Roman" w:hAnsi="Times New Roman" w:cs="Times New Roman"/>
              <w:sz w:val="28"/>
              <w:szCs w:val="28"/>
            </w:rPr>
          </w:rPrChange>
        </w:rPr>
        <w:t xml:space="preserve"> in base a velocità artificialmente determinate</w:t>
      </w:r>
      <w:r w:rsidR="009762A3" w:rsidRPr="009D3B65">
        <w:rPr>
          <w:rFonts w:ascii="Times New Roman" w:hAnsi="Times New Roman" w:cs="Times New Roman"/>
          <w:sz w:val="24"/>
          <w:szCs w:val="24"/>
          <w:rPrChange w:id="1626"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627" w:author="Abruno" w:date="2018-10-24T13:49:00Z">
            <w:rPr>
              <w:rFonts w:ascii="Times New Roman" w:hAnsi="Times New Roman" w:cs="Times New Roman"/>
              <w:sz w:val="28"/>
              <w:szCs w:val="28"/>
            </w:rPr>
          </w:rPrChange>
        </w:rPr>
        <w:t xml:space="preserve"> </w:t>
      </w:r>
      <w:r w:rsidR="003C6E4F" w:rsidRPr="009D3B65">
        <w:rPr>
          <w:rFonts w:ascii="Times New Roman" w:hAnsi="Times New Roman" w:cs="Times New Roman"/>
          <w:sz w:val="24"/>
          <w:szCs w:val="24"/>
          <w:rPrChange w:id="1628" w:author="Abruno" w:date="2018-10-24T13:49:00Z">
            <w:rPr>
              <w:rFonts w:ascii="Times New Roman" w:hAnsi="Times New Roman" w:cs="Times New Roman"/>
              <w:sz w:val="28"/>
              <w:szCs w:val="28"/>
            </w:rPr>
          </w:rPrChange>
        </w:rPr>
        <w:t>È</w:t>
      </w:r>
      <w:r w:rsidR="009762A3" w:rsidRPr="009D3B65">
        <w:rPr>
          <w:rFonts w:ascii="Times New Roman" w:hAnsi="Times New Roman" w:cs="Times New Roman"/>
          <w:sz w:val="24"/>
          <w:szCs w:val="24"/>
          <w:rPrChange w:id="1629" w:author="Abruno" w:date="2018-10-24T13:49:00Z">
            <w:rPr>
              <w:rFonts w:ascii="Times New Roman" w:hAnsi="Times New Roman" w:cs="Times New Roman"/>
              <w:sz w:val="28"/>
              <w:szCs w:val="28"/>
            </w:rPr>
          </w:rPrChange>
        </w:rPr>
        <w:t xml:space="preserve"> possibile ribadire la </w:t>
      </w:r>
      <w:r w:rsidRPr="009D3B65">
        <w:rPr>
          <w:rFonts w:ascii="Times New Roman" w:hAnsi="Times New Roman" w:cs="Times New Roman"/>
          <w:i/>
          <w:sz w:val="24"/>
          <w:szCs w:val="24"/>
          <w:rPrChange w:id="1630" w:author="Abruno" w:date="2018-10-24T13:49:00Z">
            <w:rPr>
              <w:rFonts w:ascii="Times New Roman" w:hAnsi="Times New Roman" w:cs="Times New Roman"/>
              <w:i/>
              <w:sz w:val="28"/>
              <w:szCs w:val="28"/>
            </w:rPr>
          </w:rPrChange>
        </w:rPr>
        <w:t>priorità del tempo</w:t>
      </w:r>
      <w:r w:rsidRPr="009D3B65">
        <w:rPr>
          <w:rFonts w:ascii="Times New Roman" w:hAnsi="Times New Roman" w:cs="Times New Roman"/>
          <w:sz w:val="24"/>
          <w:szCs w:val="24"/>
          <w:rPrChange w:id="1631" w:author="Abruno" w:date="2018-10-24T13:49:00Z">
            <w:rPr>
              <w:rFonts w:ascii="Times New Roman" w:hAnsi="Times New Roman" w:cs="Times New Roman"/>
              <w:sz w:val="28"/>
              <w:szCs w:val="28"/>
            </w:rPr>
          </w:rPrChange>
        </w:rPr>
        <w:t xml:space="preserve"> </w:t>
      </w:r>
      <w:r w:rsidRPr="009D3B65">
        <w:rPr>
          <w:rFonts w:ascii="Times New Roman" w:hAnsi="Times New Roman" w:cs="Times New Roman"/>
          <w:i/>
          <w:sz w:val="24"/>
          <w:szCs w:val="24"/>
          <w:rPrChange w:id="1632" w:author="Abruno" w:date="2018-10-24T13:49:00Z">
            <w:rPr>
              <w:rFonts w:ascii="Times New Roman" w:hAnsi="Times New Roman" w:cs="Times New Roman"/>
              <w:i/>
              <w:sz w:val="28"/>
              <w:szCs w:val="28"/>
            </w:rPr>
          </w:rPrChange>
        </w:rPr>
        <w:t>biologico</w:t>
      </w:r>
      <w:r w:rsidRPr="009D3B65">
        <w:rPr>
          <w:rFonts w:ascii="Times New Roman" w:hAnsi="Times New Roman" w:cs="Times New Roman"/>
          <w:sz w:val="24"/>
          <w:szCs w:val="24"/>
          <w:rPrChange w:id="1633" w:author="Abruno" w:date="2018-10-24T13:49:00Z">
            <w:rPr>
              <w:rFonts w:ascii="Times New Roman" w:hAnsi="Times New Roman" w:cs="Times New Roman"/>
              <w:sz w:val="28"/>
              <w:szCs w:val="28"/>
            </w:rPr>
          </w:rPrChange>
        </w:rPr>
        <w:t xml:space="preserve"> e di quello dei cicli della biosfera su quello della produzione e del consumo regolato dagli orologi digitali</w:t>
      </w:r>
      <w:r w:rsidR="009762A3" w:rsidRPr="009D3B65">
        <w:rPr>
          <w:rFonts w:ascii="Times New Roman" w:hAnsi="Times New Roman" w:cs="Times New Roman"/>
          <w:sz w:val="24"/>
          <w:szCs w:val="24"/>
          <w:rPrChange w:id="1634"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635" w:author="Abruno" w:date="2018-10-24T13:49:00Z">
            <w:rPr>
              <w:rFonts w:ascii="Times New Roman" w:hAnsi="Times New Roman" w:cs="Times New Roman"/>
              <w:sz w:val="28"/>
              <w:szCs w:val="28"/>
            </w:rPr>
          </w:rPrChange>
        </w:rPr>
        <w:t xml:space="preserve"> </w:t>
      </w:r>
      <w:r w:rsidR="009762A3" w:rsidRPr="009D3B65">
        <w:rPr>
          <w:rFonts w:ascii="Times New Roman" w:hAnsi="Times New Roman" w:cs="Times New Roman"/>
          <w:sz w:val="24"/>
          <w:szCs w:val="24"/>
          <w:rPrChange w:id="1636" w:author="Abruno" w:date="2018-10-24T13:49:00Z">
            <w:rPr>
              <w:rFonts w:ascii="Times New Roman" w:hAnsi="Times New Roman" w:cs="Times New Roman"/>
              <w:sz w:val="28"/>
              <w:szCs w:val="28"/>
            </w:rPr>
          </w:rPrChange>
        </w:rPr>
        <w:t>Sarebbe</w:t>
      </w:r>
      <w:r w:rsidRPr="009D3B65">
        <w:rPr>
          <w:rFonts w:ascii="Times New Roman" w:hAnsi="Times New Roman" w:cs="Times New Roman"/>
          <w:sz w:val="24"/>
          <w:szCs w:val="24"/>
          <w:rPrChange w:id="1637" w:author="Abruno" w:date="2018-10-24T13:49:00Z">
            <w:rPr>
              <w:rFonts w:ascii="Times New Roman" w:hAnsi="Times New Roman" w:cs="Times New Roman"/>
              <w:sz w:val="28"/>
              <w:szCs w:val="28"/>
            </w:rPr>
          </w:rPrChange>
        </w:rPr>
        <w:t xml:space="preserve"> </w:t>
      </w:r>
      <w:r w:rsidR="003C6E4F" w:rsidRPr="009D3B65">
        <w:rPr>
          <w:rFonts w:ascii="Times New Roman" w:hAnsi="Times New Roman" w:cs="Times New Roman"/>
          <w:sz w:val="24"/>
          <w:szCs w:val="24"/>
          <w:rPrChange w:id="1638" w:author="Abruno" w:date="2018-10-24T13:49:00Z">
            <w:rPr>
              <w:rFonts w:ascii="Times New Roman" w:hAnsi="Times New Roman" w:cs="Times New Roman"/>
              <w:sz w:val="28"/>
              <w:szCs w:val="28"/>
            </w:rPr>
          </w:rPrChange>
        </w:rPr>
        <w:t xml:space="preserve">di per sé </w:t>
      </w:r>
      <w:r w:rsidRPr="009D3B65">
        <w:rPr>
          <w:rFonts w:ascii="Times New Roman" w:hAnsi="Times New Roman" w:cs="Times New Roman"/>
          <w:sz w:val="24"/>
          <w:szCs w:val="24"/>
          <w:rPrChange w:id="1639" w:author="Abruno" w:date="2018-10-24T13:49:00Z">
            <w:rPr>
              <w:rFonts w:ascii="Times New Roman" w:hAnsi="Times New Roman" w:cs="Times New Roman"/>
              <w:sz w:val="28"/>
              <w:szCs w:val="28"/>
            </w:rPr>
          </w:rPrChange>
        </w:rPr>
        <w:t xml:space="preserve">una </w:t>
      </w:r>
      <w:r w:rsidR="003C6E4F" w:rsidRPr="009D3B65">
        <w:rPr>
          <w:rFonts w:ascii="Times New Roman" w:hAnsi="Times New Roman" w:cs="Times New Roman"/>
          <w:sz w:val="24"/>
          <w:szCs w:val="24"/>
          <w:rPrChange w:id="1640" w:author="Abruno" w:date="2018-10-24T13:49:00Z">
            <w:rPr>
              <w:rFonts w:ascii="Times New Roman" w:hAnsi="Times New Roman" w:cs="Times New Roman"/>
              <w:sz w:val="28"/>
              <w:szCs w:val="28"/>
            </w:rPr>
          </w:rPrChange>
        </w:rPr>
        <w:t xml:space="preserve">straordinaria </w:t>
      </w:r>
      <w:r w:rsidRPr="009D3B65">
        <w:rPr>
          <w:rFonts w:ascii="Times New Roman" w:hAnsi="Times New Roman" w:cs="Times New Roman"/>
          <w:sz w:val="24"/>
          <w:szCs w:val="24"/>
          <w:rPrChange w:id="1641" w:author="Abruno" w:date="2018-10-24T13:49:00Z">
            <w:rPr>
              <w:rFonts w:ascii="Times New Roman" w:hAnsi="Times New Roman" w:cs="Times New Roman"/>
              <w:sz w:val="28"/>
              <w:szCs w:val="28"/>
            </w:rPr>
          </w:rPrChange>
        </w:rPr>
        <w:t>conquista culturale da portare a compimento.</w:t>
      </w:r>
      <w:r w:rsidR="003C6E4F" w:rsidRPr="009D3B65">
        <w:rPr>
          <w:rFonts w:ascii="Times New Roman" w:hAnsi="Times New Roman" w:cs="Times New Roman"/>
          <w:sz w:val="24"/>
          <w:szCs w:val="24"/>
          <w:rPrChange w:id="1642" w:author="Abruno" w:date="2018-10-24T13:49:00Z">
            <w:rPr>
              <w:rFonts w:ascii="Times New Roman" w:hAnsi="Times New Roman" w:cs="Times New Roman"/>
              <w:sz w:val="28"/>
              <w:szCs w:val="28"/>
            </w:rPr>
          </w:rPrChange>
        </w:rPr>
        <w:t xml:space="preserve"> </w:t>
      </w:r>
      <w:r w:rsidR="002C7321" w:rsidRPr="009D3B65">
        <w:rPr>
          <w:rFonts w:ascii="Times New Roman" w:hAnsi="Times New Roman" w:cs="Times New Roman"/>
          <w:sz w:val="24"/>
          <w:szCs w:val="24"/>
          <w:rPrChange w:id="1643" w:author="Abruno" w:date="2018-10-24T13:49:00Z">
            <w:rPr>
              <w:rFonts w:ascii="Times New Roman" w:hAnsi="Times New Roman" w:cs="Times New Roman"/>
              <w:sz w:val="28"/>
              <w:szCs w:val="28"/>
            </w:rPr>
          </w:rPrChange>
        </w:rPr>
        <w:t xml:space="preserve">Basterebbero </w:t>
      </w:r>
      <w:r w:rsidR="002C7321" w:rsidRPr="009D3B65">
        <w:rPr>
          <w:rFonts w:ascii="Times New Roman" w:hAnsi="Times New Roman" w:cs="Times New Roman"/>
          <w:i/>
          <w:sz w:val="24"/>
          <w:szCs w:val="24"/>
          <w:rPrChange w:id="1644" w:author="Abruno" w:date="2018-10-24T13:49:00Z">
            <w:rPr>
              <w:rFonts w:ascii="Times New Roman" w:hAnsi="Times New Roman" w:cs="Times New Roman"/>
              <w:i/>
              <w:sz w:val="28"/>
              <w:szCs w:val="28"/>
            </w:rPr>
          </w:rPrChange>
        </w:rPr>
        <w:t>tre ore di lavoro e tre ore di studio</w:t>
      </w:r>
      <w:r w:rsidR="002C7321" w:rsidRPr="009D3B65">
        <w:rPr>
          <w:rFonts w:ascii="Times New Roman" w:hAnsi="Times New Roman" w:cs="Times New Roman"/>
          <w:sz w:val="24"/>
          <w:szCs w:val="24"/>
          <w:rPrChange w:id="1645" w:author="Abruno" w:date="2018-10-24T13:49:00Z">
            <w:rPr>
              <w:rFonts w:ascii="Times New Roman" w:hAnsi="Times New Roman" w:cs="Times New Roman"/>
              <w:sz w:val="28"/>
              <w:szCs w:val="28"/>
            </w:rPr>
          </w:rPrChange>
        </w:rPr>
        <w:t xml:space="preserve"> per educare al controllo democratico in dimensione storica della direzione e delle ricadute delle trasformazioni scientifiche tecnologiche culturali in corso. </w:t>
      </w:r>
    </w:p>
    <w:p w:rsidR="00FF45A3" w:rsidRPr="009D3B65" w:rsidRDefault="002451AD" w:rsidP="00FF45A3">
      <w:pPr>
        <w:jc w:val="both"/>
        <w:rPr>
          <w:rFonts w:ascii="Times New Roman" w:hAnsi="Times New Roman" w:cs="Times New Roman"/>
          <w:sz w:val="24"/>
          <w:szCs w:val="24"/>
          <w:rPrChange w:id="1646"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647" w:author="Abruno" w:date="2018-10-24T13:49:00Z">
            <w:rPr>
              <w:rFonts w:ascii="Times New Roman" w:hAnsi="Times New Roman" w:cs="Times New Roman"/>
              <w:sz w:val="28"/>
              <w:szCs w:val="28"/>
            </w:rPr>
          </w:rPrChange>
        </w:rPr>
        <w:t xml:space="preserve">Con il progredire dell’automazione flessibile e l’invasione di piattaforme software di progettazione e comunicazione ormai adattabili a qualsiasi utilizzo e installabili su qualsiasi terminale – anche lo </w:t>
      </w:r>
      <w:proofErr w:type="spellStart"/>
      <w:r w:rsidRPr="009D3B65">
        <w:rPr>
          <w:rFonts w:ascii="Times New Roman" w:hAnsi="Times New Roman" w:cs="Times New Roman"/>
          <w:sz w:val="24"/>
          <w:szCs w:val="24"/>
          <w:rPrChange w:id="1648" w:author="Abruno" w:date="2018-10-24T13:49:00Z">
            <w:rPr>
              <w:rFonts w:ascii="Times New Roman" w:hAnsi="Times New Roman" w:cs="Times New Roman"/>
              <w:sz w:val="28"/>
              <w:szCs w:val="28"/>
            </w:rPr>
          </w:rPrChange>
        </w:rPr>
        <w:t>smartphone</w:t>
      </w:r>
      <w:proofErr w:type="spellEnd"/>
      <w:r w:rsidRPr="009D3B65">
        <w:rPr>
          <w:rFonts w:ascii="Times New Roman" w:hAnsi="Times New Roman" w:cs="Times New Roman"/>
          <w:sz w:val="24"/>
          <w:szCs w:val="24"/>
          <w:rPrChange w:id="1649" w:author="Abruno" w:date="2018-10-24T13:49:00Z">
            <w:rPr>
              <w:rFonts w:ascii="Times New Roman" w:hAnsi="Times New Roman" w:cs="Times New Roman"/>
              <w:sz w:val="28"/>
              <w:szCs w:val="28"/>
            </w:rPr>
          </w:rPrChange>
        </w:rPr>
        <w:t xml:space="preserve"> del dipendente! - l’organizzazione sindacale e una politica </w:t>
      </w:r>
      <w:r w:rsidR="009762A3" w:rsidRPr="009D3B65">
        <w:rPr>
          <w:rFonts w:ascii="Times New Roman" w:hAnsi="Times New Roman" w:cs="Times New Roman"/>
          <w:sz w:val="24"/>
          <w:szCs w:val="24"/>
          <w:rPrChange w:id="1650" w:author="Abruno" w:date="2018-10-24T13:49:00Z">
            <w:rPr>
              <w:rFonts w:ascii="Times New Roman" w:hAnsi="Times New Roman" w:cs="Times New Roman"/>
              <w:sz w:val="28"/>
              <w:szCs w:val="28"/>
            </w:rPr>
          </w:rPrChange>
        </w:rPr>
        <w:t>rappresentativa del lavoro</w:t>
      </w:r>
      <w:r w:rsidRPr="009D3B65">
        <w:rPr>
          <w:rFonts w:ascii="Times New Roman" w:hAnsi="Times New Roman" w:cs="Times New Roman"/>
          <w:sz w:val="24"/>
          <w:szCs w:val="24"/>
          <w:rPrChange w:id="1651" w:author="Abruno" w:date="2018-10-24T13:49:00Z">
            <w:rPr>
              <w:rFonts w:ascii="Times New Roman" w:hAnsi="Times New Roman" w:cs="Times New Roman"/>
              <w:sz w:val="28"/>
              <w:szCs w:val="28"/>
            </w:rPr>
          </w:rPrChange>
        </w:rPr>
        <w:t xml:space="preserve"> dovranno affrontare un aspetto che va oltre il tradizionale contrasto tra produttori. Ci</w:t>
      </w:r>
      <w:r w:rsidR="009762A3" w:rsidRPr="009D3B65">
        <w:rPr>
          <w:rFonts w:ascii="Times New Roman" w:hAnsi="Times New Roman" w:cs="Times New Roman"/>
          <w:sz w:val="24"/>
          <w:szCs w:val="24"/>
          <w:rPrChange w:id="1652" w:author="Abruno" w:date="2018-10-24T13:49:00Z">
            <w:rPr>
              <w:rFonts w:ascii="Times New Roman" w:hAnsi="Times New Roman" w:cs="Times New Roman"/>
              <w:sz w:val="28"/>
              <w:szCs w:val="28"/>
            </w:rPr>
          </w:rPrChange>
        </w:rPr>
        <w:t xml:space="preserve"> troveremo presto di fronte all’</w:t>
      </w:r>
      <w:r w:rsidRPr="009D3B65">
        <w:rPr>
          <w:rFonts w:ascii="Times New Roman" w:hAnsi="Times New Roman" w:cs="Times New Roman"/>
          <w:i/>
          <w:sz w:val="24"/>
          <w:szCs w:val="24"/>
          <w:rPrChange w:id="1653" w:author="Abruno" w:date="2018-10-24T13:49:00Z">
            <w:rPr>
              <w:rFonts w:ascii="Times New Roman" w:hAnsi="Times New Roman" w:cs="Times New Roman"/>
              <w:i/>
              <w:sz w:val="28"/>
              <w:szCs w:val="28"/>
            </w:rPr>
          </w:rPrChange>
        </w:rPr>
        <w:t>alienazione</w:t>
      </w:r>
      <w:r w:rsidRPr="009D3B65">
        <w:rPr>
          <w:rFonts w:ascii="Times New Roman" w:hAnsi="Times New Roman" w:cs="Times New Roman"/>
          <w:sz w:val="24"/>
          <w:szCs w:val="24"/>
          <w:rPrChange w:id="1654" w:author="Abruno" w:date="2018-10-24T13:49:00Z">
            <w:rPr>
              <w:rFonts w:ascii="Times New Roman" w:hAnsi="Times New Roman" w:cs="Times New Roman"/>
              <w:sz w:val="28"/>
              <w:szCs w:val="28"/>
            </w:rPr>
          </w:rPrChange>
        </w:rPr>
        <w:t xml:space="preserve"> della maggioranza della popolazione, la quale sarà privata della propria capacità lavorativa, cioè espropriata dal lavoro, trasferito in procedure e conoscenze codificate e</w:t>
      </w:r>
      <w:ins w:id="1655" w:author="Fiorella" w:date="2016-06-27T18:31:00Z">
        <w:r w:rsidR="00265C18" w:rsidRPr="009D3B65">
          <w:rPr>
            <w:rFonts w:ascii="Times New Roman" w:hAnsi="Times New Roman" w:cs="Times New Roman"/>
            <w:sz w:val="24"/>
            <w:szCs w:val="24"/>
            <w:rPrChange w:id="1656" w:author="Abruno" w:date="2018-10-24T13:49:00Z">
              <w:rPr>
                <w:rFonts w:ascii="Times New Roman" w:hAnsi="Times New Roman" w:cs="Times New Roman"/>
                <w:sz w:val="28"/>
                <w:szCs w:val="28"/>
              </w:rPr>
            </w:rPrChange>
          </w:rPr>
          <w:t>d</w:t>
        </w:r>
      </w:ins>
      <w:r w:rsidRPr="009D3B65">
        <w:rPr>
          <w:rFonts w:ascii="Times New Roman" w:hAnsi="Times New Roman" w:cs="Times New Roman"/>
          <w:sz w:val="24"/>
          <w:szCs w:val="24"/>
          <w:rPrChange w:id="1657" w:author="Abruno" w:date="2018-10-24T13:49:00Z">
            <w:rPr>
              <w:rFonts w:ascii="Times New Roman" w:hAnsi="Times New Roman" w:cs="Times New Roman"/>
              <w:sz w:val="28"/>
              <w:szCs w:val="28"/>
            </w:rPr>
          </w:rPrChange>
        </w:rPr>
        <w:t xml:space="preserve"> eseguito con velocità e ritmi biologicamente insostenibili. </w:t>
      </w:r>
      <w:ins w:id="1658" w:author="Fiorella" w:date="2016-06-27T18:31:00Z">
        <w:r w:rsidR="00265C18" w:rsidRPr="009D3B65">
          <w:rPr>
            <w:rFonts w:ascii="Times New Roman" w:hAnsi="Times New Roman" w:cs="Times New Roman"/>
            <w:sz w:val="24"/>
            <w:szCs w:val="24"/>
            <w:rPrChange w:id="1659" w:author="Abruno" w:date="2018-10-24T13:49:00Z">
              <w:rPr>
                <w:rFonts w:ascii="Times New Roman" w:hAnsi="Times New Roman" w:cs="Times New Roman"/>
                <w:sz w:val="28"/>
                <w:szCs w:val="28"/>
              </w:rPr>
            </w:rPrChange>
          </w:rPr>
          <w:t>È</w:t>
        </w:r>
      </w:ins>
      <w:del w:id="1660" w:author="Fiorella" w:date="2016-06-27T18:31:00Z">
        <w:r w:rsidRPr="009D3B65" w:rsidDel="00265C18">
          <w:rPr>
            <w:rFonts w:ascii="Times New Roman" w:hAnsi="Times New Roman" w:cs="Times New Roman"/>
            <w:sz w:val="24"/>
            <w:szCs w:val="24"/>
            <w:rPrChange w:id="1661" w:author="Abruno" w:date="2018-10-24T13:49:00Z">
              <w:rPr>
                <w:rFonts w:ascii="Times New Roman" w:hAnsi="Times New Roman" w:cs="Times New Roman"/>
                <w:sz w:val="28"/>
                <w:szCs w:val="28"/>
              </w:rPr>
            </w:rPrChange>
          </w:rPr>
          <w:delText>E’</w:delText>
        </w:r>
      </w:del>
      <w:r w:rsidRPr="009D3B65">
        <w:rPr>
          <w:rFonts w:ascii="Times New Roman" w:hAnsi="Times New Roman" w:cs="Times New Roman"/>
          <w:sz w:val="24"/>
          <w:szCs w:val="24"/>
          <w:rPrChange w:id="1662" w:author="Abruno" w:date="2018-10-24T13:49:00Z">
            <w:rPr>
              <w:rFonts w:ascii="Times New Roman" w:hAnsi="Times New Roman" w:cs="Times New Roman"/>
              <w:sz w:val="28"/>
              <w:szCs w:val="28"/>
            </w:rPr>
          </w:rPrChange>
        </w:rPr>
        <w:t xml:space="preserve"> per questo che con la massima urgenza si deve </w:t>
      </w:r>
      <w:r w:rsidRPr="009D3B65">
        <w:rPr>
          <w:rFonts w:ascii="Times New Roman" w:hAnsi="Times New Roman" w:cs="Times New Roman"/>
          <w:i/>
          <w:sz w:val="24"/>
          <w:szCs w:val="24"/>
          <w:rPrChange w:id="1663" w:author="Abruno" w:date="2018-10-24T13:49:00Z">
            <w:rPr>
              <w:rFonts w:ascii="Times New Roman" w:hAnsi="Times New Roman" w:cs="Times New Roman"/>
              <w:i/>
              <w:sz w:val="28"/>
              <w:szCs w:val="28"/>
            </w:rPr>
          </w:rPrChange>
        </w:rPr>
        <w:t xml:space="preserve">ripensare radicalmente il lavoro, </w:t>
      </w:r>
      <w:r w:rsidRPr="009D3B65">
        <w:rPr>
          <w:rFonts w:ascii="Times New Roman" w:hAnsi="Times New Roman" w:cs="Times New Roman"/>
          <w:sz w:val="24"/>
          <w:szCs w:val="24"/>
          <w:rPrChange w:id="1664" w:author="Abruno" w:date="2018-10-24T13:49:00Z">
            <w:rPr>
              <w:rFonts w:ascii="Times New Roman" w:hAnsi="Times New Roman" w:cs="Times New Roman"/>
              <w:sz w:val="28"/>
              <w:szCs w:val="28"/>
            </w:rPr>
          </w:rPrChange>
        </w:rPr>
        <w:t xml:space="preserve">scegliendo la via della cooperazione e dell’integrazione tra componente manuale e intellettuale, dando accesso alla formazione di base non di meno che alla formazione specialistica, rendendo trasparenti i processi e mettendo a disposizione </w:t>
      </w:r>
      <w:r w:rsidRPr="009D3B65">
        <w:rPr>
          <w:rFonts w:ascii="Times New Roman" w:hAnsi="Times New Roman" w:cs="Times New Roman"/>
          <w:sz w:val="24"/>
          <w:szCs w:val="24"/>
          <w:rPrChange w:id="1665" w:author="Abruno" w:date="2018-10-24T13:49:00Z">
            <w:rPr>
              <w:rFonts w:ascii="Times New Roman" w:hAnsi="Times New Roman" w:cs="Times New Roman"/>
              <w:sz w:val="28"/>
              <w:szCs w:val="28"/>
            </w:rPr>
          </w:rPrChange>
        </w:rPr>
        <w:lastRenderedPageBreak/>
        <w:t xml:space="preserve">della contrattazione collettiva (parliamo del contratto nazionale di lavoro!) la scelta degli algoritmi e delle piattaforme software di cui la prestazione del lavoratore si deve avvalere. Non sembri una fuga in avanti: già oggi il risparmio di lavoro e la sua sempre maggiore subordinazione avvengono passando dalla comunicazione interna via mail, dal ricorso ad </w:t>
      </w:r>
      <w:r w:rsidR="00DD3A5B" w:rsidRPr="009D3B65">
        <w:rPr>
          <w:rFonts w:ascii="Times New Roman" w:hAnsi="Times New Roman" w:cs="Times New Roman"/>
          <w:sz w:val="24"/>
          <w:szCs w:val="24"/>
          <w:rPrChange w:id="1666" w:author="Abruno" w:date="2018-10-24T13:49:00Z">
            <w:rPr>
              <w:rFonts w:ascii="Times New Roman" w:hAnsi="Times New Roman" w:cs="Times New Roman"/>
              <w:sz w:val="28"/>
              <w:szCs w:val="28"/>
            </w:rPr>
          </w:rPrChange>
        </w:rPr>
        <w:t>“</w:t>
      </w:r>
      <w:proofErr w:type="spellStart"/>
      <w:r w:rsidR="00CF0940" w:rsidRPr="009D3B65">
        <w:rPr>
          <w:rFonts w:ascii="Times New Roman" w:hAnsi="Times New Roman" w:cs="Times New Roman"/>
          <w:sz w:val="24"/>
          <w:szCs w:val="24"/>
          <w:rPrChange w:id="1667" w:author="Abruno" w:date="2018-10-24T13:49:00Z">
            <w:rPr>
              <w:rFonts w:ascii="Times New Roman" w:hAnsi="Times New Roman" w:cs="Times New Roman"/>
              <w:sz w:val="28"/>
              <w:szCs w:val="28"/>
            </w:rPr>
          </w:rPrChange>
        </w:rPr>
        <w:t>A</w:t>
      </w:r>
      <w:r w:rsidRPr="009D3B65">
        <w:rPr>
          <w:rFonts w:ascii="Times New Roman" w:hAnsi="Times New Roman" w:cs="Times New Roman"/>
          <w:sz w:val="24"/>
          <w:szCs w:val="24"/>
          <w:rPrChange w:id="1668" w:author="Abruno" w:date="2018-10-24T13:49:00Z">
            <w:rPr>
              <w:rFonts w:ascii="Times New Roman" w:hAnsi="Times New Roman" w:cs="Times New Roman"/>
              <w:sz w:val="28"/>
              <w:szCs w:val="28"/>
            </w:rPr>
          </w:rPrChange>
        </w:rPr>
        <w:t>pp</w:t>
      </w:r>
      <w:proofErr w:type="spellEnd"/>
      <w:r w:rsidR="00DD3A5B" w:rsidRPr="009D3B65">
        <w:rPr>
          <w:rFonts w:ascii="Times New Roman" w:hAnsi="Times New Roman" w:cs="Times New Roman"/>
          <w:sz w:val="24"/>
          <w:szCs w:val="24"/>
          <w:rPrChange w:id="1669" w:author="Abruno" w:date="2018-10-24T13:49:00Z">
            <w:rPr>
              <w:rFonts w:ascii="Times New Roman" w:hAnsi="Times New Roman" w:cs="Times New Roman"/>
              <w:sz w:val="28"/>
              <w:szCs w:val="28"/>
            </w:rPr>
          </w:rPrChange>
        </w:rPr>
        <w:t>”</w:t>
      </w:r>
      <w:r w:rsidRPr="009D3B65">
        <w:rPr>
          <w:rFonts w:ascii="Times New Roman" w:hAnsi="Times New Roman" w:cs="Times New Roman"/>
          <w:sz w:val="24"/>
          <w:szCs w:val="24"/>
          <w:rPrChange w:id="1670" w:author="Abruno" w:date="2018-10-24T13:49:00Z">
            <w:rPr>
              <w:rFonts w:ascii="Times New Roman" w:hAnsi="Times New Roman" w:cs="Times New Roman"/>
              <w:sz w:val="28"/>
              <w:szCs w:val="28"/>
            </w:rPr>
          </w:rPrChange>
        </w:rPr>
        <w:t xml:space="preserve"> appositamente destinate, dalla presa d’atto dell’avanzamento della produzione su terminali condivisi. </w:t>
      </w:r>
      <w:r w:rsidR="00153164" w:rsidRPr="009D3B65">
        <w:rPr>
          <w:rFonts w:ascii="Times New Roman" w:hAnsi="Times New Roman" w:cs="Times New Roman"/>
          <w:sz w:val="24"/>
          <w:szCs w:val="24"/>
          <w:rPrChange w:id="1671" w:author="Abruno" w:date="2018-10-24T13:49:00Z">
            <w:rPr>
              <w:rFonts w:ascii="Times New Roman" w:hAnsi="Times New Roman" w:cs="Times New Roman"/>
              <w:sz w:val="28"/>
              <w:szCs w:val="28"/>
            </w:rPr>
          </w:rPrChange>
        </w:rPr>
        <w:t>Le</w:t>
      </w:r>
      <w:r w:rsidR="00FF45A3" w:rsidRPr="009D3B65">
        <w:rPr>
          <w:rFonts w:ascii="Times New Roman" w:hAnsi="Times New Roman" w:cs="Times New Roman"/>
          <w:sz w:val="24"/>
          <w:szCs w:val="24"/>
          <w:rPrChange w:id="1672" w:author="Abruno" w:date="2018-10-24T13:49:00Z">
            <w:rPr>
              <w:rFonts w:ascii="Times New Roman" w:hAnsi="Times New Roman" w:cs="Times New Roman"/>
              <w:sz w:val="28"/>
              <w:szCs w:val="28"/>
            </w:rPr>
          </w:rPrChange>
        </w:rPr>
        <w:t xml:space="preserve"> innovazioni nel flusso delle decisioni e nell’organizzazione del lavoro </w:t>
      </w:r>
      <w:r w:rsidR="00153164" w:rsidRPr="009D3B65">
        <w:rPr>
          <w:rFonts w:ascii="Times New Roman" w:hAnsi="Times New Roman" w:cs="Times New Roman"/>
          <w:sz w:val="24"/>
          <w:szCs w:val="24"/>
          <w:rPrChange w:id="1673" w:author="Abruno" w:date="2018-10-24T13:49:00Z">
            <w:rPr>
              <w:rFonts w:ascii="Times New Roman" w:hAnsi="Times New Roman" w:cs="Times New Roman"/>
              <w:sz w:val="28"/>
              <w:szCs w:val="28"/>
            </w:rPr>
          </w:rPrChange>
        </w:rPr>
        <w:t xml:space="preserve">sono basate </w:t>
      </w:r>
      <w:r w:rsidR="00FF45A3" w:rsidRPr="009D3B65">
        <w:rPr>
          <w:rFonts w:ascii="Times New Roman" w:hAnsi="Times New Roman" w:cs="Times New Roman"/>
          <w:sz w:val="24"/>
          <w:szCs w:val="24"/>
          <w:rPrChange w:id="1674" w:author="Abruno" w:date="2018-10-24T13:49:00Z">
            <w:rPr>
              <w:rFonts w:ascii="Times New Roman" w:hAnsi="Times New Roman" w:cs="Times New Roman"/>
              <w:sz w:val="28"/>
              <w:szCs w:val="28"/>
            </w:rPr>
          </w:rPrChange>
        </w:rPr>
        <w:t xml:space="preserve">su sistemi </w:t>
      </w:r>
      <w:r w:rsidR="00FF45A3" w:rsidRPr="009D3B65">
        <w:rPr>
          <w:rFonts w:ascii="Times New Roman" w:hAnsi="Times New Roman" w:cs="Times New Roman"/>
          <w:i/>
          <w:sz w:val="24"/>
          <w:szCs w:val="24"/>
          <w:rPrChange w:id="1675" w:author="Abruno" w:date="2018-10-24T13:49:00Z">
            <w:rPr>
              <w:rFonts w:ascii="Times New Roman" w:hAnsi="Times New Roman" w:cs="Times New Roman"/>
              <w:i/>
              <w:sz w:val="28"/>
              <w:szCs w:val="28"/>
            </w:rPr>
          </w:rPrChange>
        </w:rPr>
        <w:t>elettronico-neuronali</w:t>
      </w:r>
      <w:r w:rsidR="00FF45A3" w:rsidRPr="009D3B65">
        <w:rPr>
          <w:rFonts w:ascii="Times New Roman" w:hAnsi="Times New Roman" w:cs="Times New Roman"/>
          <w:sz w:val="24"/>
          <w:szCs w:val="24"/>
          <w:rPrChange w:id="1676" w:author="Abruno" w:date="2018-10-24T13:49:00Z">
            <w:rPr>
              <w:rFonts w:ascii="Times New Roman" w:hAnsi="Times New Roman" w:cs="Times New Roman"/>
              <w:sz w:val="28"/>
              <w:szCs w:val="28"/>
            </w:rPr>
          </w:rPrChange>
        </w:rPr>
        <w:t xml:space="preserve">, con il posizionamento di </w:t>
      </w:r>
      <w:r w:rsidR="00FF45A3" w:rsidRPr="009D3B65">
        <w:rPr>
          <w:rFonts w:ascii="Times New Roman" w:hAnsi="Times New Roman" w:cs="Times New Roman"/>
          <w:i/>
          <w:sz w:val="24"/>
          <w:szCs w:val="24"/>
          <w:rPrChange w:id="1677" w:author="Abruno" w:date="2018-10-24T13:49:00Z">
            <w:rPr>
              <w:rFonts w:ascii="Times New Roman" w:hAnsi="Times New Roman" w:cs="Times New Roman"/>
              <w:i/>
              <w:sz w:val="28"/>
              <w:szCs w:val="28"/>
            </w:rPr>
          </w:rPrChange>
        </w:rPr>
        <w:t xml:space="preserve">elaboratori e robot </w:t>
      </w:r>
      <w:r w:rsidR="00FF45A3" w:rsidRPr="009D3B65">
        <w:rPr>
          <w:rFonts w:ascii="Times New Roman" w:hAnsi="Times New Roman" w:cs="Times New Roman"/>
          <w:sz w:val="24"/>
          <w:szCs w:val="24"/>
          <w:rPrChange w:id="1678" w:author="Abruno" w:date="2018-10-24T13:49:00Z">
            <w:rPr>
              <w:rFonts w:ascii="Times New Roman" w:hAnsi="Times New Roman" w:cs="Times New Roman"/>
              <w:sz w:val="28"/>
              <w:szCs w:val="28"/>
            </w:rPr>
          </w:rPrChange>
        </w:rPr>
        <w:t>lungo la filiera di produzione, con l’impiego di telecamere, fotocellule e sensori che funzionano a velocità non troppo lontane da quelle della luce. Essi si estendono sempre più al di fuori del luogo di produzione tradizionale attraverso la sintonizzazione e la sincronizzazione permanente delle reti di produz</w:t>
      </w:r>
      <w:r w:rsidR="00D949BA" w:rsidRPr="009D3B65">
        <w:rPr>
          <w:rFonts w:ascii="Times New Roman" w:hAnsi="Times New Roman" w:cs="Times New Roman"/>
          <w:sz w:val="24"/>
          <w:szCs w:val="24"/>
          <w:rPrChange w:id="1679" w:author="Abruno" w:date="2018-10-24T13:49:00Z">
            <w:rPr>
              <w:rFonts w:ascii="Times New Roman" w:hAnsi="Times New Roman" w:cs="Times New Roman"/>
              <w:sz w:val="28"/>
              <w:szCs w:val="28"/>
            </w:rPr>
          </w:rPrChange>
        </w:rPr>
        <w:t>ione e consumo in tempo reale.</w:t>
      </w:r>
      <w:r w:rsidR="00FF45A3" w:rsidRPr="009D3B65">
        <w:rPr>
          <w:rFonts w:ascii="Times New Roman" w:hAnsi="Times New Roman" w:cs="Times New Roman"/>
          <w:sz w:val="24"/>
          <w:szCs w:val="24"/>
          <w:rPrChange w:id="1680" w:author="Abruno" w:date="2018-10-24T13:49:00Z">
            <w:rPr>
              <w:rFonts w:ascii="Times New Roman" w:hAnsi="Times New Roman" w:cs="Times New Roman"/>
              <w:sz w:val="28"/>
              <w:szCs w:val="28"/>
            </w:rPr>
          </w:rPrChange>
        </w:rPr>
        <w:t xml:space="preserve"> </w:t>
      </w:r>
      <w:r w:rsidR="00D949BA" w:rsidRPr="009D3B65">
        <w:rPr>
          <w:rFonts w:ascii="Times New Roman" w:hAnsi="Times New Roman" w:cs="Times New Roman"/>
          <w:sz w:val="24"/>
          <w:szCs w:val="24"/>
          <w:rPrChange w:id="1681" w:author="Abruno" w:date="2018-10-24T13:49:00Z">
            <w:rPr>
              <w:rFonts w:ascii="Times New Roman" w:hAnsi="Times New Roman" w:cs="Times New Roman"/>
              <w:sz w:val="28"/>
              <w:szCs w:val="28"/>
            </w:rPr>
          </w:rPrChange>
        </w:rPr>
        <w:t>Si sta strutturando</w:t>
      </w:r>
      <w:r w:rsidR="00FF45A3" w:rsidRPr="009D3B65">
        <w:rPr>
          <w:rFonts w:ascii="Times New Roman" w:hAnsi="Times New Roman" w:cs="Times New Roman"/>
          <w:sz w:val="24"/>
          <w:szCs w:val="24"/>
          <w:rPrChange w:id="1682" w:author="Abruno" w:date="2018-10-24T13:49:00Z">
            <w:rPr>
              <w:rFonts w:ascii="Times New Roman" w:hAnsi="Times New Roman" w:cs="Times New Roman"/>
              <w:sz w:val="28"/>
              <w:szCs w:val="28"/>
            </w:rPr>
          </w:rPrChange>
        </w:rPr>
        <w:t xml:space="preserve"> così </w:t>
      </w:r>
      <w:r w:rsidR="00D949BA" w:rsidRPr="009D3B65">
        <w:rPr>
          <w:rFonts w:ascii="Times New Roman" w:hAnsi="Times New Roman" w:cs="Times New Roman"/>
          <w:sz w:val="24"/>
          <w:szCs w:val="24"/>
          <w:rPrChange w:id="1683" w:author="Abruno" w:date="2018-10-24T13:49:00Z">
            <w:rPr>
              <w:rFonts w:ascii="Times New Roman" w:hAnsi="Times New Roman" w:cs="Times New Roman"/>
              <w:sz w:val="28"/>
              <w:szCs w:val="28"/>
            </w:rPr>
          </w:rPrChange>
        </w:rPr>
        <w:t xml:space="preserve">negli intenti del datore di lavoro </w:t>
      </w:r>
      <w:r w:rsidR="00FF45A3" w:rsidRPr="009D3B65">
        <w:rPr>
          <w:rFonts w:ascii="Times New Roman" w:hAnsi="Times New Roman" w:cs="Times New Roman"/>
          <w:sz w:val="24"/>
          <w:szCs w:val="24"/>
          <w:rPrChange w:id="1684" w:author="Abruno" w:date="2018-10-24T13:49:00Z">
            <w:rPr>
              <w:rFonts w:ascii="Times New Roman" w:hAnsi="Times New Roman" w:cs="Times New Roman"/>
              <w:sz w:val="28"/>
              <w:szCs w:val="28"/>
            </w:rPr>
          </w:rPrChange>
        </w:rPr>
        <w:t>un “</w:t>
      </w:r>
      <w:r w:rsidR="00FF45A3" w:rsidRPr="009D3B65">
        <w:rPr>
          <w:rFonts w:ascii="Times New Roman" w:hAnsi="Times New Roman" w:cs="Times New Roman"/>
          <w:i/>
          <w:sz w:val="24"/>
          <w:szCs w:val="24"/>
          <w:rPrChange w:id="1685" w:author="Abruno" w:date="2018-10-24T13:49:00Z">
            <w:rPr>
              <w:rFonts w:ascii="Times New Roman" w:hAnsi="Times New Roman" w:cs="Times New Roman"/>
              <w:i/>
              <w:sz w:val="28"/>
              <w:szCs w:val="28"/>
            </w:rPr>
          </w:rPrChange>
        </w:rPr>
        <w:t>tempo della prestazione</w:t>
      </w:r>
      <w:r w:rsidR="00FF45A3" w:rsidRPr="009D3B65">
        <w:rPr>
          <w:rFonts w:ascii="Times New Roman" w:hAnsi="Times New Roman" w:cs="Times New Roman"/>
          <w:sz w:val="24"/>
          <w:szCs w:val="24"/>
          <w:rPrChange w:id="1686" w:author="Abruno" w:date="2018-10-24T13:49:00Z">
            <w:rPr>
              <w:rFonts w:ascii="Times New Roman" w:hAnsi="Times New Roman" w:cs="Times New Roman"/>
              <w:sz w:val="28"/>
              <w:szCs w:val="28"/>
            </w:rPr>
          </w:rPrChange>
        </w:rPr>
        <w:t>” che non appare nel quadrante dell’orologio appeso alla parete, che non può essere misurato solo in durata di secondi</w:t>
      </w:r>
      <w:ins w:id="1687" w:author="Fiorella" w:date="2016-06-27T18:32:00Z">
        <w:r w:rsidR="00265C18" w:rsidRPr="009D3B65">
          <w:rPr>
            <w:rFonts w:ascii="Times New Roman" w:hAnsi="Times New Roman" w:cs="Times New Roman"/>
            <w:sz w:val="24"/>
            <w:szCs w:val="24"/>
            <w:rPrChange w:id="1688" w:author="Abruno" w:date="2018-10-24T13:49:00Z">
              <w:rPr>
                <w:rFonts w:ascii="Times New Roman" w:hAnsi="Times New Roman" w:cs="Times New Roman"/>
                <w:sz w:val="28"/>
                <w:szCs w:val="28"/>
              </w:rPr>
            </w:rPrChange>
          </w:rPr>
          <w:t>,</w:t>
        </w:r>
      </w:ins>
      <w:r w:rsidR="00FF45A3" w:rsidRPr="009D3B65">
        <w:rPr>
          <w:rFonts w:ascii="Times New Roman" w:hAnsi="Times New Roman" w:cs="Times New Roman"/>
          <w:sz w:val="24"/>
          <w:szCs w:val="24"/>
          <w:rPrChange w:id="1689" w:author="Abruno" w:date="2018-10-24T13:49:00Z">
            <w:rPr>
              <w:rFonts w:ascii="Times New Roman" w:hAnsi="Times New Roman" w:cs="Times New Roman"/>
              <w:sz w:val="28"/>
              <w:szCs w:val="28"/>
            </w:rPr>
          </w:rPrChange>
        </w:rPr>
        <w:t xml:space="preserve"> minuti o ore. Emerge dunque una </w:t>
      </w:r>
      <w:r w:rsidR="00D949BA" w:rsidRPr="009D3B65">
        <w:rPr>
          <w:rFonts w:ascii="Times New Roman" w:hAnsi="Times New Roman" w:cs="Times New Roman"/>
          <w:sz w:val="24"/>
          <w:szCs w:val="24"/>
          <w:rPrChange w:id="1690" w:author="Abruno" w:date="2018-10-24T13:49:00Z">
            <w:rPr>
              <w:rFonts w:ascii="Times New Roman" w:hAnsi="Times New Roman" w:cs="Times New Roman"/>
              <w:sz w:val="28"/>
              <w:szCs w:val="28"/>
            </w:rPr>
          </w:rPrChange>
        </w:rPr>
        <w:t xml:space="preserve">voluta </w:t>
      </w:r>
      <w:r w:rsidR="00FF45A3" w:rsidRPr="009D3B65">
        <w:rPr>
          <w:rFonts w:ascii="Times New Roman" w:hAnsi="Times New Roman" w:cs="Times New Roman"/>
          <w:sz w:val="24"/>
          <w:szCs w:val="24"/>
          <w:rPrChange w:id="1691" w:author="Abruno" w:date="2018-10-24T13:49:00Z">
            <w:rPr>
              <w:rFonts w:ascii="Times New Roman" w:hAnsi="Times New Roman" w:cs="Times New Roman"/>
              <w:sz w:val="28"/>
              <w:szCs w:val="28"/>
            </w:rPr>
          </w:rPrChange>
        </w:rPr>
        <w:t xml:space="preserve">discrepanza con l’unità di misura tempo-orario utilizzata per il salario e la contrattazione. </w:t>
      </w:r>
      <w:r w:rsidR="00153164" w:rsidRPr="009D3B65">
        <w:rPr>
          <w:rFonts w:ascii="Times New Roman" w:hAnsi="Times New Roman" w:cs="Times New Roman"/>
          <w:sz w:val="24"/>
          <w:szCs w:val="24"/>
          <w:rPrChange w:id="1692" w:author="Abruno" w:date="2018-10-24T13:49:00Z">
            <w:rPr>
              <w:rFonts w:ascii="Times New Roman" w:hAnsi="Times New Roman" w:cs="Times New Roman"/>
              <w:sz w:val="28"/>
              <w:szCs w:val="28"/>
            </w:rPr>
          </w:rPrChange>
        </w:rPr>
        <w:t>È</w:t>
      </w:r>
      <w:r w:rsidR="00FF45A3" w:rsidRPr="009D3B65">
        <w:rPr>
          <w:rFonts w:ascii="Times New Roman" w:hAnsi="Times New Roman" w:cs="Times New Roman"/>
          <w:sz w:val="24"/>
          <w:szCs w:val="24"/>
          <w:rPrChange w:id="1693" w:author="Abruno" w:date="2018-10-24T13:49:00Z">
            <w:rPr>
              <w:rFonts w:ascii="Times New Roman" w:hAnsi="Times New Roman" w:cs="Times New Roman"/>
              <w:sz w:val="28"/>
              <w:szCs w:val="28"/>
            </w:rPr>
          </w:rPrChange>
        </w:rPr>
        <w:t xml:space="preserve"> come se, attraverso l’apparato tecnologico appositamente progettato, venisse creato</w:t>
      </w:r>
      <w:del w:id="1694" w:author="Fiorella" w:date="2016-06-27T18:33:00Z">
        <w:r w:rsidR="00FF45A3" w:rsidRPr="009D3B65" w:rsidDel="00265C18">
          <w:rPr>
            <w:rFonts w:ascii="Times New Roman" w:hAnsi="Times New Roman" w:cs="Times New Roman"/>
            <w:sz w:val="24"/>
            <w:szCs w:val="24"/>
            <w:rPrChange w:id="1695" w:author="Abruno" w:date="2018-10-24T13:49:00Z">
              <w:rPr>
                <w:rFonts w:ascii="Times New Roman" w:hAnsi="Times New Roman" w:cs="Times New Roman"/>
                <w:sz w:val="28"/>
                <w:szCs w:val="28"/>
              </w:rPr>
            </w:rPrChange>
          </w:rPr>
          <w:delText xml:space="preserve"> del</w:delText>
        </w:r>
      </w:del>
      <w:r w:rsidR="00FF45A3" w:rsidRPr="009D3B65">
        <w:rPr>
          <w:rFonts w:ascii="Times New Roman" w:hAnsi="Times New Roman" w:cs="Times New Roman"/>
          <w:sz w:val="24"/>
          <w:szCs w:val="24"/>
          <w:rPrChange w:id="1696" w:author="Abruno" w:date="2018-10-24T13:49:00Z">
            <w:rPr>
              <w:rFonts w:ascii="Times New Roman" w:hAnsi="Times New Roman" w:cs="Times New Roman"/>
              <w:sz w:val="28"/>
              <w:szCs w:val="28"/>
            </w:rPr>
          </w:rPrChange>
        </w:rPr>
        <w:t xml:space="preserve"> tempo in più donato all’azienda che ha introdotto a questo fine l’apparecchiatura artificiale: tempo non riconosciuto in alcun modo al lavoratore</w:t>
      </w:r>
      <w:r w:rsidR="00153164" w:rsidRPr="009D3B65">
        <w:rPr>
          <w:rFonts w:ascii="Times New Roman" w:hAnsi="Times New Roman" w:cs="Times New Roman"/>
          <w:sz w:val="24"/>
          <w:szCs w:val="24"/>
          <w:rPrChange w:id="1697" w:author="Abruno" w:date="2018-10-24T13:49:00Z">
            <w:rPr>
              <w:rFonts w:ascii="Times New Roman" w:hAnsi="Times New Roman" w:cs="Times New Roman"/>
              <w:sz w:val="28"/>
              <w:szCs w:val="28"/>
            </w:rPr>
          </w:rPrChange>
        </w:rPr>
        <w:t>. Usando il paradosso dei gemelli di Einstein,</w:t>
      </w:r>
      <w:r w:rsidR="00FF45A3" w:rsidRPr="009D3B65">
        <w:rPr>
          <w:rFonts w:ascii="Times New Roman" w:hAnsi="Times New Roman" w:cs="Times New Roman"/>
          <w:sz w:val="24"/>
          <w:szCs w:val="24"/>
          <w:rPrChange w:id="1698" w:author="Abruno" w:date="2018-10-24T13:49:00Z">
            <w:rPr>
              <w:rFonts w:ascii="Times New Roman" w:hAnsi="Times New Roman" w:cs="Times New Roman"/>
              <w:sz w:val="28"/>
              <w:szCs w:val="28"/>
            </w:rPr>
          </w:rPrChange>
        </w:rPr>
        <w:t xml:space="preserve"> potremmo dire che se l’addetto a un computer dovesse elaborare coi suoi tempi le stesse operazioni che un computer elabora in un minuto, si troverebbe di parecchi anni più vecchio. </w:t>
      </w:r>
      <w:bookmarkStart w:id="1699" w:name="_GoBack"/>
      <w:bookmarkEnd w:id="1699"/>
      <w:del w:id="1700" w:author="Fiorella" w:date="2016-06-27T18:33:00Z">
        <w:r w:rsidR="00FF45A3" w:rsidRPr="009D3B65" w:rsidDel="00265C18">
          <w:rPr>
            <w:rFonts w:ascii="Times New Roman" w:hAnsi="Times New Roman" w:cs="Times New Roman"/>
            <w:sz w:val="24"/>
            <w:szCs w:val="24"/>
            <w:rPrChange w:id="1701" w:author="Abruno" w:date="2018-10-24T13:49:00Z">
              <w:rPr>
                <w:rFonts w:ascii="Times New Roman" w:hAnsi="Times New Roman" w:cs="Times New Roman"/>
                <w:sz w:val="28"/>
                <w:szCs w:val="28"/>
              </w:rPr>
            </w:rPrChange>
          </w:rPr>
          <w:delText xml:space="preserve"> </w:delText>
        </w:r>
      </w:del>
      <w:r w:rsidR="00FF45A3" w:rsidRPr="009D3B65">
        <w:rPr>
          <w:rFonts w:ascii="Times New Roman" w:hAnsi="Times New Roman" w:cs="Times New Roman"/>
          <w:sz w:val="24"/>
          <w:szCs w:val="24"/>
          <w:rPrChange w:id="1702" w:author="Abruno" w:date="2018-10-24T13:49:00Z">
            <w:rPr>
              <w:rFonts w:ascii="Times New Roman" w:hAnsi="Times New Roman" w:cs="Times New Roman"/>
              <w:sz w:val="28"/>
              <w:szCs w:val="28"/>
            </w:rPr>
          </w:rPrChange>
        </w:rPr>
        <w:t xml:space="preserve">Per </w:t>
      </w:r>
      <w:r w:rsidR="00FF45A3" w:rsidRPr="009D3B65">
        <w:rPr>
          <w:rFonts w:ascii="Times New Roman" w:hAnsi="Times New Roman" w:cs="Times New Roman"/>
          <w:i/>
          <w:sz w:val="24"/>
          <w:szCs w:val="24"/>
          <w:rPrChange w:id="1703" w:author="Abruno" w:date="2018-10-24T13:49:00Z">
            <w:rPr>
              <w:rFonts w:ascii="Times New Roman" w:hAnsi="Times New Roman" w:cs="Times New Roman"/>
              <w:i/>
              <w:sz w:val="28"/>
              <w:szCs w:val="28"/>
            </w:rPr>
          </w:rPrChange>
        </w:rPr>
        <w:t>quel</w:t>
      </w:r>
      <w:r w:rsidR="00FF45A3" w:rsidRPr="009D3B65">
        <w:rPr>
          <w:rFonts w:ascii="Times New Roman" w:hAnsi="Times New Roman" w:cs="Times New Roman"/>
          <w:sz w:val="24"/>
          <w:szCs w:val="24"/>
          <w:rPrChange w:id="1704" w:author="Abruno" w:date="2018-10-24T13:49:00Z">
            <w:rPr>
              <w:rFonts w:ascii="Times New Roman" w:hAnsi="Times New Roman" w:cs="Times New Roman"/>
              <w:sz w:val="28"/>
              <w:szCs w:val="28"/>
            </w:rPr>
          </w:rPrChange>
        </w:rPr>
        <w:t xml:space="preserve"> tempo il sindacato </w:t>
      </w:r>
      <w:r w:rsidR="00D949BA" w:rsidRPr="009D3B65">
        <w:rPr>
          <w:rFonts w:ascii="Times New Roman" w:hAnsi="Times New Roman" w:cs="Times New Roman"/>
          <w:sz w:val="24"/>
          <w:szCs w:val="24"/>
          <w:rPrChange w:id="1705" w:author="Abruno" w:date="2018-10-24T13:49:00Z">
            <w:rPr>
              <w:rFonts w:ascii="Times New Roman" w:hAnsi="Times New Roman" w:cs="Times New Roman"/>
              <w:sz w:val="28"/>
              <w:szCs w:val="28"/>
            </w:rPr>
          </w:rPrChange>
        </w:rPr>
        <w:t xml:space="preserve">una volta </w:t>
      </w:r>
      <w:r w:rsidR="00FF45A3" w:rsidRPr="009D3B65">
        <w:rPr>
          <w:rFonts w:ascii="Times New Roman" w:hAnsi="Times New Roman" w:cs="Times New Roman"/>
          <w:sz w:val="24"/>
          <w:szCs w:val="24"/>
          <w:rPrChange w:id="1706" w:author="Abruno" w:date="2018-10-24T13:49:00Z">
            <w:rPr>
              <w:rFonts w:ascii="Times New Roman" w:hAnsi="Times New Roman" w:cs="Times New Roman"/>
              <w:sz w:val="28"/>
              <w:szCs w:val="28"/>
            </w:rPr>
          </w:rPrChange>
        </w:rPr>
        <w:t xml:space="preserve">dei ritmi, dei cottimi, non </w:t>
      </w:r>
      <w:r w:rsidR="00D949BA" w:rsidRPr="009D3B65">
        <w:rPr>
          <w:rFonts w:ascii="Times New Roman" w:hAnsi="Times New Roman" w:cs="Times New Roman"/>
          <w:sz w:val="24"/>
          <w:szCs w:val="24"/>
          <w:rPrChange w:id="1707" w:author="Abruno" w:date="2018-10-24T13:49:00Z">
            <w:rPr>
              <w:rFonts w:ascii="Times New Roman" w:hAnsi="Times New Roman" w:cs="Times New Roman"/>
              <w:sz w:val="28"/>
              <w:szCs w:val="28"/>
            </w:rPr>
          </w:rPrChange>
        </w:rPr>
        <w:t>contratta più</w:t>
      </w:r>
      <w:r w:rsidR="00FF45A3" w:rsidRPr="009D3B65">
        <w:rPr>
          <w:rFonts w:ascii="Times New Roman" w:hAnsi="Times New Roman" w:cs="Times New Roman"/>
          <w:sz w:val="24"/>
          <w:szCs w:val="24"/>
          <w:rPrChange w:id="1708" w:author="Abruno" w:date="2018-10-24T13:49:00Z">
            <w:rPr>
              <w:rFonts w:ascii="Times New Roman" w:hAnsi="Times New Roman" w:cs="Times New Roman"/>
              <w:sz w:val="28"/>
              <w:szCs w:val="28"/>
            </w:rPr>
          </w:rPrChange>
        </w:rPr>
        <w:t xml:space="preserve">. </w:t>
      </w:r>
      <w:r w:rsidR="00D949BA" w:rsidRPr="009D3B65">
        <w:rPr>
          <w:rFonts w:ascii="Times New Roman" w:hAnsi="Times New Roman" w:cs="Times New Roman"/>
          <w:sz w:val="24"/>
          <w:szCs w:val="24"/>
          <w:rPrChange w:id="1709" w:author="Abruno" w:date="2018-10-24T13:49:00Z">
            <w:rPr>
              <w:rFonts w:ascii="Times New Roman" w:hAnsi="Times New Roman" w:cs="Times New Roman"/>
              <w:sz w:val="28"/>
              <w:szCs w:val="28"/>
            </w:rPr>
          </w:rPrChange>
        </w:rPr>
        <w:t xml:space="preserve">C’è solo da ridurre le ore giornaliere, settimanali, annue contrattualizzate. </w:t>
      </w:r>
      <w:r w:rsidR="00153164" w:rsidRPr="009D3B65">
        <w:rPr>
          <w:rFonts w:ascii="Times New Roman" w:hAnsi="Times New Roman" w:cs="Times New Roman"/>
          <w:sz w:val="24"/>
          <w:szCs w:val="24"/>
          <w:rPrChange w:id="1710" w:author="Abruno" w:date="2018-10-24T13:49:00Z">
            <w:rPr>
              <w:rFonts w:ascii="Times New Roman" w:hAnsi="Times New Roman" w:cs="Times New Roman"/>
              <w:sz w:val="28"/>
              <w:szCs w:val="28"/>
            </w:rPr>
          </w:rPrChange>
        </w:rPr>
        <w:t xml:space="preserve">Altro che superamento dell’orario di lavoro come proclamano in sintonia il ministro Poletti e il segretario della </w:t>
      </w:r>
      <w:proofErr w:type="spellStart"/>
      <w:r w:rsidR="00153164" w:rsidRPr="009D3B65">
        <w:rPr>
          <w:rFonts w:ascii="Times New Roman" w:hAnsi="Times New Roman" w:cs="Times New Roman"/>
          <w:sz w:val="24"/>
          <w:szCs w:val="24"/>
          <w:rPrChange w:id="1711" w:author="Abruno" w:date="2018-10-24T13:49:00Z">
            <w:rPr>
              <w:rFonts w:ascii="Times New Roman" w:hAnsi="Times New Roman" w:cs="Times New Roman"/>
              <w:sz w:val="28"/>
              <w:szCs w:val="28"/>
            </w:rPr>
          </w:rPrChange>
        </w:rPr>
        <w:t>Fim</w:t>
      </w:r>
      <w:proofErr w:type="spellEnd"/>
      <w:r w:rsidR="00153164" w:rsidRPr="009D3B65">
        <w:rPr>
          <w:rFonts w:ascii="Times New Roman" w:hAnsi="Times New Roman" w:cs="Times New Roman"/>
          <w:sz w:val="24"/>
          <w:szCs w:val="24"/>
          <w:rPrChange w:id="1712" w:author="Abruno" w:date="2018-10-24T13:49:00Z">
            <w:rPr>
              <w:rFonts w:ascii="Times New Roman" w:hAnsi="Times New Roman" w:cs="Times New Roman"/>
              <w:sz w:val="28"/>
              <w:szCs w:val="28"/>
            </w:rPr>
          </w:rPrChange>
        </w:rPr>
        <w:t xml:space="preserve"> </w:t>
      </w:r>
      <w:proofErr w:type="spellStart"/>
      <w:r w:rsidR="00153164" w:rsidRPr="009D3B65">
        <w:rPr>
          <w:rFonts w:ascii="Times New Roman" w:hAnsi="Times New Roman" w:cs="Times New Roman"/>
          <w:sz w:val="24"/>
          <w:szCs w:val="24"/>
          <w:rPrChange w:id="1713" w:author="Abruno" w:date="2018-10-24T13:49:00Z">
            <w:rPr>
              <w:rFonts w:ascii="Times New Roman" w:hAnsi="Times New Roman" w:cs="Times New Roman"/>
              <w:sz w:val="28"/>
              <w:szCs w:val="28"/>
            </w:rPr>
          </w:rPrChange>
        </w:rPr>
        <w:t>Bentivogli</w:t>
      </w:r>
      <w:proofErr w:type="spellEnd"/>
      <w:r w:rsidR="00153164" w:rsidRPr="009D3B65">
        <w:rPr>
          <w:rFonts w:ascii="Times New Roman" w:hAnsi="Times New Roman" w:cs="Times New Roman"/>
          <w:sz w:val="24"/>
          <w:szCs w:val="24"/>
          <w:rPrChange w:id="1714" w:author="Abruno" w:date="2018-10-24T13:49:00Z">
            <w:rPr>
              <w:rFonts w:ascii="Times New Roman" w:hAnsi="Times New Roman" w:cs="Times New Roman"/>
              <w:sz w:val="28"/>
              <w:szCs w:val="28"/>
            </w:rPr>
          </w:rPrChange>
        </w:rPr>
        <w:t xml:space="preserve">! </w:t>
      </w:r>
    </w:p>
    <w:p w:rsidR="004C6A13" w:rsidRPr="009D3B65" w:rsidRDefault="002451AD" w:rsidP="007978B2">
      <w:pPr>
        <w:jc w:val="both"/>
        <w:rPr>
          <w:rFonts w:ascii="Times New Roman" w:hAnsi="Times New Roman" w:cs="Times New Roman"/>
          <w:sz w:val="24"/>
          <w:szCs w:val="24"/>
          <w:rPrChange w:id="1715"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716" w:author="Abruno" w:date="2018-10-24T13:49:00Z">
            <w:rPr>
              <w:rFonts w:ascii="Times New Roman" w:hAnsi="Times New Roman" w:cs="Times New Roman"/>
              <w:sz w:val="28"/>
              <w:szCs w:val="28"/>
            </w:rPr>
          </w:rPrChange>
        </w:rPr>
        <w:t>Se non si riparte da una revisione del tempo retribuito</w:t>
      </w:r>
      <w:r w:rsidR="00153164" w:rsidRPr="009D3B65">
        <w:rPr>
          <w:rFonts w:ascii="Times New Roman" w:hAnsi="Times New Roman" w:cs="Times New Roman"/>
          <w:sz w:val="24"/>
          <w:szCs w:val="24"/>
          <w:rPrChange w:id="1717" w:author="Abruno" w:date="2018-10-24T13:49:00Z">
            <w:rPr>
              <w:rFonts w:ascii="Times New Roman" w:hAnsi="Times New Roman" w:cs="Times New Roman"/>
              <w:sz w:val="28"/>
              <w:szCs w:val="28"/>
            </w:rPr>
          </w:rPrChange>
        </w:rPr>
        <w:t xml:space="preserve">, dando per scontata una saturazione inimmaginabile prima </w:t>
      </w:r>
      <w:r w:rsidR="00D949BA" w:rsidRPr="009D3B65">
        <w:rPr>
          <w:rFonts w:ascii="Times New Roman" w:hAnsi="Times New Roman" w:cs="Times New Roman"/>
          <w:sz w:val="24"/>
          <w:szCs w:val="24"/>
          <w:rPrChange w:id="1718" w:author="Abruno" w:date="2018-10-24T13:49:00Z">
            <w:rPr>
              <w:rFonts w:ascii="Times New Roman" w:hAnsi="Times New Roman" w:cs="Times New Roman"/>
              <w:sz w:val="28"/>
              <w:szCs w:val="28"/>
            </w:rPr>
          </w:rPrChange>
        </w:rPr>
        <w:t>d’ora e</w:t>
      </w:r>
      <w:r w:rsidRPr="009D3B65">
        <w:rPr>
          <w:rFonts w:ascii="Times New Roman" w:hAnsi="Times New Roman" w:cs="Times New Roman"/>
          <w:sz w:val="24"/>
          <w:szCs w:val="24"/>
          <w:rPrChange w:id="1719" w:author="Abruno" w:date="2018-10-24T13:49:00Z">
            <w:rPr>
              <w:rFonts w:ascii="Times New Roman" w:hAnsi="Times New Roman" w:cs="Times New Roman"/>
              <w:sz w:val="28"/>
              <w:szCs w:val="28"/>
            </w:rPr>
          </w:rPrChange>
        </w:rPr>
        <w:t xml:space="preserve"> </w:t>
      </w:r>
      <w:r w:rsidR="003C2B0C" w:rsidRPr="009D3B65">
        <w:rPr>
          <w:rFonts w:ascii="Times New Roman" w:hAnsi="Times New Roman" w:cs="Times New Roman"/>
          <w:sz w:val="24"/>
          <w:szCs w:val="24"/>
          <w:rPrChange w:id="1720" w:author="Abruno" w:date="2018-10-24T13:49:00Z">
            <w:rPr>
              <w:rFonts w:ascii="Times New Roman" w:hAnsi="Times New Roman" w:cs="Times New Roman"/>
              <w:sz w:val="28"/>
              <w:szCs w:val="28"/>
            </w:rPr>
          </w:rPrChange>
        </w:rPr>
        <w:t>non si rivendica la</w:t>
      </w:r>
      <w:r w:rsidRPr="009D3B65">
        <w:rPr>
          <w:rFonts w:ascii="Times New Roman" w:hAnsi="Times New Roman" w:cs="Times New Roman"/>
          <w:sz w:val="24"/>
          <w:szCs w:val="24"/>
          <w:rPrChange w:id="1721" w:author="Abruno" w:date="2018-10-24T13:49:00Z">
            <w:rPr>
              <w:rFonts w:ascii="Times New Roman" w:hAnsi="Times New Roman" w:cs="Times New Roman"/>
              <w:sz w:val="28"/>
              <w:szCs w:val="28"/>
            </w:rPr>
          </w:rPrChange>
        </w:rPr>
        <w:t xml:space="preserve"> riduzione dell’orario di lavoro </w:t>
      </w:r>
      <w:r w:rsidRPr="009D3B65">
        <w:rPr>
          <w:rFonts w:ascii="Times New Roman" w:hAnsi="Times New Roman" w:cs="Times New Roman"/>
          <w:i/>
          <w:sz w:val="24"/>
          <w:szCs w:val="24"/>
          <w:rPrChange w:id="1722" w:author="Abruno" w:date="2018-10-24T13:49:00Z">
            <w:rPr>
              <w:rFonts w:ascii="Times New Roman" w:hAnsi="Times New Roman" w:cs="Times New Roman"/>
              <w:i/>
              <w:sz w:val="28"/>
              <w:szCs w:val="28"/>
            </w:rPr>
          </w:rPrChange>
        </w:rPr>
        <w:t>per</w:t>
      </w:r>
      <w:r w:rsidR="00E82D27" w:rsidRPr="009D3B65">
        <w:rPr>
          <w:rFonts w:ascii="Times New Roman" w:hAnsi="Times New Roman" w:cs="Times New Roman"/>
          <w:i/>
          <w:sz w:val="24"/>
          <w:szCs w:val="24"/>
          <w:rPrChange w:id="1723" w:author="Abruno" w:date="2018-10-24T13:49:00Z">
            <w:rPr>
              <w:rFonts w:ascii="Times New Roman" w:hAnsi="Times New Roman" w:cs="Times New Roman"/>
              <w:i/>
              <w:sz w:val="28"/>
              <w:szCs w:val="28"/>
            </w:rPr>
          </w:rPrChange>
        </w:rPr>
        <w:t xml:space="preserve"> poter</w:t>
      </w:r>
      <w:r w:rsidRPr="009D3B65">
        <w:rPr>
          <w:rFonts w:ascii="Times New Roman" w:hAnsi="Times New Roman" w:cs="Times New Roman"/>
          <w:i/>
          <w:sz w:val="24"/>
          <w:szCs w:val="24"/>
          <w:rPrChange w:id="1724" w:author="Abruno" w:date="2018-10-24T13:49:00Z">
            <w:rPr>
              <w:rFonts w:ascii="Times New Roman" w:hAnsi="Times New Roman" w:cs="Times New Roman"/>
              <w:i/>
              <w:sz w:val="28"/>
              <w:szCs w:val="28"/>
            </w:rPr>
          </w:rPrChange>
        </w:rPr>
        <w:t xml:space="preserve"> fare altro</w:t>
      </w:r>
      <w:r w:rsidRPr="009D3B65">
        <w:rPr>
          <w:rFonts w:ascii="Times New Roman" w:hAnsi="Times New Roman" w:cs="Times New Roman"/>
          <w:sz w:val="24"/>
          <w:szCs w:val="24"/>
          <w:rPrChange w:id="1725" w:author="Abruno" w:date="2018-10-24T13:49:00Z">
            <w:rPr>
              <w:rFonts w:ascii="Times New Roman" w:hAnsi="Times New Roman" w:cs="Times New Roman"/>
              <w:sz w:val="28"/>
              <w:szCs w:val="28"/>
            </w:rPr>
          </w:rPrChange>
        </w:rPr>
        <w:t xml:space="preserve">, non sarà mai possibile redistribuire i guadagni di produttività accaparrati esclusivamente dall’impresa e </w:t>
      </w:r>
      <w:r w:rsidR="00E82D27" w:rsidRPr="009D3B65">
        <w:rPr>
          <w:rFonts w:ascii="Times New Roman" w:hAnsi="Times New Roman" w:cs="Times New Roman"/>
          <w:sz w:val="24"/>
          <w:szCs w:val="24"/>
          <w:rPrChange w:id="1726" w:author="Abruno" w:date="2018-10-24T13:49:00Z">
            <w:rPr>
              <w:rFonts w:ascii="Times New Roman" w:hAnsi="Times New Roman" w:cs="Times New Roman"/>
              <w:sz w:val="28"/>
              <w:szCs w:val="28"/>
            </w:rPr>
          </w:rPrChange>
        </w:rPr>
        <w:t>tanto meno</w:t>
      </w:r>
      <w:r w:rsidRPr="009D3B65">
        <w:rPr>
          <w:rFonts w:ascii="Times New Roman" w:hAnsi="Times New Roman" w:cs="Times New Roman"/>
          <w:sz w:val="24"/>
          <w:szCs w:val="24"/>
          <w:rPrChange w:id="1727" w:author="Abruno" w:date="2018-10-24T13:49:00Z">
            <w:rPr>
              <w:rFonts w:ascii="Times New Roman" w:hAnsi="Times New Roman" w:cs="Times New Roman"/>
              <w:sz w:val="28"/>
              <w:szCs w:val="28"/>
            </w:rPr>
          </w:rPrChange>
        </w:rPr>
        <w:t xml:space="preserve"> </w:t>
      </w:r>
      <w:proofErr w:type="spellStart"/>
      <w:r w:rsidRPr="009D3B65">
        <w:rPr>
          <w:rFonts w:ascii="Times New Roman" w:hAnsi="Times New Roman" w:cs="Times New Roman"/>
          <w:sz w:val="24"/>
          <w:szCs w:val="24"/>
          <w:rPrChange w:id="1728" w:author="Abruno" w:date="2018-10-24T13:49:00Z">
            <w:rPr>
              <w:rFonts w:ascii="Times New Roman" w:hAnsi="Times New Roman" w:cs="Times New Roman"/>
              <w:sz w:val="28"/>
              <w:szCs w:val="28"/>
            </w:rPr>
          </w:rPrChange>
        </w:rPr>
        <w:t>rifinalizzare</w:t>
      </w:r>
      <w:proofErr w:type="spellEnd"/>
      <w:r w:rsidRPr="009D3B65">
        <w:rPr>
          <w:rFonts w:ascii="Times New Roman" w:hAnsi="Times New Roman" w:cs="Times New Roman"/>
          <w:sz w:val="24"/>
          <w:szCs w:val="24"/>
          <w:rPrChange w:id="1729" w:author="Abruno" w:date="2018-10-24T13:49:00Z">
            <w:rPr>
              <w:rFonts w:ascii="Times New Roman" w:hAnsi="Times New Roman" w:cs="Times New Roman"/>
              <w:sz w:val="28"/>
              <w:szCs w:val="28"/>
            </w:rPr>
          </w:rPrChange>
        </w:rPr>
        <w:t xml:space="preserve"> </w:t>
      </w:r>
      <w:r w:rsidR="003C2B0C" w:rsidRPr="009D3B65">
        <w:rPr>
          <w:rFonts w:ascii="Times New Roman" w:hAnsi="Times New Roman" w:cs="Times New Roman"/>
          <w:sz w:val="24"/>
          <w:szCs w:val="24"/>
          <w:rPrChange w:id="1730" w:author="Abruno" w:date="2018-10-24T13:49:00Z">
            <w:rPr>
              <w:rFonts w:ascii="Times New Roman" w:hAnsi="Times New Roman" w:cs="Times New Roman"/>
              <w:sz w:val="28"/>
              <w:szCs w:val="28"/>
            </w:rPr>
          </w:rPrChange>
        </w:rPr>
        <w:t xml:space="preserve">all’ambiente e alla società </w:t>
      </w:r>
      <w:r w:rsidRPr="009D3B65">
        <w:rPr>
          <w:rFonts w:ascii="Times New Roman" w:hAnsi="Times New Roman" w:cs="Times New Roman"/>
          <w:sz w:val="24"/>
          <w:szCs w:val="24"/>
          <w:rPrChange w:id="1731" w:author="Abruno" w:date="2018-10-24T13:49:00Z">
            <w:rPr>
              <w:rFonts w:ascii="Times New Roman" w:hAnsi="Times New Roman" w:cs="Times New Roman"/>
              <w:sz w:val="28"/>
              <w:szCs w:val="28"/>
            </w:rPr>
          </w:rPrChange>
        </w:rPr>
        <w:t xml:space="preserve">l’eccesso di capacità trasformativa che è oggi indirizzata esclusivamente verso </w:t>
      </w:r>
      <w:r w:rsidR="00D949BA" w:rsidRPr="009D3B65">
        <w:rPr>
          <w:rFonts w:ascii="Times New Roman" w:hAnsi="Times New Roman" w:cs="Times New Roman"/>
          <w:sz w:val="24"/>
          <w:szCs w:val="24"/>
          <w:rPrChange w:id="1732" w:author="Abruno" w:date="2018-10-24T13:49:00Z">
            <w:rPr>
              <w:rFonts w:ascii="Times New Roman" w:hAnsi="Times New Roman" w:cs="Times New Roman"/>
              <w:sz w:val="28"/>
              <w:szCs w:val="28"/>
            </w:rPr>
          </w:rPrChange>
        </w:rPr>
        <w:t>il massimo profitto, l’</w:t>
      </w:r>
      <w:r w:rsidRPr="009D3B65">
        <w:rPr>
          <w:rFonts w:ascii="Times New Roman" w:hAnsi="Times New Roman" w:cs="Times New Roman"/>
          <w:sz w:val="24"/>
          <w:szCs w:val="24"/>
          <w:rPrChange w:id="1733" w:author="Abruno" w:date="2018-10-24T13:49:00Z">
            <w:rPr>
              <w:rFonts w:ascii="Times New Roman" w:hAnsi="Times New Roman" w:cs="Times New Roman"/>
              <w:sz w:val="28"/>
              <w:szCs w:val="28"/>
            </w:rPr>
          </w:rPrChange>
        </w:rPr>
        <w:t>eccesso di consumo</w:t>
      </w:r>
      <w:r w:rsidR="00D949BA" w:rsidRPr="009D3B65">
        <w:rPr>
          <w:rFonts w:ascii="Times New Roman" w:hAnsi="Times New Roman" w:cs="Times New Roman"/>
          <w:sz w:val="24"/>
          <w:szCs w:val="24"/>
          <w:rPrChange w:id="1734" w:author="Abruno" w:date="2018-10-24T13:49:00Z">
            <w:rPr>
              <w:rFonts w:ascii="Times New Roman" w:hAnsi="Times New Roman" w:cs="Times New Roman"/>
              <w:sz w:val="28"/>
              <w:szCs w:val="28"/>
            </w:rPr>
          </w:rPrChange>
        </w:rPr>
        <w:t xml:space="preserve"> e </w:t>
      </w:r>
      <w:r w:rsidR="00E82D27" w:rsidRPr="009D3B65">
        <w:rPr>
          <w:rFonts w:ascii="Times New Roman" w:hAnsi="Times New Roman" w:cs="Times New Roman"/>
          <w:sz w:val="24"/>
          <w:szCs w:val="24"/>
          <w:rPrChange w:id="1735" w:author="Abruno" w:date="2018-10-24T13:49:00Z">
            <w:rPr>
              <w:rFonts w:ascii="Times New Roman" w:hAnsi="Times New Roman" w:cs="Times New Roman"/>
              <w:sz w:val="28"/>
              <w:szCs w:val="28"/>
            </w:rPr>
          </w:rPrChange>
        </w:rPr>
        <w:t>lo spreco</w:t>
      </w:r>
      <w:r w:rsidRPr="009D3B65">
        <w:rPr>
          <w:rFonts w:ascii="Times New Roman" w:hAnsi="Times New Roman" w:cs="Times New Roman"/>
          <w:sz w:val="24"/>
          <w:szCs w:val="24"/>
          <w:rPrChange w:id="1736" w:author="Abruno" w:date="2018-10-24T13:49:00Z">
            <w:rPr>
              <w:rFonts w:ascii="Times New Roman" w:hAnsi="Times New Roman" w:cs="Times New Roman"/>
              <w:sz w:val="28"/>
              <w:szCs w:val="28"/>
            </w:rPr>
          </w:rPrChange>
        </w:rPr>
        <w:t>.</w:t>
      </w:r>
      <w:r w:rsidR="00E82D27" w:rsidRPr="009D3B65">
        <w:rPr>
          <w:rFonts w:ascii="Times New Roman" w:hAnsi="Times New Roman" w:cs="Times New Roman"/>
          <w:sz w:val="24"/>
          <w:szCs w:val="24"/>
          <w:rPrChange w:id="1737" w:author="Abruno" w:date="2018-10-24T13:49:00Z">
            <w:rPr>
              <w:rFonts w:ascii="Times New Roman" w:hAnsi="Times New Roman" w:cs="Times New Roman"/>
              <w:sz w:val="28"/>
              <w:szCs w:val="28"/>
            </w:rPr>
          </w:rPrChange>
        </w:rPr>
        <w:t xml:space="preserve"> </w:t>
      </w:r>
    </w:p>
    <w:p w:rsidR="0010325A" w:rsidRPr="009D3B65" w:rsidRDefault="00DD2E15" w:rsidP="007978B2">
      <w:pPr>
        <w:jc w:val="both"/>
        <w:rPr>
          <w:rFonts w:ascii="Times New Roman" w:eastAsiaTheme="minorHAnsi" w:hAnsi="Times New Roman" w:cs="Times New Roman"/>
          <w:color w:val="C00000"/>
          <w:sz w:val="24"/>
          <w:szCs w:val="24"/>
          <w:rPrChange w:id="1738" w:author="Abruno" w:date="2018-10-24T13:49:00Z">
            <w:rPr>
              <w:rFonts w:ascii="Times New Roman" w:eastAsiaTheme="minorHAnsi" w:hAnsi="Times New Roman" w:cs="Times New Roman"/>
              <w:color w:val="C00000"/>
              <w:sz w:val="28"/>
              <w:szCs w:val="28"/>
            </w:rPr>
          </w:rPrChange>
        </w:rPr>
      </w:pPr>
      <w:r w:rsidRPr="009D3B65">
        <w:rPr>
          <w:rFonts w:ascii="Times New Roman" w:eastAsiaTheme="minorHAnsi" w:hAnsi="Times New Roman" w:cs="Times New Roman"/>
          <w:color w:val="C00000"/>
          <w:sz w:val="24"/>
          <w:szCs w:val="24"/>
          <w:rPrChange w:id="1739" w:author="Abruno" w:date="2018-10-24T13:49:00Z">
            <w:rPr>
              <w:rFonts w:ascii="Times New Roman" w:eastAsiaTheme="minorHAnsi" w:hAnsi="Times New Roman" w:cs="Times New Roman"/>
              <w:color w:val="C00000"/>
              <w:sz w:val="28"/>
              <w:szCs w:val="28"/>
            </w:rPr>
          </w:rPrChange>
        </w:rPr>
        <w:t>CONCLUSIONI</w:t>
      </w:r>
    </w:p>
    <w:p w:rsidR="001F356A" w:rsidRPr="009D3B65" w:rsidRDefault="001F356A" w:rsidP="001F356A">
      <w:pPr>
        <w:jc w:val="both"/>
        <w:rPr>
          <w:rFonts w:ascii="Times New Roman" w:hAnsi="Times New Roman" w:cs="Times New Roman"/>
          <w:sz w:val="24"/>
          <w:szCs w:val="24"/>
          <w:rPrChange w:id="1740"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741" w:author="Abruno" w:date="2018-10-24T13:49:00Z">
            <w:rPr>
              <w:rFonts w:ascii="Times New Roman" w:hAnsi="Times New Roman" w:cs="Times New Roman"/>
              <w:sz w:val="28"/>
              <w:szCs w:val="28"/>
            </w:rPr>
          </w:rPrChange>
        </w:rPr>
        <w:t>Il neoliberismo come fenomeno mondiale combatte il riconoscimento di una soggettività politica al lavoro sfruttato e alla natura degradata, depotenzia l’autonomia che andrebbe riconosciuta alle loro rappresentanze e offusca le loro identità con una torsione imposta ai media, mentre il governo dell’innovazione tecnologica punta a ridurre anziché allargare le forme legittime di partecipazione.</w:t>
      </w:r>
      <w:r w:rsidR="00D949BA" w:rsidRPr="009D3B65">
        <w:rPr>
          <w:rFonts w:ascii="Times New Roman" w:hAnsi="Times New Roman" w:cs="Times New Roman"/>
          <w:sz w:val="24"/>
          <w:szCs w:val="24"/>
          <w:rPrChange w:id="1742" w:author="Abruno" w:date="2018-10-24T13:49:00Z">
            <w:rPr>
              <w:rFonts w:ascii="Times New Roman" w:hAnsi="Times New Roman" w:cs="Times New Roman"/>
              <w:sz w:val="28"/>
              <w:szCs w:val="28"/>
            </w:rPr>
          </w:rPrChange>
        </w:rPr>
        <w:t xml:space="preserve"> Questi processi hanno una radic</w:t>
      </w:r>
      <w:r w:rsidR="00FF083F" w:rsidRPr="009D3B65">
        <w:rPr>
          <w:rFonts w:ascii="Times New Roman" w:hAnsi="Times New Roman" w:cs="Times New Roman"/>
          <w:sz w:val="24"/>
          <w:szCs w:val="24"/>
          <w:rPrChange w:id="1743" w:author="Abruno" w:date="2018-10-24T13:49:00Z">
            <w:rPr>
              <w:rFonts w:ascii="Times New Roman" w:hAnsi="Times New Roman" w:cs="Times New Roman"/>
              <w:sz w:val="28"/>
              <w:szCs w:val="28"/>
            </w:rPr>
          </w:rPrChange>
        </w:rPr>
        <w:t>e comune nel sequestro di tempo ottenuto anche attraverso l’incontrollabilità d</w:t>
      </w:r>
      <w:r w:rsidR="00D949BA" w:rsidRPr="009D3B65">
        <w:rPr>
          <w:rFonts w:ascii="Times New Roman" w:hAnsi="Times New Roman" w:cs="Times New Roman"/>
          <w:sz w:val="24"/>
          <w:szCs w:val="24"/>
          <w:rPrChange w:id="1744" w:author="Abruno" w:date="2018-10-24T13:49:00Z">
            <w:rPr>
              <w:rFonts w:ascii="Times New Roman" w:hAnsi="Times New Roman" w:cs="Times New Roman"/>
              <w:sz w:val="28"/>
              <w:szCs w:val="28"/>
            </w:rPr>
          </w:rPrChange>
        </w:rPr>
        <w:t xml:space="preserve">ella velocità relativa </w:t>
      </w:r>
      <w:r w:rsidR="00FF083F" w:rsidRPr="009D3B65">
        <w:rPr>
          <w:rFonts w:ascii="Times New Roman" w:hAnsi="Times New Roman" w:cs="Times New Roman"/>
          <w:sz w:val="24"/>
          <w:szCs w:val="24"/>
          <w:rPrChange w:id="1745" w:author="Abruno" w:date="2018-10-24T13:49:00Z">
            <w:rPr>
              <w:rFonts w:ascii="Times New Roman" w:hAnsi="Times New Roman" w:cs="Times New Roman"/>
              <w:sz w:val="28"/>
              <w:szCs w:val="28"/>
            </w:rPr>
          </w:rPrChange>
        </w:rPr>
        <w:t>dei dispositivi impiegati e nella privatizzazione dei dati resi disponibili dall’attività sociale che viene registrata dalla rete.</w:t>
      </w:r>
    </w:p>
    <w:p w:rsidR="008D5AEC" w:rsidRPr="009D3B65" w:rsidRDefault="00DD2E15" w:rsidP="008D5AEC">
      <w:pPr>
        <w:jc w:val="both"/>
        <w:rPr>
          <w:rFonts w:ascii="Times New Roman" w:hAnsi="Times New Roman" w:cs="Times New Roman"/>
          <w:sz w:val="24"/>
          <w:szCs w:val="24"/>
          <w:rPrChange w:id="1746" w:author="Abruno" w:date="2018-10-24T13:49:00Z">
            <w:rPr>
              <w:rFonts w:ascii="Times New Roman" w:hAnsi="Times New Roman" w:cs="Times New Roman"/>
              <w:sz w:val="28"/>
              <w:szCs w:val="28"/>
            </w:rPr>
          </w:rPrChange>
        </w:rPr>
      </w:pPr>
      <w:r w:rsidRPr="009D3B65">
        <w:rPr>
          <w:rFonts w:ascii="Times New Roman" w:hAnsi="Times New Roman" w:cs="Times New Roman"/>
          <w:sz w:val="24"/>
          <w:szCs w:val="24"/>
          <w:rPrChange w:id="1747" w:author="Abruno" w:date="2018-10-24T13:49:00Z">
            <w:rPr>
              <w:rFonts w:ascii="Times New Roman" w:hAnsi="Times New Roman" w:cs="Times New Roman"/>
              <w:sz w:val="28"/>
              <w:szCs w:val="28"/>
            </w:rPr>
          </w:rPrChange>
        </w:rPr>
        <w:t>R</w:t>
      </w:r>
      <w:r w:rsidR="008D5AEC" w:rsidRPr="009D3B65">
        <w:rPr>
          <w:rFonts w:ascii="Times New Roman" w:hAnsi="Times New Roman" w:cs="Times New Roman"/>
          <w:sz w:val="24"/>
          <w:szCs w:val="24"/>
          <w:rPrChange w:id="1748" w:author="Abruno" w:date="2018-10-24T13:49:00Z">
            <w:rPr>
              <w:rFonts w:ascii="Times New Roman" w:hAnsi="Times New Roman" w:cs="Times New Roman"/>
              <w:sz w:val="28"/>
              <w:szCs w:val="28"/>
            </w:rPr>
          </w:rPrChange>
        </w:rPr>
        <w:t xml:space="preserve">icavare </w:t>
      </w:r>
      <w:r w:rsidR="00E574B9" w:rsidRPr="009D3B65">
        <w:rPr>
          <w:rFonts w:ascii="Times New Roman" w:hAnsi="Times New Roman" w:cs="Times New Roman"/>
          <w:sz w:val="24"/>
          <w:szCs w:val="24"/>
          <w:rPrChange w:id="1749" w:author="Abruno" w:date="2018-10-24T13:49:00Z">
            <w:rPr>
              <w:rFonts w:ascii="Times New Roman" w:hAnsi="Times New Roman" w:cs="Times New Roman"/>
              <w:sz w:val="28"/>
              <w:szCs w:val="28"/>
            </w:rPr>
          </w:rPrChange>
        </w:rPr>
        <w:t xml:space="preserve">esclusivamente </w:t>
      </w:r>
      <w:r w:rsidR="008D5AEC" w:rsidRPr="009D3B65">
        <w:rPr>
          <w:rFonts w:ascii="Times New Roman" w:hAnsi="Times New Roman" w:cs="Times New Roman"/>
          <w:i/>
          <w:sz w:val="24"/>
          <w:szCs w:val="24"/>
          <w:rPrChange w:id="1750" w:author="Abruno" w:date="2018-10-24T13:49:00Z">
            <w:rPr>
              <w:rFonts w:ascii="Times New Roman" w:hAnsi="Times New Roman" w:cs="Times New Roman"/>
              <w:i/>
              <w:sz w:val="28"/>
              <w:szCs w:val="28"/>
            </w:rPr>
          </w:rPrChange>
        </w:rPr>
        <w:t>valore economico dal tempo</w:t>
      </w:r>
      <w:r w:rsidRPr="009D3B65">
        <w:rPr>
          <w:rFonts w:ascii="Times New Roman" w:hAnsi="Times New Roman" w:cs="Times New Roman"/>
          <w:i/>
          <w:sz w:val="24"/>
          <w:szCs w:val="24"/>
          <w:rPrChange w:id="1751" w:author="Abruno" w:date="2018-10-24T13:49:00Z">
            <w:rPr>
              <w:rFonts w:ascii="Times New Roman" w:hAnsi="Times New Roman" w:cs="Times New Roman"/>
              <w:i/>
              <w:sz w:val="28"/>
              <w:szCs w:val="28"/>
            </w:rPr>
          </w:rPrChange>
        </w:rPr>
        <w:t xml:space="preserve"> </w:t>
      </w:r>
      <w:r w:rsidR="00E574B9" w:rsidRPr="009D3B65">
        <w:rPr>
          <w:rFonts w:ascii="Times New Roman" w:hAnsi="Times New Roman" w:cs="Times New Roman"/>
          <w:i/>
          <w:sz w:val="24"/>
          <w:szCs w:val="24"/>
          <w:rPrChange w:id="1752" w:author="Abruno" w:date="2018-10-24T13:49:00Z">
            <w:rPr>
              <w:rFonts w:ascii="Times New Roman" w:hAnsi="Times New Roman" w:cs="Times New Roman"/>
              <w:i/>
              <w:sz w:val="28"/>
              <w:szCs w:val="28"/>
            </w:rPr>
          </w:rPrChange>
        </w:rPr>
        <w:t xml:space="preserve">e dalle conoscenze condivise </w:t>
      </w:r>
      <w:r w:rsidRPr="009D3B65">
        <w:rPr>
          <w:rFonts w:ascii="Times New Roman" w:hAnsi="Times New Roman" w:cs="Times New Roman"/>
          <w:sz w:val="24"/>
          <w:szCs w:val="24"/>
          <w:rPrChange w:id="1753" w:author="Abruno" w:date="2018-10-24T13:49:00Z">
            <w:rPr>
              <w:rFonts w:ascii="Times New Roman" w:hAnsi="Times New Roman" w:cs="Times New Roman"/>
              <w:sz w:val="28"/>
              <w:szCs w:val="28"/>
            </w:rPr>
          </w:rPrChange>
        </w:rPr>
        <w:t xml:space="preserve">è la peggiore illusione su cui ci si può </w:t>
      </w:r>
      <w:r w:rsidR="00E574B9" w:rsidRPr="009D3B65">
        <w:rPr>
          <w:rFonts w:ascii="Times New Roman" w:hAnsi="Times New Roman" w:cs="Times New Roman"/>
          <w:sz w:val="24"/>
          <w:szCs w:val="24"/>
          <w:rPrChange w:id="1754" w:author="Abruno" w:date="2018-10-24T13:49:00Z">
            <w:rPr>
              <w:rFonts w:ascii="Times New Roman" w:hAnsi="Times New Roman" w:cs="Times New Roman"/>
              <w:sz w:val="28"/>
              <w:szCs w:val="28"/>
            </w:rPr>
          </w:rPrChange>
        </w:rPr>
        <w:t>incamminare. Significherebbe una continua compressione del tempo, l’offuscamento della memoria, l’inseguimento del presente, nessuna strategia per un futuro che si annuncia drammatico, una rimozione della democrazia come processo che richiede tutta la durata della partecipazione attiva.</w:t>
      </w:r>
      <w:r w:rsidR="008D5AEC" w:rsidRPr="009D3B65">
        <w:rPr>
          <w:rFonts w:ascii="Times New Roman" w:hAnsi="Times New Roman" w:cs="Times New Roman"/>
          <w:sz w:val="24"/>
          <w:szCs w:val="24"/>
          <w:rPrChange w:id="1755" w:author="Abruno" w:date="2018-10-24T13:49:00Z">
            <w:rPr>
              <w:rFonts w:ascii="Times New Roman" w:hAnsi="Times New Roman" w:cs="Times New Roman"/>
              <w:sz w:val="28"/>
              <w:szCs w:val="28"/>
            </w:rPr>
          </w:rPrChange>
        </w:rPr>
        <w:t xml:space="preserve"> </w:t>
      </w:r>
    </w:p>
    <w:p w:rsidR="008D5AEC" w:rsidRPr="009D3B65" w:rsidRDefault="00E574B9" w:rsidP="008D5AEC">
      <w:pPr>
        <w:jc w:val="both"/>
        <w:rPr>
          <w:rFonts w:ascii="Times New Roman" w:hAnsi="Times New Roman" w:cs="Times New Roman"/>
          <w:color w:val="C00000"/>
          <w:sz w:val="24"/>
          <w:szCs w:val="24"/>
          <w:rPrChange w:id="1756" w:author="Abruno" w:date="2018-10-24T13:49:00Z">
            <w:rPr>
              <w:rFonts w:ascii="Times New Roman" w:hAnsi="Times New Roman" w:cs="Times New Roman"/>
              <w:color w:val="C00000"/>
              <w:sz w:val="28"/>
              <w:szCs w:val="28"/>
            </w:rPr>
          </w:rPrChange>
        </w:rPr>
      </w:pPr>
      <w:r w:rsidRPr="009D3B65">
        <w:rPr>
          <w:rFonts w:ascii="Times New Roman" w:hAnsi="Times New Roman" w:cs="Times New Roman"/>
          <w:sz w:val="24"/>
          <w:szCs w:val="24"/>
          <w:rPrChange w:id="1757" w:author="Abruno" w:date="2018-10-24T13:49:00Z">
            <w:rPr>
              <w:rFonts w:ascii="Times New Roman" w:hAnsi="Times New Roman" w:cs="Times New Roman"/>
              <w:sz w:val="28"/>
              <w:szCs w:val="28"/>
            </w:rPr>
          </w:rPrChange>
        </w:rPr>
        <w:t>Riappropriarsi del tempo, ridurre drasticamente l’orario, ricontrattare l’organizzazione del lavoro</w:t>
      </w:r>
      <w:r w:rsidR="00E61883" w:rsidRPr="009D3B65">
        <w:rPr>
          <w:rFonts w:ascii="Times New Roman" w:hAnsi="Times New Roman" w:cs="Times New Roman"/>
          <w:sz w:val="24"/>
          <w:szCs w:val="24"/>
          <w:rPrChange w:id="1758" w:author="Abruno" w:date="2018-10-24T13:49:00Z">
            <w:rPr>
              <w:rFonts w:ascii="Times New Roman" w:hAnsi="Times New Roman" w:cs="Times New Roman"/>
              <w:sz w:val="28"/>
              <w:szCs w:val="28"/>
            </w:rPr>
          </w:rPrChange>
        </w:rPr>
        <w:t xml:space="preserve"> e le piattaforme e gli algoritmi in uso nella rete</w:t>
      </w:r>
      <w:r w:rsidRPr="009D3B65">
        <w:rPr>
          <w:rFonts w:ascii="Times New Roman" w:hAnsi="Times New Roman" w:cs="Times New Roman"/>
          <w:sz w:val="24"/>
          <w:szCs w:val="24"/>
          <w:rPrChange w:id="1759" w:author="Abruno" w:date="2018-10-24T13:49:00Z">
            <w:rPr>
              <w:rFonts w:ascii="Times New Roman" w:hAnsi="Times New Roman" w:cs="Times New Roman"/>
              <w:sz w:val="28"/>
              <w:szCs w:val="28"/>
            </w:rPr>
          </w:rPrChange>
        </w:rPr>
        <w:t xml:space="preserve">, utilizzare parte del tempo libero reso disponibile dalla tecnologia per estendere la conoscenza generale e la consapevolezza </w:t>
      </w:r>
      <w:r w:rsidR="00E61883" w:rsidRPr="009D3B65">
        <w:rPr>
          <w:rFonts w:ascii="Times New Roman" w:hAnsi="Times New Roman" w:cs="Times New Roman"/>
          <w:sz w:val="24"/>
          <w:szCs w:val="24"/>
          <w:rPrChange w:id="1760" w:author="Abruno" w:date="2018-10-24T13:49:00Z">
            <w:rPr>
              <w:rFonts w:ascii="Times New Roman" w:hAnsi="Times New Roman" w:cs="Times New Roman"/>
              <w:sz w:val="28"/>
              <w:szCs w:val="28"/>
            </w:rPr>
          </w:rPrChange>
        </w:rPr>
        <w:t>delle implicazioni del</w:t>
      </w:r>
      <w:r w:rsidRPr="009D3B65">
        <w:rPr>
          <w:rFonts w:ascii="Times New Roman" w:hAnsi="Times New Roman" w:cs="Times New Roman"/>
          <w:sz w:val="24"/>
          <w:szCs w:val="24"/>
          <w:rPrChange w:id="1761" w:author="Abruno" w:date="2018-10-24T13:49:00Z">
            <w:rPr>
              <w:rFonts w:ascii="Times New Roman" w:hAnsi="Times New Roman" w:cs="Times New Roman"/>
              <w:sz w:val="28"/>
              <w:szCs w:val="28"/>
            </w:rPr>
          </w:rPrChange>
        </w:rPr>
        <w:t xml:space="preserve">le </w:t>
      </w:r>
      <w:r w:rsidRPr="009D3B65">
        <w:rPr>
          <w:rFonts w:ascii="Times New Roman" w:hAnsi="Times New Roman" w:cs="Times New Roman"/>
          <w:sz w:val="24"/>
          <w:szCs w:val="24"/>
          <w:rPrChange w:id="1762" w:author="Abruno" w:date="2018-10-24T13:49:00Z">
            <w:rPr>
              <w:rFonts w:ascii="Times New Roman" w:hAnsi="Times New Roman" w:cs="Times New Roman"/>
              <w:sz w:val="28"/>
              <w:szCs w:val="28"/>
            </w:rPr>
          </w:rPrChange>
        </w:rPr>
        <w:lastRenderedPageBreak/>
        <w:t>nuove tecnologie: mi sembra questa una possibile indicazione</w:t>
      </w:r>
      <w:r w:rsidR="00E61883" w:rsidRPr="009D3B65">
        <w:rPr>
          <w:rFonts w:ascii="Times New Roman" w:hAnsi="Times New Roman" w:cs="Times New Roman"/>
          <w:sz w:val="24"/>
          <w:szCs w:val="24"/>
          <w:rPrChange w:id="1763" w:author="Abruno" w:date="2018-10-24T13:49:00Z">
            <w:rPr>
              <w:rFonts w:ascii="Times New Roman" w:hAnsi="Times New Roman" w:cs="Times New Roman"/>
              <w:sz w:val="28"/>
              <w:szCs w:val="28"/>
            </w:rPr>
          </w:rPrChange>
        </w:rPr>
        <w:t xml:space="preserve">. </w:t>
      </w:r>
      <w:r w:rsidR="008D5AEC" w:rsidRPr="009D3B65">
        <w:rPr>
          <w:rFonts w:ascii="Times New Roman" w:hAnsi="Times New Roman" w:cs="Times New Roman"/>
          <w:sz w:val="24"/>
          <w:szCs w:val="24"/>
          <w:rPrChange w:id="1764" w:author="Abruno" w:date="2018-10-24T13:49:00Z">
            <w:rPr>
              <w:rFonts w:ascii="Times New Roman" w:hAnsi="Times New Roman" w:cs="Times New Roman"/>
              <w:sz w:val="28"/>
              <w:szCs w:val="28"/>
            </w:rPr>
          </w:rPrChange>
        </w:rPr>
        <w:t xml:space="preserve">Senza un supporto culturale adeguato e una padronanza dei meccanismi che si utilizzano, si diventa individui isolati, </w:t>
      </w:r>
      <w:proofErr w:type="spellStart"/>
      <w:r w:rsidR="008D5AEC" w:rsidRPr="009D3B65">
        <w:rPr>
          <w:rFonts w:ascii="Times New Roman" w:hAnsi="Times New Roman" w:cs="Times New Roman"/>
          <w:i/>
          <w:sz w:val="24"/>
          <w:szCs w:val="24"/>
          <w:rPrChange w:id="1765" w:author="Abruno" w:date="2018-10-24T13:49:00Z">
            <w:rPr>
              <w:rFonts w:ascii="Times New Roman" w:hAnsi="Times New Roman" w:cs="Times New Roman"/>
              <w:i/>
              <w:sz w:val="28"/>
              <w:szCs w:val="28"/>
            </w:rPr>
          </w:rPrChange>
        </w:rPr>
        <w:t>informaticamente</w:t>
      </w:r>
      <w:proofErr w:type="spellEnd"/>
      <w:r w:rsidR="008D5AEC" w:rsidRPr="009D3B65">
        <w:rPr>
          <w:rFonts w:ascii="Times New Roman" w:hAnsi="Times New Roman" w:cs="Times New Roman"/>
          <w:i/>
          <w:sz w:val="24"/>
          <w:szCs w:val="24"/>
          <w:rPrChange w:id="1766" w:author="Abruno" w:date="2018-10-24T13:49:00Z">
            <w:rPr>
              <w:rFonts w:ascii="Times New Roman" w:hAnsi="Times New Roman" w:cs="Times New Roman"/>
              <w:i/>
              <w:sz w:val="28"/>
              <w:szCs w:val="28"/>
            </w:rPr>
          </w:rPrChange>
        </w:rPr>
        <w:t xml:space="preserve"> atomizzati</w:t>
      </w:r>
      <w:r w:rsidR="008D5AEC" w:rsidRPr="009D3B65">
        <w:rPr>
          <w:rFonts w:ascii="Times New Roman" w:hAnsi="Times New Roman" w:cs="Times New Roman"/>
          <w:sz w:val="24"/>
          <w:szCs w:val="24"/>
          <w:rPrChange w:id="1767" w:author="Abruno" w:date="2018-10-24T13:49:00Z">
            <w:rPr>
              <w:rFonts w:ascii="Times New Roman" w:hAnsi="Times New Roman" w:cs="Times New Roman"/>
              <w:sz w:val="28"/>
              <w:szCs w:val="28"/>
            </w:rPr>
          </w:rPrChange>
        </w:rPr>
        <w:t xml:space="preserve"> e, </w:t>
      </w:r>
      <w:proofErr w:type="spellStart"/>
      <w:r w:rsidR="008D5AEC" w:rsidRPr="009D3B65">
        <w:rPr>
          <w:rFonts w:ascii="Times New Roman" w:hAnsi="Times New Roman" w:cs="Times New Roman"/>
          <w:sz w:val="24"/>
          <w:szCs w:val="24"/>
          <w:rPrChange w:id="1768" w:author="Abruno" w:date="2018-10-24T13:49:00Z">
            <w:rPr>
              <w:rFonts w:ascii="Times New Roman" w:hAnsi="Times New Roman" w:cs="Times New Roman"/>
              <w:sz w:val="28"/>
              <w:szCs w:val="28"/>
            </w:rPr>
          </w:rPrChange>
        </w:rPr>
        <w:t>purtuttavia</w:t>
      </w:r>
      <w:proofErr w:type="spellEnd"/>
      <w:r w:rsidR="008D5AEC" w:rsidRPr="009D3B65">
        <w:rPr>
          <w:rFonts w:ascii="Times New Roman" w:hAnsi="Times New Roman" w:cs="Times New Roman"/>
          <w:sz w:val="24"/>
          <w:szCs w:val="24"/>
          <w:rPrChange w:id="1769" w:author="Abruno" w:date="2018-10-24T13:49:00Z">
            <w:rPr>
              <w:rFonts w:ascii="Times New Roman" w:hAnsi="Times New Roman" w:cs="Times New Roman"/>
              <w:sz w:val="28"/>
              <w:szCs w:val="28"/>
            </w:rPr>
          </w:rPrChange>
        </w:rPr>
        <w:t xml:space="preserve">, connessi alle catene di produzione e di consumo, senza distinzione di orario e senza il privilegio di un tempo consapevolmente liberato. Si finisce con l’essere incessantemente al lavoro e, contemporaneamente, con l’essere più o meno inconsapevolmente fornitori di informazioni e dati sensibili. Si diventa e rimane – al lavoro, al consumo e nella vita sociale </w:t>
      </w:r>
      <w:r w:rsidR="00E61883" w:rsidRPr="009D3B65">
        <w:rPr>
          <w:rFonts w:ascii="Times New Roman" w:hAnsi="Times New Roman" w:cs="Times New Roman"/>
          <w:sz w:val="24"/>
          <w:szCs w:val="24"/>
          <w:rPrChange w:id="1770" w:author="Abruno" w:date="2018-10-24T13:49:00Z">
            <w:rPr>
              <w:rFonts w:ascii="Times New Roman" w:hAnsi="Times New Roman" w:cs="Times New Roman"/>
              <w:sz w:val="28"/>
              <w:szCs w:val="28"/>
            </w:rPr>
          </w:rPrChange>
        </w:rPr>
        <w:t xml:space="preserve">- </w:t>
      </w:r>
      <w:r w:rsidR="008D5AEC" w:rsidRPr="009D3B65">
        <w:rPr>
          <w:rFonts w:ascii="Times New Roman" w:hAnsi="Times New Roman" w:cs="Times New Roman"/>
          <w:i/>
          <w:sz w:val="24"/>
          <w:szCs w:val="24"/>
          <w:rPrChange w:id="1771" w:author="Abruno" w:date="2018-10-24T13:49:00Z">
            <w:rPr>
              <w:rFonts w:ascii="Times New Roman" w:hAnsi="Times New Roman" w:cs="Times New Roman"/>
              <w:i/>
              <w:sz w:val="28"/>
              <w:szCs w:val="28"/>
            </w:rPr>
          </w:rPrChange>
        </w:rPr>
        <w:t>connessi ma lontani</w:t>
      </w:r>
      <w:r w:rsidR="008D5AEC" w:rsidRPr="009D3B65">
        <w:rPr>
          <w:rFonts w:ascii="Times New Roman" w:hAnsi="Times New Roman" w:cs="Times New Roman"/>
          <w:sz w:val="24"/>
          <w:szCs w:val="24"/>
          <w:rPrChange w:id="1772" w:author="Abruno" w:date="2018-10-24T13:49:00Z">
            <w:rPr>
              <w:rFonts w:ascii="Times New Roman" w:hAnsi="Times New Roman" w:cs="Times New Roman"/>
              <w:sz w:val="28"/>
              <w:szCs w:val="28"/>
            </w:rPr>
          </w:rPrChange>
        </w:rPr>
        <w:t>.</w:t>
      </w:r>
    </w:p>
    <w:p w:rsidR="00895F48" w:rsidRPr="009D3B65" w:rsidRDefault="00895F48" w:rsidP="005F2992">
      <w:pPr>
        <w:rPr>
          <w:rFonts w:ascii="Times New Roman" w:eastAsiaTheme="minorHAnsi" w:hAnsi="Times New Roman" w:cs="Times New Roman"/>
          <w:sz w:val="24"/>
          <w:szCs w:val="24"/>
          <w:rPrChange w:id="1773" w:author="Abruno" w:date="2018-10-24T13:49:00Z">
            <w:rPr>
              <w:rFonts w:ascii="Times New Roman" w:eastAsiaTheme="minorHAnsi" w:hAnsi="Times New Roman" w:cs="Times New Roman"/>
              <w:sz w:val="28"/>
              <w:szCs w:val="28"/>
            </w:rPr>
          </w:rPrChange>
        </w:rPr>
      </w:pPr>
    </w:p>
    <w:sectPr w:rsidR="00895F48" w:rsidRPr="009D3B65" w:rsidSect="00EF4C91">
      <w:footerReference w:type="default" r:id="rId8"/>
      <w:pgSz w:w="11906" w:h="16838"/>
      <w:pgMar w:top="1417" w:right="1134" w:bottom="1134" w:left="1134"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75F" w:rsidRDefault="00BE475F" w:rsidP="002D214D">
      <w:pPr>
        <w:spacing w:line="240" w:lineRule="auto"/>
      </w:pPr>
      <w:r>
        <w:separator/>
      </w:r>
    </w:p>
  </w:endnote>
  <w:endnote w:type="continuationSeparator" w:id="0">
    <w:p w:rsidR="00BE475F" w:rsidRDefault="00BE475F" w:rsidP="002D214D">
      <w:pPr>
        <w:spacing w:line="240" w:lineRule="auto"/>
      </w:pPr>
      <w:r>
        <w:continuationSeparator/>
      </w:r>
    </w:p>
  </w:endnote>
  <w:endnote w:type="continuationNotice" w:id="1">
    <w:p w:rsidR="00BE475F" w:rsidRDefault="00BE475F">
      <w:pPr>
        <w:spacing w:after="0" w:line="240" w:lineRule="auto"/>
      </w:pP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92505734"/>
      <w:docPartObj>
        <w:docPartGallery w:val="Page Numbers (Bottom of Page)"/>
        <w:docPartUnique/>
      </w:docPartObj>
    </w:sdtPr>
    <w:sdtContent>
      <w:p w:rsidR="008D27D4" w:rsidRDefault="006975B0">
        <w:pPr>
          <w:pStyle w:val="Pidipagina"/>
          <w:jc w:val="right"/>
        </w:pPr>
        <w:r>
          <w:fldChar w:fldCharType="begin"/>
        </w:r>
        <w:r w:rsidR="008D27D4">
          <w:instrText>PAGE   \* MERGEFORMAT</w:instrText>
        </w:r>
        <w:r>
          <w:fldChar w:fldCharType="separate"/>
        </w:r>
        <w:r w:rsidR="009D3B65">
          <w:rPr>
            <w:noProof/>
          </w:rPr>
          <w:t>5</w:t>
        </w:r>
        <w:r>
          <w:rPr>
            <w:noProof/>
          </w:rPr>
          <w:fldChar w:fldCharType="end"/>
        </w:r>
      </w:p>
    </w:sdtContent>
  </w:sdt>
  <w:p w:rsidR="008D27D4" w:rsidRDefault="008D27D4">
    <w:pPr>
      <w:pStyle w:val="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75F" w:rsidRDefault="00BE475F" w:rsidP="002D214D">
      <w:pPr>
        <w:spacing w:line="240" w:lineRule="auto"/>
      </w:pPr>
      <w:r>
        <w:separator/>
      </w:r>
    </w:p>
  </w:footnote>
  <w:footnote w:type="continuationSeparator" w:id="0">
    <w:p w:rsidR="00BE475F" w:rsidRDefault="00BE475F" w:rsidP="002D214D">
      <w:pPr>
        <w:spacing w:line="240" w:lineRule="auto"/>
      </w:pPr>
      <w:r>
        <w:continuationSeparator/>
      </w:r>
    </w:p>
  </w:footnote>
  <w:footnote w:type="continuationNotice" w:id="1">
    <w:p w:rsidR="00BE475F" w:rsidRDefault="00BE475F">
      <w:pPr>
        <w:spacing w:after="0" w:line="240" w:lineRule="auto"/>
      </w:pPr>
    </w:p>
  </w:footnote>
  <w:footnote w:id="2">
    <w:p w:rsidR="00BD5F39" w:rsidRDefault="00BD5F39" w:rsidP="00BD5F39">
      <w:pPr>
        <w:pStyle w:val="Testonotaapidipagina"/>
      </w:pPr>
      <w:r>
        <w:rPr>
          <w:rStyle w:val="Rimandonotaapidipagina"/>
        </w:rPr>
        <w:footnoteRef/>
      </w:r>
      <w:r>
        <w:t xml:space="preserve"> </w:t>
      </w:r>
      <w:hyperlink r:id="rId1" w:history="1">
        <w:r w:rsidRPr="00721BDF">
          <w:rPr>
            <w:rStyle w:val="Collegamentoipertestuale"/>
          </w:rPr>
          <w:t>https://www.youtube.com/watch?v=brEGsP4G5uk</w:t>
        </w:r>
      </w:hyperlink>
      <w:r>
        <w:t xml:space="preserve"> . Intervista del 1977 a Odeon TV, dal minuto 11 al minuto 12.30</w:t>
      </w:r>
    </w:p>
  </w:footnote>
  <w:footnote w:id="3">
    <w:p w:rsidR="008D27D4" w:rsidRPr="002E3FEC" w:rsidRDefault="008D27D4">
      <w:pPr>
        <w:pStyle w:val="Testonotaapidipagina"/>
      </w:pPr>
      <w:r>
        <w:rPr>
          <w:rStyle w:val="Rimandonotaapidipagina"/>
        </w:rPr>
        <w:footnoteRef/>
      </w:r>
      <w:r w:rsidRPr="002E3FEC">
        <w:t xml:space="preserve"> R. </w:t>
      </w:r>
      <w:proofErr w:type="spellStart"/>
      <w:r w:rsidRPr="002E3FEC">
        <w:t>Feynman</w:t>
      </w:r>
      <w:proofErr w:type="spellEnd"/>
      <w:r w:rsidRPr="002E3FEC">
        <w:t xml:space="preserve">, </w:t>
      </w:r>
      <w:proofErr w:type="spellStart"/>
      <w:r w:rsidRPr="002E3FEC">
        <w:t>There’s</w:t>
      </w:r>
      <w:proofErr w:type="spellEnd"/>
      <w:r w:rsidRPr="002E3FEC">
        <w:t xml:space="preserve"> </w:t>
      </w:r>
      <w:proofErr w:type="spellStart"/>
      <w:r w:rsidRPr="002E3FEC">
        <w:t>plenty</w:t>
      </w:r>
      <w:proofErr w:type="spellEnd"/>
      <w:r w:rsidRPr="002E3FEC">
        <w:t xml:space="preserve"> </w:t>
      </w:r>
      <w:proofErr w:type="spellStart"/>
      <w:r w:rsidRPr="002E3FEC">
        <w:t>of</w:t>
      </w:r>
      <w:proofErr w:type="spellEnd"/>
      <w:r w:rsidRPr="002E3FEC">
        <w:t xml:space="preserve"> rooms in the bottom, conferenza 1959</w:t>
      </w:r>
    </w:p>
  </w:footnote>
  <w:footnote w:id="4">
    <w:p w:rsidR="008D27D4" w:rsidRPr="002E3FEC" w:rsidRDefault="008D27D4">
      <w:pPr>
        <w:pStyle w:val="Testonotaapidipagina"/>
      </w:pPr>
      <w:r>
        <w:rPr>
          <w:rStyle w:val="Rimandonotaapidipagina"/>
        </w:rPr>
        <w:footnoteRef/>
      </w:r>
      <w:r w:rsidRPr="002E3FEC">
        <w:t xml:space="preserve"> M. </w:t>
      </w:r>
      <w:proofErr w:type="spellStart"/>
      <w:r w:rsidRPr="002E3FEC">
        <w:t>Madou</w:t>
      </w:r>
      <w:proofErr w:type="spellEnd"/>
      <w:r w:rsidRPr="002E3FEC">
        <w:t xml:space="preserve">, </w:t>
      </w:r>
      <w:proofErr w:type="spellStart"/>
      <w:r w:rsidRPr="002E3FEC">
        <w:t>Microfabrication</w:t>
      </w:r>
      <w:proofErr w:type="spellEnd"/>
      <w:r w:rsidRPr="002E3FEC">
        <w:t>, ed. CRC press, 2011</w:t>
      </w:r>
    </w:p>
  </w:footnote>
  <w:footnote w:id="5">
    <w:p w:rsidR="008D27D4" w:rsidRDefault="008D27D4" w:rsidP="002451AD">
      <w:pPr>
        <w:pStyle w:val="Testonotaapidipagina"/>
      </w:pPr>
      <w:r>
        <w:rPr>
          <w:rStyle w:val="Rimandonotaapidipagina"/>
        </w:rPr>
        <w:footnoteRef/>
      </w:r>
      <w:r>
        <w:t xml:space="preserve"> Jonathan </w:t>
      </w:r>
      <w:proofErr w:type="spellStart"/>
      <w:r>
        <w:t>Crary</w:t>
      </w:r>
      <w:proofErr w:type="spellEnd"/>
      <w:r>
        <w:t xml:space="preserve"> -24/7 Il capitalismo all’assalto del sonno – Einaudi 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4C09"/>
    <w:multiLevelType w:val="hybridMultilevel"/>
    <w:tmpl w:val="E2BA870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8C04ECE"/>
    <w:multiLevelType w:val="hybridMultilevel"/>
    <w:tmpl w:val="42622350"/>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100B1A58"/>
    <w:multiLevelType w:val="multilevel"/>
    <w:tmpl w:val="B18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6A2D92"/>
    <w:multiLevelType w:val="hybridMultilevel"/>
    <w:tmpl w:val="F3A4970A"/>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E416CE5"/>
    <w:multiLevelType w:val="hybridMultilevel"/>
    <w:tmpl w:val="91F85536"/>
    <w:lvl w:ilvl="0" w:tplc="3112DB52">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F144CCD"/>
    <w:multiLevelType w:val="hybridMultilevel"/>
    <w:tmpl w:val="3FC4C972"/>
    <w:lvl w:ilvl="0" w:tplc="DE782F0C">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F346492"/>
    <w:multiLevelType w:val="multilevel"/>
    <w:tmpl w:val="F3FCC7DE"/>
    <w:lvl w:ilvl="0">
      <w:start w:val="5"/>
      <w:numFmt w:val="decimal"/>
      <w:lvlText w:val="%1."/>
      <w:lvlJc w:val="left"/>
      <w:pPr>
        <w:tabs>
          <w:tab w:val="left" w:pos="288"/>
        </w:tabs>
        <w:ind w:left="720"/>
      </w:pPr>
      <w:rPr>
        <w:rFonts w:ascii="Palatino Linotype" w:eastAsia="Palatino Linotype" w:hAnsi="Palatino Linotype"/>
        <w:strike w:val="0"/>
        <w:color w:val="000000"/>
        <w:spacing w:val="0"/>
        <w:w w:val="100"/>
        <w:sz w:val="24"/>
        <w:vertAlign w:val="baseline"/>
        <w:lang w:val="it-I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61728F5"/>
    <w:multiLevelType w:val="hybridMultilevel"/>
    <w:tmpl w:val="9B9EA260"/>
    <w:lvl w:ilvl="0" w:tplc="0DA6E2A0">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6666ED7"/>
    <w:multiLevelType w:val="hybridMultilevel"/>
    <w:tmpl w:val="042ED23C"/>
    <w:lvl w:ilvl="0" w:tplc="28B0580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82C1309"/>
    <w:multiLevelType w:val="hybridMultilevel"/>
    <w:tmpl w:val="FAD8D990"/>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4E68280F"/>
    <w:multiLevelType w:val="hybridMultilevel"/>
    <w:tmpl w:val="AED490EE"/>
    <w:lvl w:ilvl="0" w:tplc="4690557A">
      <w:start w:val="1"/>
      <w:numFmt w:val="lowerLetter"/>
      <w:lvlText w:val="%1)"/>
      <w:lvlJc w:val="left"/>
      <w:pPr>
        <w:ind w:left="1065" w:hanging="360"/>
      </w:pPr>
    </w:lvl>
    <w:lvl w:ilvl="1" w:tplc="04100019">
      <w:start w:val="1"/>
      <w:numFmt w:val="lowerLetter"/>
      <w:lvlText w:val="%2."/>
      <w:lvlJc w:val="left"/>
      <w:pPr>
        <w:ind w:left="1785" w:hanging="360"/>
      </w:pPr>
    </w:lvl>
    <w:lvl w:ilvl="2" w:tplc="0410001B">
      <w:start w:val="1"/>
      <w:numFmt w:val="lowerRoman"/>
      <w:lvlText w:val="%3."/>
      <w:lvlJc w:val="right"/>
      <w:pPr>
        <w:ind w:left="2505" w:hanging="180"/>
      </w:pPr>
    </w:lvl>
    <w:lvl w:ilvl="3" w:tplc="0410000F">
      <w:start w:val="1"/>
      <w:numFmt w:val="decimal"/>
      <w:lvlText w:val="%4."/>
      <w:lvlJc w:val="left"/>
      <w:pPr>
        <w:ind w:left="3225" w:hanging="360"/>
      </w:pPr>
    </w:lvl>
    <w:lvl w:ilvl="4" w:tplc="04100019">
      <w:start w:val="1"/>
      <w:numFmt w:val="lowerLetter"/>
      <w:lvlText w:val="%5."/>
      <w:lvlJc w:val="left"/>
      <w:pPr>
        <w:ind w:left="3945" w:hanging="360"/>
      </w:pPr>
    </w:lvl>
    <w:lvl w:ilvl="5" w:tplc="0410001B">
      <w:start w:val="1"/>
      <w:numFmt w:val="lowerRoman"/>
      <w:lvlText w:val="%6."/>
      <w:lvlJc w:val="right"/>
      <w:pPr>
        <w:ind w:left="4665" w:hanging="180"/>
      </w:pPr>
    </w:lvl>
    <w:lvl w:ilvl="6" w:tplc="0410000F">
      <w:start w:val="1"/>
      <w:numFmt w:val="decimal"/>
      <w:lvlText w:val="%7."/>
      <w:lvlJc w:val="left"/>
      <w:pPr>
        <w:ind w:left="5385" w:hanging="360"/>
      </w:pPr>
    </w:lvl>
    <w:lvl w:ilvl="7" w:tplc="04100019">
      <w:start w:val="1"/>
      <w:numFmt w:val="lowerLetter"/>
      <w:lvlText w:val="%8."/>
      <w:lvlJc w:val="left"/>
      <w:pPr>
        <w:ind w:left="6105" w:hanging="360"/>
      </w:pPr>
    </w:lvl>
    <w:lvl w:ilvl="8" w:tplc="0410001B">
      <w:start w:val="1"/>
      <w:numFmt w:val="lowerRoman"/>
      <w:lvlText w:val="%9."/>
      <w:lvlJc w:val="right"/>
      <w:pPr>
        <w:ind w:left="6825" w:hanging="180"/>
      </w:pPr>
    </w:lvl>
  </w:abstractNum>
  <w:abstractNum w:abstractNumId="11">
    <w:nsid w:val="668003CA"/>
    <w:multiLevelType w:val="hybridMultilevel"/>
    <w:tmpl w:val="2EF85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696E7A20"/>
    <w:multiLevelType w:val="hybridMultilevel"/>
    <w:tmpl w:val="FBE62C0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6C426AA1"/>
    <w:multiLevelType w:val="hybridMultilevel"/>
    <w:tmpl w:val="13F27094"/>
    <w:lvl w:ilvl="0" w:tplc="241C9218">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703B4E7A"/>
    <w:multiLevelType w:val="hybridMultilevel"/>
    <w:tmpl w:val="DC985EB2"/>
    <w:lvl w:ilvl="0" w:tplc="F63CE92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CB617EE"/>
    <w:multiLevelType w:val="hybridMultilevel"/>
    <w:tmpl w:val="7A9874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0"/>
  </w:num>
  <w:num w:numId="3">
    <w:abstractNumId w:val="9"/>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1"/>
  </w:num>
  <w:num w:numId="7">
    <w:abstractNumId w:val="6"/>
  </w:num>
  <w:num w:numId="8">
    <w:abstractNumId w:val="12"/>
  </w:num>
  <w:num w:numId="9">
    <w:abstractNumId w:val="3"/>
  </w:num>
  <w:num w:numId="10">
    <w:abstractNumId w:val="4"/>
  </w:num>
  <w:num w:numId="11">
    <w:abstractNumId w:val="5"/>
  </w:num>
  <w:num w:numId="12">
    <w:abstractNumId w:val="13"/>
  </w:num>
  <w:num w:numId="13">
    <w:abstractNumId w:val="2"/>
  </w:num>
  <w:num w:numId="14">
    <w:abstractNumId w:val="7"/>
  </w:num>
  <w:num w:numId="15">
    <w:abstractNumId w:val="14"/>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hideSpellingErrors/>
  <w:proofState w:spelling="clean"/>
  <w:trackRevisions/>
  <w:defaultTabStop w:val="708"/>
  <w:hyphenationZone w:val="283"/>
  <w:characterSpacingControl w:val="doNotCompress"/>
  <w:footnotePr>
    <w:footnote w:id="-1"/>
    <w:footnote w:id="0"/>
    <w:footnote w:id="1"/>
  </w:footnotePr>
  <w:endnotePr>
    <w:endnote w:id="-1"/>
    <w:endnote w:id="0"/>
    <w:endnote w:id="1"/>
  </w:endnotePr>
  <w:compat>
    <w:useFELayout/>
  </w:compat>
  <w:rsids>
    <w:rsidRoot w:val="00F94426"/>
    <w:rsid w:val="00000661"/>
    <w:rsid w:val="0000070A"/>
    <w:rsid w:val="00000A16"/>
    <w:rsid w:val="00000F0D"/>
    <w:rsid w:val="00001BF6"/>
    <w:rsid w:val="00002B19"/>
    <w:rsid w:val="00002D2F"/>
    <w:rsid w:val="000031DC"/>
    <w:rsid w:val="00003E14"/>
    <w:rsid w:val="00005DDF"/>
    <w:rsid w:val="00006B78"/>
    <w:rsid w:val="00006D04"/>
    <w:rsid w:val="000072D5"/>
    <w:rsid w:val="0000772F"/>
    <w:rsid w:val="0001058E"/>
    <w:rsid w:val="00010624"/>
    <w:rsid w:val="00010C65"/>
    <w:rsid w:val="00013285"/>
    <w:rsid w:val="00013371"/>
    <w:rsid w:val="0001368D"/>
    <w:rsid w:val="00014990"/>
    <w:rsid w:val="00014CD6"/>
    <w:rsid w:val="000151E9"/>
    <w:rsid w:val="000158D2"/>
    <w:rsid w:val="0001603C"/>
    <w:rsid w:val="00017D52"/>
    <w:rsid w:val="00020C66"/>
    <w:rsid w:val="0002143C"/>
    <w:rsid w:val="000231B5"/>
    <w:rsid w:val="00023DBF"/>
    <w:rsid w:val="00024796"/>
    <w:rsid w:val="00024893"/>
    <w:rsid w:val="00025977"/>
    <w:rsid w:val="000260EA"/>
    <w:rsid w:val="0002734A"/>
    <w:rsid w:val="000273E3"/>
    <w:rsid w:val="000276C7"/>
    <w:rsid w:val="00030001"/>
    <w:rsid w:val="000309A3"/>
    <w:rsid w:val="00030C1D"/>
    <w:rsid w:val="00031251"/>
    <w:rsid w:val="00031520"/>
    <w:rsid w:val="0003329D"/>
    <w:rsid w:val="00034ADA"/>
    <w:rsid w:val="00035FDA"/>
    <w:rsid w:val="0003631D"/>
    <w:rsid w:val="00036566"/>
    <w:rsid w:val="000366C0"/>
    <w:rsid w:val="00036CFA"/>
    <w:rsid w:val="00037B8E"/>
    <w:rsid w:val="00040966"/>
    <w:rsid w:val="0004161D"/>
    <w:rsid w:val="000418AB"/>
    <w:rsid w:val="000420E3"/>
    <w:rsid w:val="0004297E"/>
    <w:rsid w:val="000506D9"/>
    <w:rsid w:val="00050A5C"/>
    <w:rsid w:val="00050D56"/>
    <w:rsid w:val="000519B1"/>
    <w:rsid w:val="00052057"/>
    <w:rsid w:val="00052689"/>
    <w:rsid w:val="00052CAF"/>
    <w:rsid w:val="0005338A"/>
    <w:rsid w:val="000533A5"/>
    <w:rsid w:val="000534A3"/>
    <w:rsid w:val="00054822"/>
    <w:rsid w:val="0005483A"/>
    <w:rsid w:val="00054863"/>
    <w:rsid w:val="00054DAF"/>
    <w:rsid w:val="00056442"/>
    <w:rsid w:val="000579AA"/>
    <w:rsid w:val="00060409"/>
    <w:rsid w:val="00060FD0"/>
    <w:rsid w:val="000616AD"/>
    <w:rsid w:val="00061EE9"/>
    <w:rsid w:val="0006268D"/>
    <w:rsid w:val="00063538"/>
    <w:rsid w:val="000647A0"/>
    <w:rsid w:val="00064AB6"/>
    <w:rsid w:val="00065A67"/>
    <w:rsid w:val="00065E98"/>
    <w:rsid w:val="0006657E"/>
    <w:rsid w:val="000667AD"/>
    <w:rsid w:val="00066C53"/>
    <w:rsid w:val="00067193"/>
    <w:rsid w:val="0006723B"/>
    <w:rsid w:val="00067886"/>
    <w:rsid w:val="00070329"/>
    <w:rsid w:val="00071099"/>
    <w:rsid w:val="00071562"/>
    <w:rsid w:val="00071585"/>
    <w:rsid w:val="000716D5"/>
    <w:rsid w:val="00071A5E"/>
    <w:rsid w:val="00071BD5"/>
    <w:rsid w:val="00071D85"/>
    <w:rsid w:val="000725F5"/>
    <w:rsid w:val="00072781"/>
    <w:rsid w:val="0007309A"/>
    <w:rsid w:val="000735F3"/>
    <w:rsid w:val="00074A0E"/>
    <w:rsid w:val="00076205"/>
    <w:rsid w:val="00076DA7"/>
    <w:rsid w:val="00076DE6"/>
    <w:rsid w:val="00076EDF"/>
    <w:rsid w:val="00077D38"/>
    <w:rsid w:val="00077D4E"/>
    <w:rsid w:val="0008066F"/>
    <w:rsid w:val="00080B73"/>
    <w:rsid w:val="000827C4"/>
    <w:rsid w:val="000833C1"/>
    <w:rsid w:val="00083866"/>
    <w:rsid w:val="000842A2"/>
    <w:rsid w:val="00084B96"/>
    <w:rsid w:val="00085B66"/>
    <w:rsid w:val="000862E3"/>
    <w:rsid w:val="00086DAD"/>
    <w:rsid w:val="00086E42"/>
    <w:rsid w:val="000901F6"/>
    <w:rsid w:val="000908C5"/>
    <w:rsid w:val="000909FF"/>
    <w:rsid w:val="00090F01"/>
    <w:rsid w:val="00091E7E"/>
    <w:rsid w:val="00091F88"/>
    <w:rsid w:val="00092327"/>
    <w:rsid w:val="000929BB"/>
    <w:rsid w:val="0009321C"/>
    <w:rsid w:val="000950C5"/>
    <w:rsid w:val="00096BD7"/>
    <w:rsid w:val="00096C55"/>
    <w:rsid w:val="00097DFB"/>
    <w:rsid w:val="00097F88"/>
    <w:rsid w:val="000A0004"/>
    <w:rsid w:val="000A14FF"/>
    <w:rsid w:val="000A1EFB"/>
    <w:rsid w:val="000A2694"/>
    <w:rsid w:val="000A26C6"/>
    <w:rsid w:val="000A4D95"/>
    <w:rsid w:val="000A5532"/>
    <w:rsid w:val="000A5B14"/>
    <w:rsid w:val="000A7348"/>
    <w:rsid w:val="000A7C55"/>
    <w:rsid w:val="000B013D"/>
    <w:rsid w:val="000B0A42"/>
    <w:rsid w:val="000B249E"/>
    <w:rsid w:val="000B254F"/>
    <w:rsid w:val="000B31B2"/>
    <w:rsid w:val="000B418C"/>
    <w:rsid w:val="000B5945"/>
    <w:rsid w:val="000B6B1A"/>
    <w:rsid w:val="000B6BE5"/>
    <w:rsid w:val="000B6D97"/>
    <w:rsid w:val="000B7289"/>
    <w:rsid w:val="000B7990"/>
    <w:rsid w:val="000C0DA3"/>
    <w:rsid w:val="000C0FA0"/>
    <w:rsid w:val="000C1A8E"/>
    <w:rsid w:val="000C2565"/>
    <w:rsid w:val="000C2CD3"/>
    <w:rsid w:val="000C36CB"/>
    <w:rsid w:val="000C3A18"/>
    <w:rsid w:val="000C406C"/>
    <w:rsid w:val="000C48A1"/>
    <w:rsid w:val="000C5601"/>
    <w:rsid w:val="000C5994"/>
    <w:rsid w:val="000C6065"/>
    <w:rsid w:val="000C60AB"/>
    <w:rsid w:val="000C6AFA"/>
    <w:rsid w:val="000C7768"/>
    <w:rsid w:val="000C779A"/>
    <w:rsid w:val="000C78AF"/>
    <w:rsid w:val="000D0001"/>
    <w:rsid w:val="000D13A3"/>
    <w:rsid w:val="000D14C8"/>
    <w:rsid w:val="000D1BE9"/>
    <w:rsid w:val="000D3587"/>
    <w:rsid w:val="000D4AA3"/>
    <w:rsid w:val="000D51DB"/>
    <w:rsid w:val="000D5446"/>
    <w:rsid w:val="000D6877"/>
    <w:rsid w:val="000D6C48"/>
    <w:rsid w:val="000D786E"/>
    <w:rsid w:val="000D7A3E"/>
    <w:rsid w:val="000E0627"/>
    <w:rsid w:val="000E1DB5"/>
    <w:rsid w:val="000E27FA"/>
    <w:rsid w:val="000E2F05"/>
    <w:rsid w:val="000E37A3"/>
    <w:rsid w:val="000E41B7"/>
    <w:rsid w:val="000E4AE3"/>
    <w:rsid w:val="000E71CA"/>
    <w:rsid w:val="000E758D"/>
    <w:rsid w:val="000F010E"/>
    <w:rsid w:val="000F11F5"/>
    <w:rsid w:val="000F134E"/>
    <w:rsid w:val="000F151A"/>
    <w:rsid w:val="000F2767"/>
    <w:rsid w:val="000F30C5"/>
    <w:rsid w:val="000F30D5"/>
    <w:rsid w:val="000F36F4"/>
    <w:rsid w:val="000F4206"/>
    <w:rsid w:val="000F4598"/>
    <w:rsid w:val="000F4DF9"/>
    <w:rsid w:val="000F5059"/>
    <w:rsid w:val="000F55F5"/>
    <w:rsid w:val="000F560B"/>
    <w:rsid w:val="000F5641"/>
    <w:rsid w:val="000F605A"/>
    <w:rsid w:val="0010175D"/>
    <w:rsid w:val="00101ABA"/>
    <w:rsid w:val="00101D6C"/>
    <w:rsid w:val="00101DF5"/>
    <w:rsid w:val="001029E8"/>
    <w:rsid w:val="00102C79"/>
    <w:rsid w:val="0010325A"/>
    <w:rsid w:val="0010379F"/>
    <w:rsid w:val="001047F0"/>
    <w:rsid w:val="00106BEE"/>
    <w:rsid w:val="00106C62"/>
    <w:rsid w:val="00107CCF"/>
    <w:rsid w:val="0011043A"/>
    <w:rsid w:val="001119A0"/>
    <w:rsid w:val="00112004"/>
    <w:rsid w:val="001127E4"/>
    <w:rsid w:val="00112AE2"/>
    <w:rsid w:val="00112F05"/>
    <w:rsid w:val="001155E1"/>
    <w:rsid w:val="0011580B"/>
    <w:rsid w:val="0011684A"/>
    <w:rsid w:val="001169AD"/>
    <w:rsid w:val="00116B03"/>
    <w:rsid w:val="00116D67"/>
    <w:rsid w:val="001176DA"/>
    <w:rsid w:val="00117730"/>
    <w:rsid w:val="00117AD6"/>
    <w:rsid w:val="00117B7F"/>
    <w:rsid w:val="00117D08"/>
    <w:rsid w:val="00120929"/>
    <w:rsid w:val="001210BF"/>
    <w:rsid w:val="0012145D"/>
    <w:rsid w:val="001215C8"/>
    <w:rsid w:val="00121CC8"/>
    <w:rsid w:val="00121F16"/>
    <w:rsid w:val="00122263"/>
    <w:rsid w:val="001234DC"/>
    <w:rsid w:val="00123C41"/>
    <w:rsid w:val="0012419C"/>
    <w:rsid w:val="00124F71"/>
    <w:rsid w:val="001250FB"/>
    <w:rsid w:val="00125426"/>
    <w:rsid w:val="0012662B"/>
    <w:rsid w:val="001270AF"/>
    <w:rsid w:val="001275FF"/>
    <w:rsid w:val="001276CC"/>
    <w:rsid w:val="00127A49"/>
    <w:rsid w:val="00127ACF"/>
    <w:rsid w:val="00133516"/>
    <w:rsid w:val="001339A3"/>
    <w:rsid w:val="0013504C"/>
    <w:rsid w:val="001350A4"/>
    <w:rsid w:val="00135295"/>
    <w:rsid w:val="00135A24"/>
    <w:rsid w:val="00136400"/>
    <w:rsid w:val="00136913"/>
    <w:rsid w:val="00136DD5"/>
    <w:rsid w:val="001370D9"/>
    <w:rsid w:val="00137388"/>
    <w:rsid w:val="00137418"/>
    <w:rsid w:val="00137740"/>
    <w:rsid w:val="0014023A"/>
    <w:rsid w:val="00141231"/>
    <w:rsid w:val="00141EAA"/>
    <w:rsid w:val="0014284E"/>
    <w:rsid w:val="0014372B"/>
    <w:rsid w:val="001438A2"/>
    <w:rsid w:val="00143C0D"/>
    <w:rsid w:val="001440F5"/>
    <w:rsid w:val="00144B5D"/>
    <w:rsid w:val="00144B7B"/>
    <w:rsid w:val="0014508C"/>
    <w:rsid w:val="0014569C"/>
    <w:rsid w:val="00146311"/>
    <w:rsid w:val="001466F8"/>
    <w:rsid w:val="001472C8"/>
    <w:rsid w:val="00147489"/>
    <w:rsid w:val="00147942"/>
    <w:rsid w:val="0015110E"/>
    <w:rsid w:val="00152499"/>
    <w:rsid w:val="00153164"/>
    <w:rsid w:val="001536CE"/>
    <w:rsid w:val="00153A0D"/>
    <w:rsid w:val="00153BEC"/>
    <w:rsid w:val="0015445D"/>
    <w:rsid w:val="0015482A"/>
    <w:rsid w:val="0015651C"/>
    <w:rsid w:val="00157261"/>
    <w:rsid w:val="00157516"/>
    <w:rsid w:val="001578BF"/>
    <w:rsid w:val="001612AC"/>
    <w:rsid w:val="001624A7"/>
    <w:rsid w:val="001638BC"/>
    <w:rsid w:val="0016411A"/>
    <w:rsid w:val="0016451B"/>
    <w:rsid w:val="001649C5"/>
    <w:rsid w:val="00165341"/>
    <w:rsid w:val="00165721"/>
    <w:rsid w:val="0016587C"/>
    <w:rsid w:val="00165911"/>
    <w:rsid w:val="00165C55"/>
    <w:rsid w:val="00166163"/>
    <w:rsid w:val="00167A93"/>
    <w:rsid w:val="00170C0C"/>
    <w:rsid w:val="00171325"/>
    <w:rsid w:val="00171FC7"/>
    <w:rsid w:val="0017214F"/>
    <w:rsid w:val="00172FE7"/>
    <w:rsid w:val="00174942"/>
    <w:rsid w:val="00174B70"/>
    <w:rsid w:val="001751A1"/>
    <w:rsid w:val="00175C62"/>
    <w:rsid w:val="001761C1"/>
    <w:rsid w:val="00176D35"/>
    <w:rsid w:val="00177146"/>
    <w:rsid w:val="00177257"/>
    <w:rsid w:val="001778A5"/>
    <w:rsid w:val="00177F28"/>
    <w:rsid w:val="001803A1"/>
    <w:rsid w:val="001805A7"/>
    <w:rsid w:val="001805F3"/>
    <w:rsid w:val="00180ABA"/>
    <w:rsid w:val="00181EAC"/>
    <w:rsid w:val="00182018"/>
    <w:rsid w:val="001822A0"/>
    <w:rsid w:val="00182771"/>
    <w:rsid w:val="0018355A"/>
    <w:rsid w:val="00183811"/>
    <w:rsid w:val="00183C80"/>
    <w:rsid w:val="00184045"/>
    <w:rsid w:val="001847E2"/>
    <w:rsid w:val="00184E5A"/>
    <w:rsid w:val="001856E8"/>
    <w:rsid w:val="00185846"/>
    <w:rsid w:val="00185A3A"/>
    <w:rsid w:val="00185E6F"/>
    <w:rsid w:val="00185F3E"/>
    <w:rsid w:val="00186BF6"/>
    <w:rsid w:val="0018770E"/>
    <w:rsid w:val="00187909"/>
    <w:rsid w:val="00187E94"/>
    <w:rsid w:val="00187EB1"/>
    <w:rsid w:val="00190240"/>
    <w:rsid w:val="00193545"/>
    <w:rsid w:val="00193572"/>
    <w:rsid w:val="00193810"/>
    <w:rsid w:val="00193FD3"/>
    <w:rsid w:val="001952F5"/>
    <w:rsid w:val="00195BEF"/>
    <w:rsid w:val="001961B3"/>
    <w:rsid w:val="001966A1"/>
    <w:rsid w:val="00196A46"/>
    <w:rsid w:val="00196CB6"/>
    <w:rsid w:val="001A02B5"/>
    <w:rsid w:val="001A053D"/>
    <w:rsid w:val="001A07ED"/>
    <w:rsid w:val="001A1121"/>
    <w:rsid w:val="001A15FB"/>
    <w:rsid w:val="001A161A"/>
    <w:rsid w:val="001A257F"/>
    <w:rsid w:val="001A28A3"/>
    <w:rsid w:val="001A2FD3"/>
    <w:rsid w:val="001A362C"/>
    <w:rsid w:val="001A4011"/>
    <w:rsid w:val="001A4635"/>
    <w:rsid w:val="001A50F4"/>
    <w:rsid w:val="001A654E"/>
    <w:rsid w:val="001A7E3B"/>
    <w:rsid w:val="001B0193"/>
    <w:rsid w:val="001B08FC"/>
    <w:rsid w:val="001B0E04"/>
    <w:rsid w:val="001B101D"/>
    <w:rsid w:val="001B1125"/>
    <w:rsid w:val="001B18FA"/>
    <w:rsid w:val="001B1ADE"/>
    <w:rsid w:val="001B298C"/>
    <w:rsid w:val="001B2DA2"/>
    <w:rsid w:val="001B329A"/>
    <w:rsid w:val="001B49A1"/>
    <w:rsid w:val="001B4D38"/>
    <w:rsid w:val="001B5115"/>
    <w:rsid w:val="001B515B"/>
    <w:rsid w:val="001B5236"/>
    <w:rsid w:val="001B57DE"/>
    <w:rsid w:val="001B5C3F"/>
    <w:rsid w:val="001B6A8F"/>
    <w:rsid w:val="001B6DC0"/>
    <w:rsid w:val="001B767C"/>
    <w:rsid w:val="001B7B58"/>
    <w:rsid w:val="001C2479"/>
    <w:rsid w:val="001C2864"/>
    <w:rsid w:val="001C30DC"/>
    <w:rsid w:val="001C3524"/>
    <w:rsid w:val="001C3CE2"/>
    <w:rsid w:val="001C3F5A"/>
    <w:rsid w:val="001C4537"/>
    <w:rsid w:val="001C45C9"/>
    <w:rsid w:val="001C5878"/>
    <w:rsid w:val="001C58DD"/>
    <w:rsid w:val="001C596B"/>
    <w:rsid w:val="001C7542"/>
    <w:rsid w:val="001C7858"/>
    <w:rsid w:val="001C7B76"/>
    <w:rsid w:val="001D094B"/>
    <w:rsid w:val="001D1801"/>
    <w:rsid w:val="001D1D2D"/>
    <w:rsid w:val="001D2062"/>
    <w:rsid w:val="001D2A7A"/>
    <w:rsid w:val="001D4372"/>
    <w:rsid w:val="001D5C5F"/>
    <w:rsid w:val="001D5E81"/>
    <w:rsid w:val="001D6647"/>
    <w:rsid w:val="001D7147"/>
    <w:rsid w:val="001D796F"/>
    <w:rsid w:val="001D7D48"/>
    <w:rsid w:val="001E05A5"/>
    <w:rsid w:val="001E16B1"/>
    <w:rsid w:val="001E2106"/>
    <w:rsid w:val="001E221A"/>
    <w:rsid w:val="001E2293"/>
    <w:rsid w:val="001E2F3B"/>
    <w:rsid w:val="001E45E4"/>
    <w:rsid w:val="001E5163"/>
    <w:rsid w:val="001E6929"/>
    <w:rsid w:val="001E78FE"/>
    <w:rsid w:val="001E796C"/>
    <w:rsid w:val="001E7B82"/>
    <w:rsid w:val="001F0164"/>
    <w:rsid w:val="001F037C"/>
    <w:rsid w:val="001F1882"/>
    <w:rsid w:val="001F29EB"/>
    <w:rsid w:val="001F33ED"/>
    <w:rsid w:val="001F356A"/>
    <w:rsid w:val="001F419C"/>
    <w:rsid w:val="001F4543"/>
    <w:rsid w:val="001F460C"/>
    <w:rsid w:val="001F4A35"/>
    <w:rsid w:val="001F51A1"/>
    <w:rsid w:val="001F53F9"/>
    <w:rsid w:val="001F540A"/>
    <w:rsid w:val="001F5DBC"/>
    <w:rsid w:val="001F5F7E"/>
    <w:rsid w:val="001F7900"/>
    <w:rsid w:val="002005AA"/>
    <w:rsid w:val="00200654"/>
    <w:rsid w:val="0020145F"/>
    <w:rsid w:val="00201DC5"/>
    <w:rsid w:val="00202A71"/>
    <w:rsid w:val="00202DD6"/>
    <w:rsid w:val="00203CBF"/>
    <w:rsid w:val="00204357"/>
    <w:rsid w:val="00204411"/>
    <w:rsid w:val="00205CC2"/>
    <w:rsid w:val="0020643B"/>
    <w:rsid w:val="00206506"/>
    <w:rsid w:val="002068BC"/>
    <w:rsid w:val="00206FCE"/>
    <w:rsid w:val="002074D3"/>
    <w:rsid w:val="00210D52"/>
    <w:rsid w:val="00211A45"/>
    <w:rsid w:val="00211EB9"/>
    <w:rsid w:val="00212747"/>
    <w:rsid w:val="002128B2"/>
    <w:rsid w:val="002128D2"/>
    <w:rsid w:val="00212FAB"/>
    <w:rsid w:val="00213D32"/>
    <w:rsid w:val="00213F03"/>
    <w:rsid w:val="00214676"/>
    <w:rsid w:val="00216F7C"/>
    <w:rsid w:val="00217342"/>
    <w:rsid w:val="0021755E"/>
    <w:rsid w:val="00220B21"/>
    <w:rsid w:val="00221389"/>
    <w:rsid w:val="00221D13"/>
    <w:rsid w:val="00221DC6"/>
    <w:rsid w:val="0022292E"/>
    <w:rsid w:val="0022589F"/>
    <w:rsid w:val="00225B4D"/>
    <w:rsid w:val="002269E1"/>
    <w:rsid w:val="00227CC1"/>
    <w:rsid w:val="00227CD6"/>
    <w:rsid w:val="00230D7C"/>
    <w:rsid w:val="0023164C"/>
    <w:rsid w:val="002363BC"/>
    <w:rsid w:val="00236DF6"/>
    <w:rsid w:val="00236E67"/>
    <w:rsid w:val="00236F29"/>
    <w:rsid w:val="00237B11"/>
    <w:rsid w:val="00237CD5"/>
    <w:rsid w:val="00241BDB"/>
    <w:rsid w:val="00241CEC"/>
    <w:rsid w:val="00243387"/>
    <w:rsid w:val="00243445"/>
    <w:rsid w:val="00243827"/>
    <w:rsid w:val="00244412"/>
    <w:rsid w:val="0024467A"/>
    <w:rsid w:val="00245062"/>
    <w:rsid w:val="002451AD"/>
    <w:rsid w:val="00245A5B"/>
    <w:rsid w:val="00245C3A"/>
    <w:rsid w:val="002460F4"/>
    <w:rsid w:val="002470DE"/>
    <w:rsid w:val="002475E0"/>
    <w:rsid w:val="00250360"/>
    <w:rsid w:val="00250FE4"/>
    <w:rsid w:val="00251484"/>
    <w:rsid w:val="0025208E"/>
    <w:rsid w:val="00252757"/>
    <w:rsid w:val="00252D55"/>
    <w:rsid w:val="00252E50"/>
    <w:rsid w:val="002536E8"/>
    <w:rsid w:val="00253768"/>
    <w:rsid w:val="00253B10"/>
    <w:rsid w:val="002560D5"/>
    <w:rsid w:val="0026003A"/>
    <w:rsid w:val="002613AE"/>
    <w:rsid w:val="002618A8"/>
    <w:rsid w:val="00263010"/>
    <w:rsid w:val="00263A53"/>
    <w:rsid w:val="002640B3"/>
    <w:rsid w:val="00264712"/>
    <w:rsid w:val="002647D5"/>
    <w:rsid w:val="002653BB"/>
    <w:rsid w:val="00265C18"/>
    <w:rsid w:val="0026716B"/>
    <w:rsid w:val="002703BE"/>
    <w:rsid w:val="002712CB"/>
    <w:rsid w:val="00271F44"/>
    <w:rsid w:val="00272216"/>
    <w:rsid w:val="00273774"/>
    <w:rsid w:val="00273F8B"/>
    <w:rsid w:val="002745D9"/>
    <w:rsid w:val="00275888"/>
    <w:rsid w:val="00277026"/>
    <w:rsid w:val="0027750B"/>
    <w:rsid w:val="00277876"/>
    <w:rsid w:val="00277BB5"/>
    <w:rsid w:val="002809BB"/>
    <w:rsid w:val="002831A9"/>
    <w:rsid w:val="002848E2"/>
    <w:rsid w:val="0028576B"/>
    <w:rsid w:val="0028591D"/>
    <w:rsid w:val="002859CB"/>
    <w:rsid w:val="0028647C"/>
    <w:rsid w:val="00290642"/>
    <w:rsid w:val="00290A96"/>
    <w:rsid w:val="00290E30"/>
    <w:rsid w:val="002922A8"/>
    <w:rsid w:val="00293C93"/>
    <w:rsid w:val="00293F97"/>
    <w:rsid w:val="002959C9"/>
    <w:rsid w:val="002970D5"/>
    <w:rsid w:val="00297525"/>
    <w:rsid w:val="00297C33"/>
    <w:rsid w:val="002A0B1C"/>
    <w:rsid w:val="002A1280"/>
    <w:rsid w:val="002A1440"/>
    <w:rsid w:val="002A19B1"/>
    <w:rsid w:val="002A3516"/>
    <w:rsid w:val="002A3879"/>
    <w:rsid w:val="002A3D72"/>
    <w:rsid w:val="002A4F59"/>
    <w:rsid w:val="002A52A2"/>
    <w:rsid w:val="002A595F"/>
    <w:rsid w:val="002A67B5"/>
    <w:rsid w:val="002A75BE"/>
    <w:rsid w:val="002A7BAB"/>
    <w:rsid w:val="002B0EEA"/>
    <w:rsid w:val="002B24DF"/>
    <w:rsid w:val="002B3ACF"/>
    <w:rsid w:val="002B3F55"/>
    <w:rsid w:val="002B42B0"/>
    <w:rsid w:val="002B43F5"/>
    <w:rsid w:val="002B490A"/>
    <w:rsid w:val="002B4EA0"/>
    <w:rsid w:val="002B5A23"/>
    <w:rsid w:val="002B671B"/>
    <w:rsid w:val="002B71D0"/>
    <w:rsid w:val="002B7290"/>
    <w:rsid w:val="002C0927"/>
    <w:rsid w:val="002C18E3"/>
    <w:rsid w:val="002C244D"/>
    <w:rsid w:val="002C367A"/>
    <w:rsid w:val="002C39B9"/>
    <w:rsid w:val="002C3AD3"/>
    <w:rsid w:val="002C5155"/>
    <w:rsid w:val="002C6DB7"/>
    <w:rsid w:val="002C7321"/>
    <w:rsid w:val="002D1A50"/>
    <w:rsid w:val="002D214D"/>
    <w:rsid w:val="002D228E"/>
    <w:rsid w:val="002D23E3"/>
    <w:rsid w:val="002D26F8"/>
    <w:rsid w:val="002D3D91"/>
    <w:rsid w:val="002D6D1C"/>
    <w:rsid w:val="002D6EBF"/>
    <w:rsid w:val="002D7A23"/>
    <w:rsid w:val="002E0C73"/>
    <w:rsid w:val="002E0F59"/>
    <w:rsid w:val="002E1628"/>
    <w:rsid w:val="002E1652"/>
    <w:rsid w:val="002E24C1"/>
    <w:rsid w:val="002E259E"/>
    <w:rsid w:val="002E2FE3"/>
    <w:rsid w:val="002E31E3"/>
    <w:rsid w:val="002E3A6A"/>
    <w:rsid w:val="002E3F2F"/>
    <w:rsid w:val="002E3FEC"/>
    <w:rsid w:val="002E46A7"/>
    <w:rsid w:val="002E4B44"/>
    <w:rsid w:val="002E4F7E"/>
    <w:rsid w:val="002E5B3D"/>
    <w:rsid w:val="002E61A3"/>
    <w:rsid w:val="002E701C"/>
    <w:rsid w:val="002E7033"/>
    <w:rsid w:val="002E70DC"/>
    <w:rsid w:val="002E78D7"/>
    <w:rsid w:val="002F05C6"/>
    <w:rsid w:val="002F3894"/>
    <w:rsid w:val="002F4E66"/>
    <w:rsid w:val="002F54B8"/>
    <w:rsid w:val="002F68B4"/>
    <w:rsid w:val="002F6CE6"/>
    <w:rsid w:val="002F7586"/>
    <w:rsid w:val="002F7BCF"/>
    <w:rsid w:val="00300E2C"/>
    <w:rsid w:val="00301949"/>
    <w:rsid w:val="00301F0A"/>
    <w:rsid w:val="00301F21"/>
    <w:rsid w:val="00302145"/>
    <w:rsid w:val="00302321"/>
    <w:rsid w:val="003030D4"/>
    <w:rsid w:val="0030372A"/>
    <w:rsid w:val="00303766"/>
    <w:rsid w:val="00304A04"/>
    <w:rsid w:val="00305198"/>
    <w:rsid w:val="0030576D"/>
    <w:rsid w:val="0030585E"/>
    <w:rsid w:val="00305BD2"/>
    <w:rsid w:val="00305F1A"/>
    <w:rsid w:val="00306197"/>
    <w:rsid w:val="003068D7"/>
    <w:rsid w:val="00306C6C"/>
    <w:rsid w:val="003075C5"/>
    <w:rsid w:val="003077CC"/>
    <w:rsid w:val="003129B9"/>
    <w:rsid w:val="003129DC"/>
    <w:rsid w:val="00314F7F"/>
    <w:rsid w:val="003167DF"/>
    <w:rsid w:val="00317FFB"/>
    <w:rsid w:val="00320E66"/>
    <w:rsid w:val="00321334"/>
    <w:rsid w:val="00321EC9"/>
    <w:rsid w:val="003229E9"/>
    <w:rsid w:val="00322B0B"/>
    <w:rsid w:val="00324377"/>
    <w:rsid w:val="00324616"/>
    <w:rsid w:val="00324F08"/>
    <w:rsid w:val="0032527E"/>
    <w:rsid w:val="0032533C"/>
    <w:rsid w:val="00325473"/>
    <w:rsid w:val="00325764"/>
    <w:rsid w:val="003266EB"/>
    <w:rsid w:val="00327227"/>
    <w:rsid w:val="0032792F"/>
    <w:rsid w:val="00330C13"/>
    <w:rsid w:val="00331544"/>
    <w:rsid w:val="00331869"/>
    <w:rsid w:val="003335FD"/>
    <w:rsid w:val="00333645"/>
    <w:rsid w:val="00333D66"/>
    <w:rsid w:val="0033488E"/>
    <w:rsid w:val="0033495A"/>
    <w:rsid w:val="003349DD"/>
    <w:rsid w:val="00334C88"/>
    <w:rsid w:val="00334CBC"/>
    <w:rsid w:val="00335408"/>
    <w:rsid w:val="00335F2A"/>
    <w:rsid w:val="00336939"/>
    <w:rsid w:val="00340696"/>
    <w:rsid w:val="00340B2D"/>
    <w:rsid w:val="0034150C"/>
    <w:rsid w:val="00341AFC"/>
    <w:rsid w:val="00342A74"/>
    <w:rsid w:val="0034386B"/>
    <w:rsid w:val="00345192"/>
    <w:rsid w:val="00345569"/>
    <w:rsid w:val="00346198"/>
    <w:rsid w:val="00346DE0"/>
    <w:rsid w:val="003472E8"/>
    <w:rsid w:val="00347CBA"/>
    <w:rsid w:val="00350FCC"/>
    <w:rsid w:val="003510F4"/>
    <w:rsid w:val="00351EFB"/>
    <w:rsid w:val="003528CF"/>
    <w:rsid w:val="00352A03"/>
    <w:rsid w:val="00352AB5"/>
    <w:rsid w:val="00352DDC"/>
    <w:rsid w:val="00354364"/>
    <w:rsid w:val="00354F99"/>
    <w:rsid w:val="003551A0"/>
    <w:rsid w:val="00356645"/>
    <w:rsid w:val="00356887"/>
    <w:rsid w:val="00356A2F"/>
    <w:rsid w:val="00360592"/>
    <w:rsid w:val="00360DE5"/>
    <w:rsid w:val="00360F99"/>
    <w:rsid w:val="00361AC5"/>
    <w:rsid w:val="00361BF5"/>
    <w:rsid w:val="00362669"/>
    <w:rsid w:val="00363B7B"/>
    <w:rsid w:val="00364559"/>
    <w:rsid w:val="00364730"/>
    <w:rsid w:val="00364AAF"/>
    <w:rsid w:val="00366948"/>
    <w:rsid w:val="0036729E"/>
    <w:rsid w:val="00367739"/>
    <w:rsid w:val="0037016A"/>
    <w:rsid w:val="003717EB"/>
    <w:rsid w:val="00372597"/>
    <w:rsid w:val="003737D9"/>
    <w:rsid w:val="00374ECA"/>
    <w:rsid w:val="00375E2E"/>
    <w:rsid w:val="00376284"/>
    <w:rsid w:val="0037694E"/>
    <w:rsid w:val="00376C8A"/>
    <w:rsid w:val="00376E4A"/>
    <w:rsid w:val="00377231"/>
    <w:rsid w:val="0038022E"/>
    <w:rsid w:val="0038105C"/>
    <w:rsid w:val="003818C8"/>
    <w:rsid w:val="003818E3"/>
    <w:rsid w:val="00381CAF"/>
    <w:rsid w:val="00382131"/>
    <w:rsid w:val="003827AF"/>
    <w:rsid w:val="00383377"/>
    <w:rsid w:val="00383D35"/>
    <w:rsid w:val="00385DCC"/>
    <w:rsid w:val="00386000"/>
    <w:rsid w:val="00386D90"/>
    <w:rsid w:val="003901C3"/>
    <w:rsid w:val="0039080A"/>
    <w:rsid w:val="003918F5"/>
    <w:rsid w:val="00391F55"/>
    <w:rsid w:val="003924BC"/>
    <w:rsid w:val="003933D2"/>
    <w:rsid w:val="0039427B"/>
    <w:rsid w:val="00394C56"/>
    <w:rsid w:val="00396448"/>
    <w:rsid w:val="00396509"/>
    <w:rsid w:val="003966FF"/>
    <w:rsid w:val="0039735C"/>
    <w:rsid w:val="003A08A2"/>
    <w:rsid w:val="003A1E37"/>
    <w:rsid w:val="003A2943"/>
    <w:rsid w:val="003A3938"/>
    <w:rsid w:val="003A39F8"/>
    <w:rsid w:val="003A46B1"/>
    <w:rsid w:val="003A4B31"/>
    <w:rsid w:val="003A5A4E"/>
    <w:rsid w:val="003A66F6"/>
    <w:rsid w:val="003A6B9B"/>
    <w:rsid w:val="003A717C"/>
    <w:rsid w:val="003A72DF"/>
    <w:rsid w:val="003A78F2"/>
    <w:rsid w:val="003B088E"/>
    <w:rsid w:val="003B129D"/>
    <w:rsid w:val="003B20DA"/>
    <w:rsid w:val="003B21A4"/>
    <w:rsid w:val="003B2461"/>
    <w:rsid w:val="003B3FF4"/>
    <w:rsid w:val="003B448F"/>
    <w:rsid w:val="003B4810"/>
    <w:rsid w:val="003B4CD4"/>
    <w:rsid w:val="003B5DC3"/>
    <w:rsid w:val="003B6B32"/>
    <w:rsid w:val="003B7482"/>
    <w:rsid w:val="003C10A9"/>
    <w:rsid w:val="003C2B0C"/>
    <w:rsid w:val="003C3220"/>
    <w:rsid w:val="003C33E7"/>
    <w:rsid w:val="003C3B7A"/>
    <w:rsid w:val="003C443C"/>
    <w:rsid w:val="003C44C4"/>
    <w:rsid w:val="003C671D"/>
    <w:rsid w:val="003C6901"/>
    <w:rsid w:val="003C6E4F"/>
    <w:rsid w:val="003C6EEC"/>
    <w:rsid w:val="003D099A"/>
    <w:rsid w:val="003D2628"/>
    <w:rsid w:val="003D3735"/>
    <w:rsid w:val="003D3C15"/>
    <w:rsid w:val="003D448E"/>
    <w:rsid w:val="003D4911"/>
    <w:rsid w:val="003D4ADC"/>
    <w:rsid w:val="003D653F"/>
    <w:rsid w:val="003D7342"/>
    <w:rsid w:val="003D749D"/>
    <w:rsid w:val="003D7D88"/>
    <w:rsid w:val="003E0604"/>
    <w:rsid w:val="003E0EDC"/>
    <w:rsid w:val="003E0F20"/>
    <w:rsid w:val="003E23C1"/>
    <w:rsid w:val="003E2554"/>
    <w:rsid w:val="003E3C5F"/>
    <w:rsid w:val="003E481D"/>
    <w:rsid w:val="003E516D"/>
    <w:rsid w:val="003E5201"/>
    <w:rsid w:val="003E5773"/>
    <w:rsid w:val="003E5823"/>
    <w:rsid w:val="003E5A21"/>
    <w:rsid w:val="003E5B59"/>
    <w:rsid w:val="003E7D74"/>
    <w:rsid w:val="003F0071"/>
    <w:rsid w:val="003F05DB"/>
    <w:rsid w:val="003F1930"/>
    <w:rsid w:val="003F1C0B"/>
    <w:rsid w:val="003F202B"/>
    <w:rsid w:val="003F2762"/>
    <w:rsid w:val="003F33E0"/>
    <w:rsid w:val="003F3527"/>
    <w:rsid w:val="003F3AE8"/>
    <w:rsid w:val="003F3D64"/>
    <w:rsid w:val="003F3D8C"/>
    <w:rsid w:val="003F4237"/>
    <w:rsid w:val="003F4BF0"/>
    <w:rsid w:val="003F4D23"/>
    <w:rsid w:val="003F554B"/>
    <w:rsid w:val="003F5734"/>
    <w:rsid w:val="00400532"/>
    <w:rsid w:val="00401766"/>
    <w:rsid w:val="004033A5"/>
    <w:rsid w:val="00403D15"/>
    <w:rsid w:val="00404152"/>
    <w:rsid w:val="0040495D"/>
    <w:rsid w:val="00405326"/>
    <w:rsid w:val="004057A3"/>
    <w:rsid w:val="004063ED"/>
    <w:rsid w:val="004066D2"/>
    <w:rsid w:val="004068FF"/>
    <w:rsid w:val="00406F47"/>
    <w:rsid w:val="00407774"/>
    <w:rsid w:val="00410825"/>
    <w:rsid w:val="00413C15"/>
    <w:rsid w:val="00413D0D"/>
    <w:rsid w:val="00415C1E"/>
    <w:rsid w:val="0041603D"/>
    <w:rsid w:val="0041662E"/>
    <w:rsid w:val="00416E6E"/>
    <w:rsid w:val="00417E63"/>
    <w:rsid w:val="00417FAA"/>
    <w:rsid w:val="004205A3"/>
    <w:rsid w:val="00420E67"/>
    <w:rsid w:val="00421D43"/>
    <w:rsid w:val="004224CD"/>
    <w:rsid w:val="00422AB1"/>
    <w:rsid w:val="00422D71"/>
    <w:rsid w:val="004239E6"/>
    <w:rsid w:val="00424D7D"/>
    <w:rsid w:val="0042693E"/>
    <w:rsid w:val="004277A8"/>
    <w:rsid w:val="004310DE"/>
    <w:rsid w:val="0043153C"/>
    <w:rsid w:val="0043330C"/>
    <w:rsid w:val="00433590"/>
    <w:rsid w:val="0043497B"/>
    <w:rsid w:val="00434CE3"/>
    <w:rsid w:val="0043591F"/>
    <w:rsid w:val="00437B86"/>
    <w:rsid w:val="00437DD1"/>
    <w:rsid w:val="0044016F"/>
    <w:rsid w:val="004415FA"/>
    <w:rsid w:val="00442760"/>
    <w:rsid w:val="0044327D"/>
    <w:rsid w:val="00444209"/>
    <w:rsid w:val="00444319"/>
    <w:rsid w:val="00444A8A"/>
    <w:rsid w:val="004454D3"/>
    <w:rsid w:val="004460C0"/>
    <w:rsid w:val="00446F61"/>
    <w:rsid w:val="0044704E"/>
    <w:rsid w:val="004470C4"/>
    <w:rsid w:val="00447F54"/>
    <w:rsid w:val="00447F67"/>
    <w:rsid w:val="00450179"/>
    <w:rsid w:val="004501AA"/>
    <w:rsid w:val="00452F99"/>
    <w:rsid w:val="00453095"/>
    <w:rsid w:val="00453192"/>
    <w:rsid w:val="00453F7B"/>
    <w:rsid w:val="004546CD"/>
    <w:rsid w:val="00456582"/>
    <w:rsid w:val="00457299"/>
    <w:rsid w:val="0045796E"/>
    <w:rsid w:val="00457B21"/>
    <w:rsid w:val="0046083A"/>
    <w:rsid w:val="00460F45"/>
    <w:rsid w:val="0046107E"/>
    <w:rsid w:val="00462027"/>
    <w:rsid w:val="0046234C"/>
    <w:rsid w:val="00462B66"/>
    <w:rsid w:val="00463F18"/>
    <w:rsid w:val="00463FE3"/>
    <w:rsid w:val="00466ED8"/>
    <w:rsid w:val="004673DB"/>
    <w:rsid w:val="004728AC"/>
    <w:rsid w:val="00472CC8"/>
    <w:rsid w:val="004735A2"/>
    <w:rsid w:val="00474529"/>
    <w:rsid w:val="00475652"/>
    <w:rsid w:val="00475DF9"/>
    <w:rsid w:val="00476D11"/>
    <w:rsid w:val="00477EE4"/>
    <w:rsid w:val="00481A12"/>
    <w:rsid w:val="004826F6"/>
    <w:rsid w:val="004839B1"/>
    <w:rsid w:val="00485CD3"/>
    <w:rsid w:val="004870FF"/>
    <w:rsid w:val="0048734D"/>
    <w:rsid w:val="00487560"/>
    <w:rsid w:val="00487C8D"/>
    <w:rsid w:val="0049022D"/>
    <w:rsid w:val="004904AA"/>
    <w:rsid w:val="00490C4E"/>
    <w:rsid w:val="00490C7D"/>
    <w:rsid w:val="004914E6"/>
    <w:rsid w:val="0049301C"/>
    <w:rsid w:val="00493526"/>
    <w:rsid w:val="004935D1"/>
    <w:rsid w:val="00496AC6"/>
    <w:rsid w:val="004970DD"/>
    <w:rsid w:val="004977FE"/>
    <w:rsid w:val="00497DDD"/>
    <w:rsid w:val="004A0D78"/>
    <w:rsid w:val="004A11E2"/>
    <w:rsid w:val="004A1501"/>
    <w:rsid w:val="004A2573"/>
    <w:rsid w:val="004A262C"/>
    <w:rsid w:val="004A2793"/>
    <w:rsid w:val="004A2D86"/>
    <w:rsid w:val="004A2EF7"/>
    <w:rsid w:val="004A3713"/>
    <w:rsid w:val="004A5B96"/>
    <w:rsid w:val="004A61FF"/>
    <w:rsid w:val="004A69B9"/>
    <w:rsid w:val="004A7EA0"/>
    <w:rsid w:val="004B09F7"/>
    <w:rsid w:val="004B0B4C"/>
    <w:rsid w:val="004B0F52"/>
    <w:rsid w:val="004B1358"/>
    <w:rsid w:val="004B2709"/>
    <w:rsid w:val="004B335A"/>
    <w:rsid w:val="004B3DEC"/>
    <w:rsid w:val="004B4900"/>
    <w:rsid w:val="004B4FB2"/>
    <w:rsid w:val="004B7E70"/>
    <w:rsid w:val="004B7E85"/>
    <w:rsid w:val="004C0C60"/>
    <w:rsid w:val="004C148E"/>
    <w:rsid w:val="004C1F0E"/>
    <w:rsid w:val="004C203F"/>
    <w:rsid w:val="004C3208"/>
    <w:rsid w:val="004C329F"/>
    <w:rsid w:val="004C4693"/>
    <w:rsid w:val="004C4714"/>
    <w:rsid w:val="004C5A6B"/>
    <w:rsid w:val="004C5BF8"/>
    <w:rsid w:val="004C5D7A"/>
    <w:rsid w:val="004C6273"/>
    <w:rsid w:val="004C6A13"/>
    <w:rsid w:val="004C79AC"/>
    <w:rsid w:val="004D0226"/>
    <w:rsid w:val="004D0D14"/>
    <w:rsid w:val="004D2726"/>
    <w:rsid w:val="004D364B"/>
    <w:rsid w:val="004D6298"/>
    <w:rsid w:val="004D6E99"/>
    <w:rsid w:val="004D757B"/>
    <w:rsid w:val="004D7645"/>
    <w:rsid w:val="004E05D0"/>
    <w:rsid w:val="004E12CB"/>
    <w:rsid w:val="004E1C51"/>
    <w:rsid w:val="004E26D6"/>
    <w:rsid w:val="004E30D1"/>
    <w:rsid w:val="004E3293"/>
    <w:rsid w:val="004E3AA1"/>
    <w:rsid w:val="004E3B9C"/>
    <w:rsid w:val="004E4156"/>
    <w:rsid w:val="004E41B0"/>
    <w:rsid w:val="004E51E3"/>
    <w:rsid w:val="004E5624"/>
    <w:rsid w:val="004E6015"/>
    <w:rsid w:val="004E771D"/>
    <w:rsid w:val="004E7DD3"/>
    <w:rsid w:val="004F0A9D"/>
    <w:rsid w:val="004F0B65"/>
    <w:rsid w:val="004F2E96"/>
    <w:rsid w:val="004F2EA2"/>
    <w:rsid w:val="004F43C0"/>
    <w:rsid w:val="004F5099"/>
    <w:rsid w:val="004F6F1E"/>
    <w:rsid w:val="00500386"/>
    <w:rsid w:val="0050086F"/>
    <w:rsid w:val="00502B99"/>
    <w:rsid w:val="00502F65"/>
    <w:rsid w:val="005031DF"/>
    <w:rsid w:val="0050322B"/>
    <w:rsid w:val="00503247"/>
    <w:rsid w:val="00503252"/>
    <w:rsid w:val="005041A1"/>
    <w:rsid w:val="0050590F"/>
    <w:rsid w:val="00505B4B"/>
    <w:rsid w:val="005066D8"/>
    <w:rsid w:val="00506D06"/>
    <w:rsid w:val="0050745E"/>
    <w:rsid w:val="00507744"/>
    <w:rsid w:val="00507B8D"/>
    <w:rsid w:val="0051023A"/>
    <w:rsid w:val="005106E7"/>
    <w:rsid w:val="0051097B"/>
    <w:rsid w:val="00511537"/>
    <w:rsid w:val="00512496"/>
    <w:rsid w:val="00513333"/>
    <w:rsid w:val="005138A0"/>
    <w:rsid w:val="00514215"/>
    <w:rsid w:val="00515ED1"/>
    <w:rsid w:val="00516252"/>
    <w:rsid w:val="0051667B"/>
    <w:rsid w:val="00516CD1"/>
    <w:rsid w:val="0052039B"/>
    <w:rsid w:val="00520445"/>
    <w:rsid w:val="00524DF3"/>
    <w:rsid w:val="005265AC"/>
    <w:rsid w:val="005268A1"/>
    <w:rsid w:val="00526BB9"/>
    <w:rsid w:val="0052707B"/>
    <w:rsid w:val="005273C4"/>
    <w:rsid w:val="005273F7"/>
    <w:rsid w:val="005278A3"/>
    <w:rsid w:val="00527F43"/>
    <w:rsid w:val="00531823"/>
    <w:rsid w:val="00531B2C"/>
    <w:rsid w:val="00532F6D"/>
    <w:rsid w:val="0053320E"/>
    <w:rsid w:val="00533D0F"/>
    <w:rsid w:val="00535109"/>
    <w:rsid w:val="005352D1"/>
    <w:rsid w:val="0053540E"/>
    <w:rsid w:val="00535CD5"/>
    <w:rsid w:val="00536340"/>
    <w:rsid w:val="00536800"/>
    <w:rsid w:val="005377DA"/>
    <w:rsid w:val="00540464"/>
    <w:rsid w:val="005415A1"/>
    <w:rsid w:val="0054465B"/>
    <w:rsid w:val="0054584D"/>
    <w:rsid w:val="00547EC5"/>
    <w:rsid w:val="00550DA4"/>
    <w:rsid w:val="00550F34"/>
    <w:rsid w:val="0055153B"/>
    <w:rsid w:val="00552A55"/>
    <w:rsid w:val="00552B39"/>
    <w:rsid w:val="00552D7E"/>
    <w:rsid w:val="00553612"/>
    <w:rsid w:val="00553D39"/>
    <w:rsid w:val="005540F0"/>
    <w:rsid w:val="0055449B"/>
    <w:rsid w:val="00555EEA"/>
    <w:rsid w:val="00556B1A"/>
    <w:rsid w:val="00556FD3"/>
    <w:rsid w:val="0056061A"/>
    <w:rsid w:val="00560B2C"/>
    <w:rsid w:val="0056101B"/>
    <w:rsid w:val="005613BF"/>
    <w:rsid w:val="005616C9"/>
    <w:rsid w:val="00561A2E"/>
    <w:rsid w:val="00562283"/>
    <w:rsid w:val="005629DD"/>
    <w:rsid w:val="005637A5"/>
    <w:rsid w:val="00563A7B"/>
    <w:rsid w:val="00564D1D"/>
    <w:rsid w:val="005665B2"/>
    <w:rsid w:val="00566FCA"/>
    <w:rsid w:val="005726AE"/>
    <w:rsid w:val="005750F0"/>
    <w:rsid w:val="00575844"/>
    <w:rsid w:val="00575AB1"/>
    <w:rsid w:val="00575BC4"/>
    <w:rsid w:val="00576324"/>
    <w:rsid w:val="00576338"/>
    <w:rsid w:val="00576465"/>
    <w:rsid w:val="00576C78"/>
    <w:rsid w:val="00581357"/>
    <w:rsid w:val="0058152C"/>
    <w:rsid w:val="0058179F"/>
    <w:rsid w:val="005842E2"/>
    <w:rsid w:val="0058449E"/>
    <w:rsid w:val="00584B76"/>
    <w:rsid w:val="00584C9B"/>
    <w:rsid w:val="00585138"/>
    <w:rsid w:val="0058546D"/>
    <w:rsid w:val="005862A4"/>
    <w:rsid w:val="00586E0D"/>
    <w:rsid w:val="005873B2"/>
    <w:rsid w:val="00587EAA"/>
    <w:rsid w:val="00590D52"/>
    <w:rsid w:val="005911DC"/>
    <w:rsid w:val="0059161F"/>
    <w:rsid w:val="005917B6"/>
    <w:rsid w:val="005923B6"/>
    <w:rsid w:val="00592477"/>
    <w:rsid w:val="005937D1"/>
    <w:rsid w:val="005944BC"/>
    <w:rsid w:val="0059706F"/>
    <w:rsid w:val="0059707B"/>
    <w:rsid w:val="00597E6D"/>
    <w:rsid w:val="005A03D5"/>
    <w:rsid w:val="005A062F"/>
    <w:rsid w:val="005A1033"/>
    <w:rsid w:val="005A15BF"/>
    <w:rsid w:val="005A15F5"/>
    <w:rsid w:val="005A37EA"/>
    <w:rsid w:val="005A431D"/>
    <w:rsid w:val="005A5934"/>
    <w:rsid w:val="005A5E56"/>
    <w:rsid w:val="005A611D"/>
    <w:rsid w:val="005A6394"/>
    <w:rsid w:val="005A65CA"/>
    <w:rsid w:val="005A65D2"/>
    <w:rsid w:val="005A6635"/>
    <w:rsid w:val="005A6843"/>
    <w:rsid w:val="005A6B82"/>
    <w:rsid w:val="005A6F88"/>
    <w:rsid w:val="005A7E3A"/>
    <w:rsid w:val="005A7EBB"/>
    <w:rsid w:val="005B07C1"/>
    <w:rsid w:val="005B12D8"/>
    <w:rsid w:val="005B1F35"/>
    <w:rsid w:val="005B2317"/>
    <w:rsid w:val="005B25FE"/>
    <w:rsid w:val="005B2CA9"/>
    <w:rsid w:val="005B2F69"/>
    <w:rsid w:val="005B4E91"/>
    <w:rsid w:val="005B5448"/>
    <w:rsid w:val="005B65CC"/>
    <w:rsid w:val="005B67AD"/>
    <w:rsid w:val="005B776D"/>
    <w:rsid w:val="005B7CBB"/>
    <w:rsid w:val="005C024B"/>
    <w:rsid w:val="005C2D27"/>
    <w:rsid w:val="005C2DF0"/>
    <w:rsid w:val="005C494D"/>
    <w:rsid w:val="005C54D4"/>
    <w:rsid w:val="005C609C"/>
    <w:rsid w:val="005C68AE"/>
    <w:rsid w:val="005C68DC"/>
    <w:rsid w:val="005C6C26"/>
    <w:rsid w:val="005D1358"/>
    <w:rsid w:val="005D2E99"/>
    <w:rsid w:val="005D3146"/>
    <w:rsid w:val="005D3762"/>
    <w:rsid w:val="005D3A47"/>
    <w:rsid w:val="005D4A8B"/>
    <w:rsid w:val="005D4DE8"/>
    <w:rsid w:val="005D664F"/>
    <w:rsid w:val="005D699B"/>
    <w:rsid w:val="005D6CAC"/>
    <w:rsid w:val="005D7AD4"/>
    <w:rsid w:val="005D7E44"/>
    <w:rsid w:val="005E0408"/>
    <w:rsid w:val="005E0D59"/>
    <w:rsid w:val="005E11E4"/>
    <w:rsid w:val="005E13B6"/>
    <w:rsid w:val="005E3D26"/>
    <w:rsid w:val="005E6DB5"/>
    <w:rsid w:val="005F123E"/>
    <w:rsid w:val="005F2992"/>
    <w:rsid w:val="005F36DD"/>
    <w:rsid w:val="005F3813"/>
    <w:rsid w:val="005F3932"/>
    <w:rsid w:val="005F3A50"/>
    <w:rsid w:val="005F41D1"/>
    <w:rsid w:val="005F4E4B"/>
    <w:rsid w:val="005F6DF4"/>
    <w:rsid w:val="005F7827"/>
    <w:rsid w:val="00600399"/>
    <w:rsid w:val="0060054E"/>
    <w:rsid w:val="00601FF3"/>
    <w:rsid w:val="00602CA0"/>
    <w:rsid w:val="00604A4D"/>
    <w:rsid w:val="00606391"/>
    <w:rsid w:val="0060660F"/>
    <w:rsid w:val="00606B06"/>
    <w:rsid w:val="00607B83"/>
    <w:rsid w:val="00607D55"/>
    <w:rsid w:val="006105CC"/>
    <w:rsid w:val="00610907"/>
    <w:rsid w:val="0061105F"/>
    <w:rsid w:val="006110D2"/>
    <w:rsid w:val="0061130B"/>
    <w:rsid w:val="006118D5"/>
    <w:rsid w:val="00611A81"/>
    <w:rsid w:val="00612429"/>
    <w:rsid w:val="00614FE9"/>
    <w:rsid w:val="00617971"/>
    <w:rsid w:val="00617A20"/>
    <w:rsid w:val="00620527"/>
    <w:rsid w:val="00620DC7"/>
    <w:rsid w:val="00621947"/>
    <w:rsid w:val="00622B7D"/>
    <w:rsid w:val="006250A5"/>
    <w:rsid w:val="00625269"/>
    <w:rsid w:val="006262A7"/>
    <w:rsid w:val="00626E48"/>
    <w:rsid w:val="00630298"/>
    <w:rsid w:val="006302B0"/>
    <w:rsid w:val="006309DB"/>
    <w:rsid w:val="00630CA8"/>
    <w:rsid w:val="00631FE9"/>
    <w:rsid w:val="006351F2"/>
    <w:rsid w:val="0063521E"/>
    <w:rsid w:val="006362BC"/>
    <w:rsid w:val="00637C0E"/>
    <w:rsid w:val="00641312"/>
    <w:rsid w:val="00641A1E"/>
    <w:rsid w:val="0064322E"/>
    <w:rsid w:val="00643939"/>
    <w:rsid w:val="006448DE"/>
    <w:rsid w:val="00644CB7"/>
    <w:rsid w:val="00645C49"/>
    <w:rsid w:val="00646BB0"/>
    <w:rsid w:val="00651020"/>
    <w:rsid w:val="00653391"/>
    <w:rsid w:val="00654C9A"/>
    <w:rsid w:val="0065622C"/>
    <w:rsid w:val="00656A0A"/>
    <w:rsid w:val="006572D6"/>
    <w:rsid w:val="00657F99"/>
    <w:rsid w:val="006611CA"/>
    <w:rsid w:val="00661EF9"/>
    <w:rsid w:val="00662457"/>
    <w:rsid w:val="00662A28"/>
    <w:rsid w:val="00663BA1"/>
    <w:rsid w:val="00664020"/>
    <w:rsid w:val="006641CF"/>
    <w:rsid w:val="006642B6"/>
    <w:rsid w:val="006645D7"/>
    <w:rsid w:val="00665AE1"/>
    <w:rsid w:val="006665CA"/>
    <w:rsid w:val="00670AA0"/>
    <w:rsid w:val="00670F3F"/>
    <w:rsid w:val="00671B8F"/>
    <w:rsid w:val="00673709"/>
    <w:rsid w:val="006740AC"/>
    <w:rsid w:val="00674AE9"/>
    <w:rsid w:val="00675009"/>
    <w:rsid w:val="0067597B"/>
    <w:rsid w:val="00675F57"/>
    <w:rsid w:val="00677924"/>
    <w:rsid w:val="00680BA9"/>
    <w:rsid w:val="006820EC"/>
    <w:rsid w:val="006821E2"/>
    <w:rsid w:val="00682618"/>
    <w:rsid w:val="00682F2B"/>
    <w:rsid w:val="00682F3A"/>
    <w:rsid w:val="00682F55"/>
    <w:rsid w:val="006838B2"/>
    <w:rsid w:val="0068565A"/>
    <w:rsid w:val="006858B1"/>
    <w:rsid w:val="00685CE3"/>
    <w:rsid w:val="00686AC9"/>
    <w:rsid w:val="00687A96"/>
    <w:rsid w:val="00690838"/>
    <w:rsid w:val="0069145A"/>
    <w:rsid w:val="00691776"/>
    <w:rsid w:val="00691D8E"/>
    <w:rsid w:val="0069226F"/>
    <w:rsid w:val="00692C52"/>
    <w:rsid w:val="00692EC9"/>
    <w:rsid w:val="006939C2"/>
    <w:rsid w:val="00694B9F"/>
    <w:rsid w:val="00694D47"/>
    <w:rsid w:val="006953AB"/>
    <w:rsid w:val="00695AFF"/>
    <w:rsid w:val="0069701F"/>
    <w:rsid w:val="006975B0"/>
    <w:rsid w:val="0069770E"/>
    <w:rsid w:val="006977A6"/>
    <w:rsid w:val="006A0784"/>
    <w:rsid w:val="006A080D"/>
    <w:rsid w:val="006A0AAE"/>
    <w:rsid w:val="006A0E76"/>
    <w:rsid w:val="006A2723"/>
    <w:rsid w:val="006A289E"/>
    <w:rsid w:val="006A3E34"/>
    <w:rsid w:val="006A75CE"/>
    <w:rsid w:val="006B03BD"/>
    <w:rsid w:val="006B07BE"/>
    <w:rsid w:val="006B12C8"/>
    <w:rsid w:val="006B13ED"/>
    <w:rsid w:val="006B1F13"/>
    <w:rsid w:val="006B20F4"/>
    <w:rsid w:val="006B544C"/>
    <w:rsid w:val="006B60A5"/>
    <w:rsid w:val="006B75B6"/>
    <w:rsid w:val="006C1571"/>
    <w:rsid w:val="006C2046"/>
    <w:rsid w:val="006C298C"/>
    <w:rsid w:val="006C2AB4"/>
    <w:rsid w:val="006C375D"/>
    <w:rsid w:val="006C397C"/>
    <w:rsid w:val="006C455C"/>
    <w:rsid w:val="006C4674"/>
    <w:rsid w:val="006C468E"/>
    <w:rsid w:val="006C5D03"/>
    <w:rsid w:val="006D02E3"/>
    <w:rsid w:val="006D0369"/>
    <w:rsid w:val="006D0C27"/>
    <w:rsid w:val="006D1DAB"/>
    <w:rsid w:val="006D2894"/>
    <w:rsid w:val="006D2BCE"/>
    <w:rsid w:val="006D4A1E"/>
    <w:rsid w:val="006D5EA1"/>
    <w:rsid w:val="006D6297"/>
    <w:rsid w:val="006D6F5A"/>
    <w:rsid w:val="006D7BED"/>
    <w:rsid w:val="006E06F5"/>
    <w:rsid w:val="006E1B76"/>
    <w:rsid w:val="006E24E3"/>
    <w:rsid w:val="006E2B77"/>
    <w:rsid w:val="006E31E0"/>
    <w:rsid w:val="006E325A"/>
    <w:rsid w:val="006E34BD"/>
    <w:rsid w:val="006E3B90"/>
    <w:rsid w:val="006E4487"/>
    <w:rsid w:val="006E518A"/>
    <w:rsid w:val="006E58A9"/>
    <w:rsid w:val="006E5BB3"/>
    <w:rsid w:val="006E5F84"/>
    <w:rsid w:val="006E636C"/>
    <w:rsid w:val="006E68FC"/>
    <w:rsid w:val="006E71C2"/>
    <w:rsid w:val="006E780F"/>
    <w:rsid w:val="006E7A14"/>
    <w:rsid w:val="006E7CE9"/>
    <w:rsid w:val="006E7E7B"/>
    <w:rsid w:val="006F01F8"/>
    <w:rsid w:val="006F0B61"/>
    <w:rsid w:val="006F0DDE"/>
    <w:rsid w:val="006F11C6"/>
    <w:rsid w:val="006F2F5D"/>
    <w:rsid w:val="006F2FFC"/>
    <w:rsid w:val="006F3CCE"/>
    <w:rsid w:val="006F4F69"/>
    <w:rsid w:val="006F5500"/>
    <w:rsid w:val="006F5E5C"/>
    <w:rsid w:val="006F6CE2"/>
    <w:rsid w:val="006F7F66"/>
    <w:rsid w:val="007010AC"/>
    <w:rsid w:val="007015CB"/>
    <w:rsid w:val="00704367"/>
    <w:rsid w:val="00705DF7"/>
    <w:rsid w:val="0070675F"/>
    <w:rsid w:val="0070680D"/>
    <w:rsid w:val="00706E7F"/>
    <w:rsid w:val="007078F5"/>
    <w:rsid w:val="007103B1"/>
    <w:rsid w:val="007107F2"/>
    <w:rsid w:val="00711135"/>
    <w:rsid w:val="00711499"/>
    <w:rsid w:val="007114E8"/>
    <w:rsid w:val="00711500"/>
    <w:rsid w:val="0071164A"/>
    <w:rsid w:val="00712B53"/>
    <w:rsid w:val="007136C7"/>
    <w:rsid w:val="00713DB6"/>
    <w:rsid w:val="00714EAA"/>
    <w:rsid w:val="00714EB7"/>
    <w:rsid w:val="0071516F"/>
    <w:rsid w:val="00716255"/>
    <w:rsid w:val="00716DB6"/>
    <w:rsid w:val="00717220"/>
    <w:rsid w:val="0071758F"/>
    <w:rsid w:val="007202AF"/>
    <w:rsid w:val="007204BF"/>
    <w:rsid w:val="00721740"/>
    <w:rsid w:val="00721BDF"/>
    <w:rsid w:val="00721C29"/>
    <w:rsid w:val="00721DAB"/>
    <w:rsid w:val="00722AE4"/>
    <w:rsid w:val="00723250"/>
    <w:rsid w:val="007233B5"/>
    <w:rsid w:val="0072341C"/>
    <w:rsid w:val="00723B2F"/>
    <w:rsid w:val="0072408E"/>
    <w:rsid w:val="00727DD3"/>
    <w:rsid w:val="00730364"/>
    <w:rsid w:val="00730846"/>
    <w:rsid w:val="00730F10"/>
    <w:rsid w:val="0073156E"/>
    <w:rsid w:val="007319EC"/>
    <w:rsid w:val="00731FB1"/>
    <w:rsid w:val="00733021"/>
    <w:rsid w:val="007373D9"/>
    <w:rsid w:val="00740B14"/>
    <w:rsid w:val="00741E26"/>
    <w:rsid w:val="00741F8F"/>
    <w:rsid w:val="007420C4"/>
    <w:rsid w:val="00742868"/>
    <w:rsid w:val="007436D2"/>
    <w:rsid w:val="007456D2"/>
    <w:rsid w:val="00745B4B"/>
    <w:rsid w:val="00746017"/>
    <w:rsid w:val="00746CB9"/>
    <w:rsid w:val="00747346"/>
    <w:rsid w:val="00747FEC"/>
    <w:rsid w:val="00750409"/>
    <w:rsid w:val="0075146D"/>
    <w:rsid w:val="00752897"/>
    <w:rsid w:val="0075570C"/>
    <w:rsid w:val="007559C5"/>
    <w:rsid w:val="00755E3B"/>
    <w:rsid w:val="00757184"/>
    <w:rsid w:val="007576D6"/>
    <w:rsid w:val="00757DE2"/>
    <w:rsid w:val="00760442"/>
    <w:rsid w:val="007620B8"/>
    <w:rsid w:val="00762DCD"/>
    <w:rsid w:val="007651D1"/>
    <w:rsid w:val="00765A70"/>
    <w:rsid w:val="00766D85"/>
    <w:rsid w:val="007677C0"/>
    <w:rsid w:val="00767A68"/>
    <w:rsid w:val="00770A82"/>
    <w:rsid w:val="00770C76"/>
    <w:rsid w:val="00770E78"/>
    <w:rsid w:val="00771EB6"/>
    <w:rsid w:val="00773C0A"/>
    <w:rsid w:val="00774115"/>
    <w:rsid w:val="00774369"/>
    <w:rsid w:val="00774E53"/>
    <w:rsid w:val="00775179"/>
    <w:rsid w:val="00775E44"/>
    <w:rsid w:val="0077692E"/>
    <w:rsid w:val="007769D9"/>
    <w:rsid w:val="007769F2"/>
    <w:rsid w:val="007770CF"/>
    <w:rsid w:val="007805A4"/>
    <w:rsid w:val="007821F6"/>
    <w:rsid w:val="007826B1"/>
    <w:rsid w:val="00783796"/>
    <w:rsid w:val="00784106"/>
    <w:rsid w:val="00784A16"/>
    <w:rsid w:val="00785815"/>
    <w:rsid w:val="00787AF1"/>
    <w:rsid w:val="00787FC8"/>
    <w:rsid w:val="00790071"/>
    <w:rsid w:val="0079035E"/>
    <w:rsid w:val="00790623"/>
    <w:rsid w:val="0079075D"/>
    <w:rsid w:val="00791865"/>
    <w:rsid w:val="007931C5"/>
    <w:rsid w:val="00793718"/>
    <w:rsid w:val="007944BC"/>
    <w:rsid w:val="007954FC"/>
    <w:rsid w:val="0079557D"/>
    <w:rsid w:val="007957CE"/>
    <w:rsid w:val="00795855"/>
    <w:rsid w:val="00796586"/>
    <w:rsid w:val="007978B2"/>
    <w:rsid w:val="007A0202"/>
    <w:rsid w:val="007A0B30"/>
    <w:rsid w:val="007A14D0"/>
    <w:rsid w:val="007A1EB1"/>
    <w:rsid w:val="007A2F73"/>
    <w:rsid w:val="007A3B8B"/>
    <w:rsid w:val="007A3C7E"/>
    <w:rsid w:val="007A405A"/>
    <w:rsid w:val="007A47C6"/>
    <w:rsid w:val="007A4E39"/>
    <w:rsid w:val="007A50B0"/>
    <w:rsid w:val="007A5539"/>
    <w:rsid w:val="007A59E2"/>
    <w:rsid w:val="007A6986"/>
    <w:rsid w:val="007A6FF9"/>
    <w:rsid w:val="007A7A02"/>
    <w:rsid w:val="007A7BE1"/>
    <w:rsid w:val="007A7F27"/>
    <w:rsid w:val="007B0599"/>
    <w:rsid w:val="007B1D0A"/>
    <w:rsid w:val="007B24A9"/>
    <w:rsid w:val="007B2943"/>
    <w:rsid w:val="007B3EFB"/>
    <w:rsid w:val="007B40E9"/>
    <w:rsid w:val="007B49D2"/>
    <w:rsid w:val="007B4FDD"/>
    <w:rsid w:val="007B5298"/>
    <w:rsid w:val="007B6357"/>
    <w:rsid w:val="007C0164"/>
    <w:rsid w:val="007C1EC3"/>
    <w:rsid w:val="007C2871"/>
    <w:rsid w:val="007C2F2C"/>
    <w:rsid w:val="007C64FB"/>
    <w:rsid w:val="007C6C9B"/>
    <w:rsid w:val="007C6FBC"/>
    <w:rsid w:val="007D06A3"/>
    <w:rsid w:val="007D0D0F"/>
    <w:rsid w:val="007D1FDC"/>
    <w:rsid w:val="007D403F"/>
    <w:rsid w:val="007D54E3"/>
    <w:rsid w:val="007D5534"/>
    <w:rsid w:val="007D5831"/>
    <w:rsid w:val="007D692D"/>
    <w:rsid w:val="007D6A56"/>
    <w:rsid w:val="007D7F0E"/>
    <w:rsid w:val="007E0EBE"/>
    <w:rsid w:val="007E141E"/>
    <w:rsid w:val="007E24AB"/>
    <w:rsid w:val="007E2E56"/>
    <w:rsid w:val="007E2FA5"/>
    <w:rsid w:val="007E30BE"/>
    <w:rsid w:val="007E3170"/>
    <w:rsid w:val="007E4FD1"/>
    <w:rsid w:val="007E526B"/>
    <w:rsid w:val="007E5943"/>
    <w:rsid w:val="007E6119"/>
    <w:rsid w:val="007E65ED"/>
    <w:rsid w:val="007E6E75"/>
    <w:rsid w:val="007E733C"/>
    <w:rsid w:val="007F00F3"/>
    <w:rsid w:val="007F0803"/>
    <w:rsid w:val="007F0E8D"/>
    <w:rsid w:val="007F20C9"/>
    <w:rsid w:val="007F2BB7"/>
    <w:rsid w:val="007F2E89"/>
    <w:rsid w:val="007F341B"/>
    <w:rsid w:val="007F354B"/>
    <w:rsid w:val="007F40A8"/>
    <w:rsid w:val="007F4AD7"/>
    <w:rsid w:val="007F6DC8"/>
    <w:rsid w:val="007F758C"/>
    <w:rsid w:val="007F77FF"/>
    <w:rsid w:val="00800C01"/>
    <w:rsid w:val="008037B9"/>
    <w:rsid w:val="00803F20"/>
    <w:rsid w:val="0080652A"/>
    <w:rsid w:val="00806AD2"/>
    <w:rsid w:val="00807804"/>
    <w:rsid w:val="00807BBF"/>
    <w:rsid w:val="00810A8E"/>
    <w:rsid w:val="00810C77"/>
    <w:rsid w:val="00811E40"/>
    <w:rsid w:val="00811EF7"/>
    <w:rsid w:val="00812118"/>
    <w:rsid w:val="00812AF2"/>
    <w:rsid w:val="00812E8E"/>
    <w:rsid w:val="00812F2F"/>
    <w:rsid w:val="00813DF2"/>
    <w:rsid w:val="008143CC"/>
    <w:rsid w:val="0081562C"/>
    <w:rsid w:val="008203A9"/>
    <w:rsid w:val="0082270E"/>
    <w:rsid w:val="00822A72"/>
    <w:rsid w:val="008236E2"/>
    <w:rsid w:val="00823996"/>
    <w:rsid w:val="00824226"/>
    <w:rsid w:val="00824329"/>
    <w:rsid w:val="00825089"/>
    <w:rsid w:val="00826159"/>
    <w:rsid w:val="00827543"/>
    <w:rsid w:val="00830271"/>
    <w:rsid w:val="0083049F"/>
    <w:rsid w:val="008309FD"/>
    <w:rsid w:val="00831030"/>
    <w:rsid w:val="008313EE"/>
    <w:rsid w:val="0083173B"/>
    <w:rsid w:val="00831ABF"/>
    <w:rsid w:val="00831AE7"/>
    <w:rsid w:val="008344C6"/>
    <w:rsid w:val="00835F25"/>
    <w:rsid w:val="00835FC9"/>
    <w:rsid w:val="0083650E"/>
    <w:rsid w:val="00837186"/>
    <w:rsid w:val="0083770B"/>
    <w:rsid w:val="008401C6"/>
    <w:rsid w:val="0084217C"/>
    <w:rsid w:val="0084221D"/>
    <w:rsid w:val="008429F1"/>
    <w:rsid w:val="008431A7"/>
    <w:rsid w:val="00843A35"/>
    <w:rsid w:val="00844334"/>
    <w:rsid w:val="00844E23"/>
    <w:rsid w:val="00845A0D"/>
    <w:rsid w:val="00850518"/>
    <w:rsid w:val="008517A1"/>
    <w:rsid w:val="00852B6C"/>
    <w:rsid w:val="00852FBF"/>
    <w:rsid w:val="0085303A"/>
    <w:rsid w:val="00854394"/>
    <w:rsid w:val="00854DBF"/>
    <w:rsid w:val="00856320"/>
    <w:rsid w:val="00856530"/>
    <w:rsid w:val="00856C29"/>
    <w:rsid w:val="00857F96"/>
    <w:rsid w:val="0086206D"/>
    <w:rsid w:val="008623A0"/>
    <w:rsid w:val="008634E9"/>
    <w:rsid w:val="0086451D"/>
    <w:rsid w:val="00864836"/>
    <w:rsid w:val="0086591A"/>
    <w:rsid w:val="00865F68"/>
    <w:rsid w:val="0086629C"/>
    <w:rsid w:val="008670BF"/>
    <w:rsid w:val="0087076E"/>
    <w:rsid w:val="008710CB"/>
    <w:rsid w:val="0087258F"/>
    <w:rsid w:val="00872648"/>
    <w:rsid w:val="0087325B"/>
    <w:rsid w:val="00876B4C"/>
    <w:rsid w:val="00876C7C"/>
    <w:rsid w:val="008772C3"/>
    <w:rsid w:val="0087775A"/>
    <w:rsid w:val="00880826"/>
    <w:rsid w:val="008809D6"/>
    <w:rsid w:val="00880BD4"/>
    <w:rsid w:val="00880C75"/>
    <w:rsid w:val="0088186D"/>
    <w:rsid w:val="00881977"/>
    <w:rsid w:val="00882A8A"/>
    <w:rsid w:val="00882AB7"/>
    <w:rsid w:val="00886092"/>
    <w:rsid w:val="008868B2"/>
    <w:rsid w:val="00886AD0"/>
    <w:rsid w:val="0088738E"/>
    <w:rsid w:val="00887B37"/>
    <w:rsid w:val="00887D84"/>
    <w:rsid w:val="00887E4C"/>
    <w:rsid w:val="00887E54"/>
    <w:rsid w:val="0089017C"/>
    <w:rsid w:val="008905BB"/>
    <w:rsid w:val="00890CA3"/>
    <w:rsid w:val="00891137"/>
    <w:rsid w:val="00893A03"/>
    <w:rsid w:val="00895F48"/>
    <w:rsid w:val="00896C25"/>
    <w:rsid w:val="00896DF3"/>
    <w:rsid w:val="00896ED6"/>
    <w:rsid w:val="0089749E"/>
    <w:rsid w:val="00897972"/>
    <w:rsid w:val="008A05FB"/>
    <w:rsid w:val="008A224A"/>
    <w:rsid w:val="008A35A6"/>
    <w:rsid w:val="008A3949"/>
    <w:rsid w:val="008A394E"/>
    <w:rsid w:val="008A47FE"/>
    <w:rsid w:val="008A503A"/>
    <w:rsid w:val="008A5974"/>
    <w:rsid w:val="008A64C8"/>
    <w:rsid w:val="008A6586"/>
    <w:rsid w:val="008A694D"/>
    <w:rsid w:val="008A6BF9"/>
    <w:rsid w:val="008A6D45"/>
    <w:rsid w:val="008A7E8E"/>
    <w:rsid w:val="008B0647"/>
    <w:rsid w:val="008B0F1B"/>
    <w:rsid w:val="008B123F"/>
    <w:rsid w:val="008B155D"/>
    <w:rsid w:val="008B1C57"/>
    <w:rsid w:val="008B1CE0"/>
    <w:rsid w:val="008B1E68"/>
    <w:rsid w:val="008B3481"/>
    <w:rsid w:val="008B3EDD"/>
    <w:rsid w:val="008B528A"/>
    <w:rsid w:val="008B5B43"/>
    <w:rsid w:val="008B67E0"/>
    <w:rsid w:val="008B7F43"/>
    <w:rsid w:val="008C0118"/>
    <w:rsid w:val="008C019A"/>
    <w:rsid w:val="008C04DE"/>
    <w:rsid w:val="008C067D"/>
    <w:rsid w:val="008C1579"/>
    <w:rsid w:val="008C1E6E"/>
    <w:rsid w:val="008C334D"/>
    <w:rsid w:val="008C51A8"/>
    <w:rsid w:val="008C52FC"/>
    <w:rsid w:val="008C575B"/>
    <w:rsid w:val="008C6500"/>
    <w:rsid w:val="008C660B"/>
    <w:rsid w:val="008C73DD"/>
    <w:rsid w:val="008C7898"/>
    <w:rsid w:val="008C79C4"/>
    <w:rsid w:val="008D0BB3"/>
    <w:rsid w:val="008D0D93"/>
    <w:rsid w:val="008D1620"/>
    <w:rsid w:val="008D189E"/>
    <w:rsid w:val="008D1D62"/>
    <w:rsid w:val="008D27D4"/>
    <w:rsid w:val="008D29D5"/>
    <w:rsid w:val="008D3BE6"/>
    <w:rsid w:val="008D42B5"/>
    <w:rsid w:val="008D43EB"/>
    <w:rsid w:val="008D501A"/>
    <w:rsid w:val="008D5AEC"/>
    <w:rsid w:val="008D7D5E"/>
    <w:rsid w:val="008E0528"/>
    <w:rsid w:val="008E0571"/>
    <w:rsid w:val="008E0653"/>
    <w:rsid w:val="008E0E64"/>
    <w:rsid w:val="008E159E"/>
    <w:rsid w:val="008E19CC"/>
    <w:rsid w:val="008E1DC5"/>
    <w:rsid w:val="008E21D1"/>
    <w:rsid w:val="008E30AD"/>
    <w:rsid w:val="008E31CB"/>
    <w:rsid w:val="008E3C6E"/>
    <w:rsid w:val="008E5413"/>
    <w:rsid w:val="008E541C"/>
    <w:rsid w:val="008E587F"/>
    <w:rsid w:val="008E65EF"/>
    <w:rsid w:val="008E666A"/>
    <w:rsid w:val="008E6763"/>
    <w:rsid w:val="008E7D98"/>
    <w:rsid w:val="008F011A"/>
    <w:rsid w:val="008F1A4A"/>
    <w:rsid w:val="008F256E"/>
    <w:rsid w:val="008F348B"/>
    <w:rsid w:val="008F3B49"/>
    <w:rsid w:val="008F3EBF"/>
    <w:rsid w:val="008F4A55"/>
    <w:rsid w:val="008F5476"/>
    <w:rsid w:val="008F66C1"/>
    <w:rsid w:val="008F75D4"/>
    <w:rsid w:val="008F7CA1"/>
    <w:rsid w:val="00900CE0"/>
    <w:rsid w:val="00901489"/>
    <w:rsid w:val="00901535"/>
    <w:rsid w:val="0090304E"/>
    <w:rsid w:val="009032DB"/>
    <w:rsid w:val="0090363B"/>
    <w:rsid w:val="00904919"/>
    <w:rsid w:val="009058AB"/>
    <w:rsid w:val="00905F56"/>
    <w:rsid w:val="00906ECE"/>
    <w:rsid w:val="00907667"/>
    <w:rsid w:val="00907FF8"/>
    <w:rsid w:val="0091080A"/>
    <w:rsid w:val="0091084B"/>
    <w:rsid w:val="00911457"/>
    <w:rsid w:val="00911D25"/>
    <w:rsid w:val="009126F8"/>
    <w:rsid w:val="0091338A"/>
    <w:rsid w:val="00913D4A"/>
    <w:rsid w:val="009144F3"/>
    <w:rsid w:val="00915883"/>
    <w:rsid w:val="00916502"/>
    <w:rsid w:val="0091682D"/>
    <w:rsid w:val="00916D2A"/>
    <w:rsid w:val="00917753"/>
    <w:rsid w:val="00917FEE"/>
    <w:rsid w:val="00920486"/>
    <w:rsid w:val="009206B9"/>
    <w:rsid w:val="00920D95"/>
    <w:rsid w:val="00922199"/>
    <w:rsid w:val="00922460"/>
    <w:rsid w:val="00922B97"/>
    <w:rsid w:val="009232A5"/>
    <w:rsid w:val="009236DC"/>
    <w:rsid w:val="00923BDE"/>
    <w:rsid w:val="009242AB"/>
    <w:rsid w:val="009246BA"/>
    <w:rsid w:val="009248F3"/>
    <w:rsid w:val="00924B4E"/>
    <w:rsid w:val="0092563E"/>
    <w:rsid w:val="009262D4"/>
    <w:rsid w:val="009277D4"/>
    <w:rsid w:val="00927CC9"/>
    <w:rsid w:val="009300A9"/>
    <w:rsid w:val="009329FE"/>
    <w:rsid w:val="00932D06"/>
    <w:rsid w:val="00933445"/>
    <w:rsid w:val="009342FC"/>
    <w:rsid w:val="009343FA"/>
    <w:rsid w:val="00934A78"/>
    <w:rsid w:val="00935E7F"/>
    <w:rsid w:val="0093730A"/>
    <w:rsid w:val="00937F23"/>
    <w:rsid w:val="00940421"/>
    <w:rsid w:val="00942B33"/>
    <w:rsid w:val="00943433"/>
    <w:rsid w:val="009437DA"/>
    <w:rsid w:val="00944048"/>
    <w:rsid w:val="009456F2"/>
    <w:rsid w:val="00945935"/>
    <w:rsid w:val="00946D13"/>
    <w:rsid w:val="00947067"/>
    <w:rsid w:val="00950C20"/>
    <w:rsid w:val="00950D8F"/>
    <w:rsid w:val="00951A49"/>
    <w:rsid w:val="0095240E"/>
    <w:rsid w:val="009529DC"/>
    <w:rsid w:val="00953981"/>
    <w:rsid w:val="00953A2F"/>
    <w:rsid w:val="00954C90"/>
    <w:rsid w:val="00954D0D"/>
    <w:rsid w:val="00955463"/>
    <w:rsid w:val="00956B53"/>
    <w:rsid w:val="00956D67"/>
    <w:rsid w:val="00957297"/>
    <w:rsid w:val="009572E4"/>
    <w:rsid w:val="0095745B"/>
    <w:rsid w:val="00957462"/>
    <w:rsid w:val="00957C35"/>
    <w:rsid w:val="009601FC"/>
    <w:rsid w:val="00960713"/>
    <w:rsid w:val="009618E2"/>
    <w:rsid w:val="00962749"/>
    <w:rsid w:val="00965B50"/>
    <w:rsid w:val="0096626C"/>
    <w:rsid w:val="009678C4"/>
    <w:rsid w:val="00967FC0"/>
    <w:rsid w:val="00970543"/>
    <w:rsid w:val="00970D2E"/>
    <w:rsid w:val="00970ECA"/>
    <w:rsid w:val="00971843"/>
    <w:rsid w:val="009723DC"/>
    <w:rsid w:val="0097337F"/>
    <w:rsid w:val="009733C2"/>
    <w:rsid w:val="00973FAA"/>
    <w:rsid w:val="009746A9"/>
    <w:rsid w:val="0097474C"/>
    <w:rsid w:val="00974D86"/>
    <w:rsid w:val="009758D2"/>
    <w:rsid w:val="009762A3"/>
    <w:rsid w:val="00976C31"/>
    <w:rsid w:val="009815F6"/>
    <w:rsid w:val="0098199D"/>
    <w:rsid w:val="00981E7D"/>
    <w:rsid w:val="00983A07"/>
    <w:rsid w:val="00983A5D"/>
    <w:rsid w:val="0098565E"/>
    <w:rsid w:val="00985FE6"/>
    <w:rsid w:val="00986F15"/>
    <w:rsid w:val="00987B51"/>
    <w:rsid w:val="009905B1"/>
    <w:rsid w:val="00991038"/>
    <w:rsid w:val="009911F1"/>
    <w:rsid w:val="00991C2A"/>
    <w:rsid w:val="0099288E"/>
    <w:rsid w:val="009928E6"/>
    <w:rsid w:val="00992F92"/>
    <w:rsid w:val="009938DE"/>
    <w:rsid w:val="009942AE"/>
    <w:rsid w:val="009945BC"/>
    <w:rsid w:val="009952A9"/>
    <w:rsid w:val="009962A2"/>
    <w:rsid w:val="00996ACA"/>
    <w:rsid w:val="0099731F"/>
    <w:rsid w:val="009976DB"/>
    <w:rsid w:val="009A039B"/>
    <w:rsid w:val="009A072E"/>
    <w:rsid w:val="009A2440"/>
    <w:rsid w:val="009A25F7"/>
    <w:rsid w:val="009A2657"/>
    <w:rsid w:val="009A2803"/>
    <w:rsid w:val="009A299A"/>
    <w:rsid w:val="009A3157"/>
    <w:rsid w:val="009A4378"/>
    <w:rsid w:val="009A52CF"/>
    <w:rsid w:val="009A5745"/>
    <w:rsid w:val="009A5C21"/>
    <w:rsid w:val="009A6C5C"/>
    <w:rsid w:val="009A6CC0"/>
    <w:rsid w:val="009A6F92"/>
    <w:rsid w:val="009A7842"/>
    <w:rsid w:val="009B2CB6"/>
    <w:rsid w:val="009B42D0"/>
    <w:rsid w:val="009B5120"/>
    <w:rsid w:val="009B5506"/>
    <w:rsid w:val="009B610E"/>
    <w:rsid w:val="009B61E4"/>
    <w:rsid w:val="009B6240"/>
    <w:rsid w:val="009B74C9"/>
    <w:rsid w:val="009B759E"/>
    <w:rsid w:val="009B7C21"/>
    <w:rsid w:val="009B7DF3"/>
    <w:rsid w:val="009B7FF4"/>
    <w:rsid w:val="009C0C5A"/>
    <w:rsid w:val="009C0E9E"/>
    <w:rsid w:val="009C0F0B"/>
    <w:rsid w:val="009C228C"/>
    <w:rsid w:val="009C275E"/>
    <w:rsid w:val="009C2B11"/>
    <w:rsid w:val="009C394E"/>
    <w:rsid w:val="009C59C2"/>
    <w:rsid w:val="009C5CAB"/>
    <w:rsid w:val="009C6393"/>
    <w:rsid w:val="009C6D7F"/>
    <w:rsid w:val="009D0000"/>
    <w:rsid w:val="009D0C1C"/>
    <w:rsid w:val="009D0CD7"/>
    <w:rsid w:val="009D0EE6"/>
    <w:rsid w:val="009D15C2"/>
    <w:rsid w:val="009D2558"/>
    <w:rsid w:val="009D3431"/>
    <w:rsid w:val="009D3717"/>
    <w:rsid w:val="009D3B65"/>
    <w:rsid w:val="009D3C3A"/>
    <w:rsid w:val="009D3CD3"/>
    <w:rsid w:val="009D3F57"/>
    <w:rsid w:val="009D4143"/>
    <w:rsid w:val="009D5552"/>
    <w:rsid w:val="009D5E74"/>
    <w:rsid w:val="009D6125"/>
    <w:rsid w:val="009D6DA6"/>
    <w:rsid w:val="009D7357"/>
    <w:rsid w:val="009D7787"/>
    <w:rsid w:val="009D7AD6"/>
    <w:rsid w:val="009E382C"/>
    <w:rsid w:val="009E48D7"/>
    <w:rsid w:val="009E4A57"/>
    <w:rsid w:val="009E4E33"/>
    <w:rsid w:val="009E50B0"/>
    <w:rsid w:val="009E52D2"/>
    <w:rsid w:val="009E6689"/>
    <w:rsid w:val="009E75D0"/>
    <w:rsid w:val="009F0166"/>
    <w:rsid w:val="009F095B"/>
    <w:rsid w:val="009F0B2A"/>
    <w:rsid w:val="009F160D"/>
    <w:rsid w:val="009F28CC"/>
    <w:rsid w:val="009F3428"/>
    <w:rsid w:val="009F3E0D"/>
    <w:rsid w:val="009F423A"/>
    <w:rsid w:val="009F509B"/>
    <w:rsid w:val="009F5C1B"/>
    <w:rsid w:val="009F71ED"/>
    <w:rsid w:val="009F72A5"/>
    <w:rsid w:val="00A00A12"/>
    <w:rsid w:val="00A021CD"/>
    <w:rsid w:val="00A03474"/>
    <w:rsid w:val="00A0357B"/>
    <w:rsid w:val="00A03DC9"/>
    <w:rsid w:val="00A07465"/>
    <w:rsid w:val="00A07D19"/>
    <w:rsid w:val="00A07D7D"/>
    <w:rsid w:val="00A105F8"/>
    <w:rsid w:val="00A110B4"/>
    <w:rsid w:val="00A1136F"/>
    <w:rsid w:val="00A12984"/>
    <w:rsid w:val="00A13527"/>
    <w:rsid w:val="00A1355A"/>
    <w:rsid w:val="00A1393F"/>
    <w:rsid w:val="00A13F40"/>
    <w:rsid w:val="00A13FB2"/>
    <w:rsid w:val="00A14378"/>
    <w:rsid w:val="00A14D57"/>
    <w:rsid w:val="00A14E47"/>
    <w:rsid w:val="00A151F5"/>
    <w:rsid w:val="00A153BF"/>
    <w:rsid w:val="00A1551A"/>
    <w:rsid w:val="00A15F27"/>
    <w:rsid w:val="00A161E7"/>
    <w:rsid w:val="00A167FE"/>
    <w:rsid w:val="00A2107F"/>
    <w:rsid w:val="00A21F1E"/>
    <w:rsid w:val="00A223D4"/>
    <w:rsid w:val="00A22738"/>
    <w:rsid w:val="00A22F3E"/>
    <w:rsid w:val="00A237C7"/>
    <w:rsid w:val="00A245CB"/>
    <w:rsid w:val="00A249D1"/>
    <w:rsid w:val="00A24C3C"/>
    <w:rsid w:val="00A24E70"/>
    <w:rsid w:val="00A27305"/>
    <w:rsid w:val="00A304D8"/>
    <w:rsid w:val="00A31A20"/>
    <w:rsid w:val="00A3262E"/>
    <w:rsid w:val="00A331F7"/>
    <w:rsid w:val="00A33A6A"/>
    <w:rsid w:val="00A33DFC"/>
    <w:rsid w:val="00A347E2"/>
    <w:rsid w:val="00A36025"/>
    <w:rsid w:val="00A372EB"/>
    <w:rsid w:val="00A413BE"/>
    <w:rsid w:val="00A41636"/>
    <w:rsid w:val="00A41E6B"/>
    <w:rsid w:val="00A423AB"/>
    <w:rsid w:val="00A4246C"/>
    <w:rsid w:val="00A42D2C"/>
    <w:rsid w:val="00A437AE"/>
    <w:rsid w:val="00A43AC9"/>
    <w:rsid w:val="00A44FD5"/>
    <w:rsid w:val="00A4794E"/>
    <w:rsid w:val="00A47C31"/>
    <w:rsid w:val="00A502B7"/>
    <w:rsid w:val="00A512BD"/>
    <w:rsid w:val="00A51CBA"/>
    <w:rsid w:val="00A52EE7"/>
    <w:rsid w:val="00A52F91"/>
    <w:rsid w:val="00A5306F"/>
    <w:rsid w:val="00A538BA"/>
    <w:rsid w:val="00A546CF"/>
    <w:rsid w:val="00A5577B"/>
    <w:rsid w:val="00A56881"/>
    <w:rsid w:val="00A6063B"/>
    <w:rsid w:val="00A608B1"/>
    <w:rsid w:val="00A63612"/>
    <w:rsid w:val="00A646BB"/>
    <w:rsid w:val="00A65E95"/>
    <w:rsid w:val="00A6721A"/>
    <w:rsid w:val="00A6729C"/>
    <w:rsid w:val="00A673D3"/>
    <w:rsid w:val="00A67B25"/>
    <w:rsid w:val="00A704A5"/>
    <w:rsid w:val="00A70914"/>
    <w:rsid w:val="00A7092C"/>
    <w:rsid w:val="00A7147E"/>
    <w:rsid w:val="00A71712"/>
    <w:rsid w:val="00A719CC"/>
    <w:rsid w:val="00A733F9"/>
    <w:rsid w:val="00A73FEF"/>
    <w:rsid w:val="00A74BA3"/>
    <w:rsid w:val="00A74EBE"/>
    <w:rsid w:val="00A754A3"/>
    <w:rsid w:val="00A758ED"/>
    <w:rsid w:val="00A76B6C"/>
    <w:rsid w:val="00A774F3"/>
    <w:rsid w:val="00A77C06"/>
    <w:rsid w:val="00A806AD"/>
    <w:rsid w:val="00A80A7D"/>
    <w:rsid w:val="00A80BC4"/>
    <w:rsid w:val="00A80D04"/>
    <w:rsid w:val="00A814B5"/>
    <w:rsid w:val="00A81C59"/>
    <w:rsid w:val="00A81EE3"/>
    <w:rsid w:val="00A82D48"/>
    <w:rsid w:val="00A83088"/>
    <w:rsid w:val="00A8324E"/>
    <w:rsid w:val="00A843C1"/>
    <w:rsid w:val="00A85EEC"/>
    <w:rsid w:val="00A86582"/>
    <w:rsid w:val="00A8665A"/>
    <w:rsid w:val="00A86C68"/>
    <w:rsid w:val="00A8783B"/>
    <w:rsid w:val="00A90851"/>
    <w:rsid w:val="00A92BAD"/>
    <w:rsid w:val="00A93589"/>
    <w:rsid w:val="00A93DB5"/>
    <w:rsid w:val="00A9407B"/>
    <w:rsid w:val="00A9515A"/>
    <w:rsid w:val="00A95C0D"/>
    <w:rsid w:val="00A96136"/>
    <w:rsid w:val="00A96737"/>
    <w:rsid w:val="00A96B7C"/>
    <w:rsid w:val="00A96C8D"/>
    <w:rsid w:val="00A979E7"/>
    <w:rsid w:val="00A97B48"/>
    <w:rsid w:val="00AA03D5"/>
    <w:rsid w:val="00AA0B53"/>
    <w:rsid w:val="00AA135D"/>
    <w:rsid w:val="00AA2214"/>
    <w:rsid w:val="00AA2238"/>
    <w:rsid w:val="00AA276F"/>
    <w:rsid w:val="00AA45AE"/>
    <w:rsid w:val="00AA495C"/>
    <w:rsid w:val="00AA4CE0"/>
    <w:rsid w:val="00AA504C"/>
    <w:rsid w:val="00AA7024"/>
    <w:rsid w:val="00AA703E"/>
    <w:rsid w:val="00AA7235"/>
    <w:rsid w:val="00AA7ADD"/>
    <w:rsid w:val="00AA7E88"/>
    <w:rsid w:val="00AB14DF"/>
    <w:rsid w:val="00AB1A1D"/>
    <w:rsid w:val="00AB2210"/>
    <w:rsid w:val="00AB28C9"/>
    <w:rsid w:val="00AB2A9D"/>
    <w:rsid w:val="00AB2C2C"/>
    <w:rsid w:val="00AB3F1A"/>
    <w:rsid w:val="00AB4992"/>
    <w:rsid w:val="00AB6F7C"/>
    <w:rsid w:val="00AB7520"/>
    <w:rsid w:val="00AB77B8"/>
    <w:rsid w:val="00AB7CB6"/>
    <w:rsid w:val="00AC11BB"/>
    <w:rsid w:val="00AC1902"/>
    <w:rsid w:val="00AC21BF"/>
    <w:rsid w:val="00AC2650"/>
    <w:rsid w:val="00AC2D19"/>
    <w:rsid w:val="00AC3B47"/>
    <w:rsid w:val="00AC4311"/>
    <w:rsid w:val="00AC43A6"/>
    <w:rsid w:val="00AC48C7"/>
    <w:rsid w:val="00AC4C99"/>
    <w:rsid w:val="00AC51E8"/>
    <w:rsid w:val="00AC6071"/>
    <w:rsid w:val="00AC6C63"/>
    <w:rsid w:val="00AC7430"/>
    <w:rsid w:val="00AC76A8"/>
    <w:rsid w:val="00AC7E80"/>
    <w:rsid w:val="00AC7EE6"/>
    <w:rsid w:val="00AD017B"/>
    <w:rsid w:val="00AD0555"/>
    <w:rsid w:val="00AD08F8"/>
    <w:rsid w:val="00AD2A5A"/>
    <w:rsid w:val="00AD3BE0"/>
    <w:rsid w:val="00AD58EC"/>
    <w:rsid w:val="00AD58FF"/>
    <w:rsid w:val="00AD6B69"/>
    <w:rsid w:val="00AD6FDA"/>
    <w:rsid w:val="00AD77F8"/>
    <w:rsid w:val="00AE01E0"/>
    <w:rsid w:val="00AE01F6"/>
    <w:rsid w:val="00AE2933"/>
    <w:rsid w:val="00AE2B81"/>
    <w:rsid w:val="00AE2BF1"/>
    <w:rsid w:val="00AE3E14"/>
    <w:rsid w:val="00AE477B"/>
    <w:rsid w:val="00AE4855"/>
    <w:rsid w:val="00AE4DB7"/>
    <w:rsid w:val="00AE5641"/>
    <w:rsid w:val="00AE59AE"/>
    <w:rsid w:val="00AE5DB0"/>
    <w:rsid w:val="00AE6C1A"/>
    <w:rsid w:val="00AE6DBE"/>
    <w:rsid w:val="00AF08E4"/>
    <w:rsid w:val="00AF0ABA"/>
    <w:rsid w:val="00AF0BA9"/>
    <w:rsid w:val="00AF0C3C"/>
    <w:rsid w:val="00AF164C"/>
    <w:rsid w:val="00AF1747"/>
    <w:rsid w:val="00AF17D0"/>
    <w:rsid w:val="00AF1BDD"/>
    <w:rsid w:val="00AF21C4"/>
    <w:rsid w:val="00AF2C0B"/>
    <w:rsid w:val="00AF3D0F"/>
    <w:rsid w:val="00AF4389"/>
    <w:rsid w:val="00AF5116"/>
    <w:rsid w:val="00AF56C5"/>
    <w:rsid w:val="00AF5C88"/>
    <w:rsid w:val="00AF5F8A"/>
    <w:rsid w:val="00AF6424"/>
    <w:rsid w:val="00AF7757"/>
    <w:rsid w:val="00AF7A2F"/>
    <w:rsid w:val="00AF7B77"/>
    <w:rsid w:val="00AF7C78"/>
    <w:rsid w:val="00AF7C9B"/>
    <w:rsid w:val="00AF7CD7"/>
    <w:rsid w:val="00B0055B"/>
    <w:rsid w:val="00B00937"/>
    <w:rsid w:val="00B00E58"/>
    <w:rsid w:val="00B0124A"/>
    <w:rsid w:val="00B016BD"/>
    <w:rsid w:val="00B0179B"/>
    <w:rsid w:val="00B01C23"/>
    <w:rsid w:val="00B02C5C"/>
    <w:rsid w:val="00B05133"/>
    <w:rsid w:val="00B066AF"/>
    <w:rsid w:val="00B0670C"/>
    <w:rsid w:val="00B11096"/>
    <w:rsid w:val="00B12009"/>
    <w:rsid w:val="00B1203B"/>
    <w:rsid w:val="00B12064"/>
    <w:rsid w:val="00B12DE9"/>
    <w:rsid w:val="00B15C44"/>
    <w:rsid w:val="00B173F8"/>
    <w:rsid w:val="00B17D60"/>
    <w:rsid w:val="00B204A5"/>
    <w:rsid w:val="00B216F8"/>
    <w:rsid w:val="00B21791"/>
    <w:rsid w:val="00B218ED"/>
    <w:rsid w:val="00B21A55"/>
    <w:rsid w:val="00B226A7"/>
    <w:rsid w:val="00B24B1A"/>
    <w:rsid w:val="00B25506"/>
    <w:rsid w:val="00B25897"/>
    <w:rsid w:val="00B25FB5"/>
    <w:rsid w:val="00B263F5"/>
    <w:rsid w:val="00B26BFA"/>
    <w:rsid w:val="00B2706A"/>
    <w:rsid w:val="00B274E6"/>
    <w:rsid w:val="00B30A0C"/>
    <w:rsid w:val="00B30BF1"/>
    <w:rsid w:val="00B31C49"/>
    <w:rsid w:val="00B31F4B"/>
    <w:rsid w:val="00B324FC"/>
    <w:rsid w:val="00B326CA"/>
    <w:rsid w:val="00B33B08"/>
    <w:rsid w:val="00B33CD1"/>
    <w:rsid w:val="00B34274"/>
    <w:rsid w:val="00B34ED7"/>
    <w:rsid w:val="00B35CD9"/>
    <w:rsid w:val="00B35D83"/>
    <w:rsid w:val="00B35E1E"/>
    <w:rsid w:val="00B3667E"/>
    <w:rsid w:val="00B369BC"/>
    <w:rsid w:val="00B36C36"/>
    <w:rsid w:val="00B3743B"/>
    <w:rsid w:val="00B407A7"/>
    <w:rsid w:val="00B4298A"/>
    <w:rsid w:val="00B42C5C"/>
    <w:rsid w:val="00B42C6A"/>
    <w:rsid w:val="00B42D73"/>
    <w:rsid w:val="00B43466"/>
    <w:rsid w:val="00B449E3"/>
    <w:rsid w:val="00B458E4"/>
    <w:rsid w:val="00B47734"/>
    <w:rsid w:val="00B47DA7"/>
    <w:rsid w:val="00B50B91"/>
    <w:rsid w:val="00B50CF7"/>
    <w:rsid w:val="00B53667"/>
    <w:rsid w:val="00B543BD"/>
    <w:rsid w:val="00B54515"/>
    <w:rsid w:val="00B54C2A"/>
    <w:rsid w:val="00B54DB5"/>
    <w:rsid w:val="00B54FF2"/>
    <w:rsid w:val="00B55D08"/>
    <w:rsid w:val="00B5649B"/>
    <w:rsid w:val="00B56EA5"/>
    <w:rsid w:val="00B57BA1"/>
    <w:rsid w:val="00B6040E"/>
    <w:rsid w:val="00B60587"/>
    <w:rsid w:val="00B6104A"/>
    <w:rsid w:val="00B62851"/>
    <w:rsid w:val="00B637FD"/>
    <w:rsid w:val="00B63D2E"/>
    <w:rsid w:val="00B64F8F"/>
    <w:rsid w:val="00B64FEA"/>
    <w:rsid w:val="00B65163"/>
    <w:rsid w:val="00B67344"/>
    <w:rsid w:val="00B67A3E"/>
    <w:rsid w:val="00B706CF"/>
    <w:rsid w:val="00B70F59"/>
    <w:rsid w:val="00B70FBC"/>
    <w:rsid w:val="00B71C65"/>
    <w:rsid w:val="00B72A16"/>
    <w:rsid w:val="00B73FAC"/>
    <w:rsid w:val="00B74187"/>
    <w:rsid w:val="00B742D8"/>
    <w:rsid w:val="00B75302"/>
    <w:rsid w:val="00B753AD"/>
    <w:rsid w:val="00B75CEA"/>
    <w:rsid w:val="00B7778B"/>
    <w:rsid w:val="00B82B54"/>
    <w:rsid w:val="00B837AC"/>
    <w:rsid w:val="00B8385A"/>
    <w:rsid w:val="00B83F01"/>
    <w:rsid w:val="00B84227"/>
    <w:rsid w:val="00B84E31"/>
    <w:rsid w:val="00B84FBD"/>
    <w:rsid w:val="00B86BD4"/>
    <w:rsid w:val="00B9002F"/>
    <w:rsid w:val="00B9021B"/>
    <w:rsid w:val="00B9039B"/>
    <w:rsid w:val="00B90AC2"/>
    <w:rsid w:val="00B913F6"/>
    <w:rsid w:val="00B9168D"/>
    <w:rsid w:val="00B91C18"/>
    <w:rsid w:val="00B9243B"/>
    <w:rsid w:val="00B928BA"/>
    <w:rsid w:val="00B93335"/>
    <w:rsid w:val="00B93809"/>
    <w:rsid w:val="00B93974"/>
    <w:rsid w:val="00B93E6E"/>
    <w:rsid w:val="00B94026"/>
    <w:rsid w:val="00B94095"/>
    <w:rsid w:val="00B9441B"/>
    <w:rsid w:val="00B94CDF"/>
    <w:rsid w:val="00B951D7"/>
    <w:rsid w:val="00B95C0C"/>
    <w:rsid w:val="00B960DA"/>
    <w:rsid w:val="00B97C4C"/>
    <w:rsid w:val="00BA036D"/>
    <w:rsid w:val="00BA0FAE"/>
    <w:rsid w:val="00BA1C82"/>
    <w:rsid w:val="00BA2CDF"/>
    <w:rsid w:val="00BA3498"/>
    <w:rsid w:val="00BA3A59"/>
    <w:rsid w:val="00BA3A64"/>
    <w:rsid w:val="00BA462C"/>
    <w:rsid w:val="00BA564A"/>
    <w:rsid w:val="00BA5927"/>
    <w:rsid w:val="00BA7659"/>
    <w:rsid w:val="00BB031B"/>
    <w:rsid w:val="00BB0342"/>
    <w:rsid w:val="00BB0502"/>
    <w:rsid w:val="00BB19EE"/>
    <w:rsid w:val="00BB1A54"/>
    <w:rsid w:val="00BB1C3E"/>
    <w:rsid w:val="00BB2370"/>
    <w:rsid w:val="00BB2D7F"/>
    <w:rsid w:val="00BB3DB6"/>
    <w:rsid w:val="00BB3F9D"/>
    <w:rsid w:val="00BB4736"/>
    <w:rsid w:val="00BB5167"/>
    <w:rsid w:val="00BB5498"/>
    <w:rsid w:val="00BB67BE"/>
    <w:rsid w:val="00BC0CE6"/>
    <w:rsid w:val="00BC0F6D"/>
    <w:rsid w:val="00BC1078"/>
    <w:rsid w:val="00BC37DC"/>
    <w:rsid w:val="00BC3EE7"/>
    <w:rsid w:val="00BC4A53"/>
    <w:rsid w:val="00BC56D9"/>
    <w:rsid w:val="00BC5C91"/>
    <w:rsid w:val="00BC681C"/>
    <w:rsid w:val="00BC7860"/>
    <w:rsid w:val="00BC7F8E"/>
    <w:rsid w:val="00BD010C"/>
    <w:rsid w:val="00BD027B"/>
    <w:rsid w:val="00BD0527"/>
    <w:rsid w:val="00BD10FD"/>
    <w:rsid w:val="00BD1553"/>
    <w:rsid w:val="00BD1C5E"/>
    <w:rsid w:val="00BD2D60"/>
    <w:rsid w:val="00BD5339"/>
    <w:rsid w:val="00BD57E0"/>
    <w:rsid w:val="00BD5BD9"/>
    <w:rsid w:val="00BD5E0B"/>
    <w:rsid w:val="00BD5F39"/>
    <w:rsid w:val="00BD6123"/>
    <w:rsid w:val="00BD6668"/>
    <w:rsid w:val="00BD7005"/>
    <w:rsid w:val="00BD706F"/>
    <w:rsid w:val="00BD7B56"/>
    <w:rsid w:val="00BE046A"/>
    <w:rsid w:val="00BE14D1"/>
    <w:rsid w:val="00BE14DD"/>
    <w:rsid w:val="00BE1625"/>
    <w:rsid w:val="00BE21A0"/>
    <w:rsid w:val="00BE2A61"/>
    <w:rsid w:val="00BE2AC5"/>
    <w:rsid w:val="00BE361F"/>
    <w:rsid w:val="00BE4384"/>
    <w:rsid w:val="00BE475F"/>
    <w:rsid w:val="00BE4C62"/>
    <w:rsid w:val="00BE56BA"/>
    <w:rsid w:val="00BE6609"/>
    <w:rsid w:val="00BE7431"/>
    <w:rsid w:val="00BE7841"/>
    <w:rsid w:val="00BE7F34"/>
    <w:rsid w:val="00BF0DC7"/>
    <w:rsid w:val="00BF0E1C"/>
    <w:rsid w:val="00BF0F61"/>
    <w:rsid w:val="00BF190A"/>
    <w:rsid w:val="00BF233E"/>
    <w:rsid w:val="00BF28E5"/>
    <w:rsid w:val="00BF443E"/>
    <w:rsid w:val="00BF45AD"/>
    <w:rsid w:val="00BF532B"/>
    <w:rsid w:val="00BF55CE"/>
    <w:rsid w:val="00BF5BFB"/>
    <w:rsid w:val="00BF5D58"/>
    <w:rsid w:val="00BF5DA5"/>
    <w:rsid w:val="00BF6251"/>
    <w:rsid w:val="00BF6605"/>
    <w:rsid w:val="00BF77E0"/>
    <w:rsid w:val="00C007C2"/>
    <w:rsid w:val="00C00A29"/>
    <w:rsid w:val="00C020D9"/>
    <w:rsid w:val="00C0229C"/>
    <w:rsid w:val="00C03984"/>
    <w:rsid w:val="00C04C90"/>
    <w:rsid w:val="00C05680"/>
    <w:rsid w:val="00C05CFE"/>
    <w:rsid w:val="00C063EB"/>
    <w:rsid w:val="00C06B42"/>
    <w:rsid w:val="00C073D1"/>
    <w:rsid w:val="00C07E05"/>
    <w:rsid w:val="00C07E7E"/>
    <w:rsid w:val="00C07F83"/>
    <w:rsid w:val="00C1246D"/>
    <w:rsid w:val="00C12CCA"/>
    <w:rsid w:val="00C12EA4"/>
    <w:rsid w:val="00C13E0E"/>
    <w:rsid w:val="00C1424D"/>
    <w:rsid w:val="00C14D14"/>
    <w:rsid w:val="00C15A81"/>
    <w:rsid w:val="00C16178"/>
    <w:rsid w:val="00C176F8"/>
    <w:rsid w:val="00C225F4"/>
    <w:rsid w:val="00C23B04"/>
    <w:rsid w:val="00C24026"/>
    <w:rsid w:val="00C243C2"/>
    <w:rsid w:val="00C252F6"/>
    <w:rsid w:val="00C258C8"/>
    <w:rsid w:val="00C259B2"/>
    <w:rsid w:val="00C259DD"/>
    <w:rsid w:val="00C27D9F"/>
    <w:rsid w:val="00C304D4"/>
    <w:rsid w:val="00C30CFA"/>
    <w:rsid w:val="00C30EF8"/>
    <w:rsid w:val="00C313A5"/>
    <w:rsid w:val="00C32EB7"/>
    <w:rsid w:val="00C331B1"/>
    <w:rsid w:val="00C331D6"/>
    <w:rsid w:val="00C33C65"/>
    <w:rsid w:val="00C343FF"/>
    <w:rsid w:val="00C3537D"/>
    <w:rsid w:val="00C35579"/>
    <w:rsid w:val="00C3707A"/>
    <w:rsid w:val="00C37182"/>
    <w:rsid w:val="00C37B3F"/>
    <w:rsid w:val="00C37DF1"/>
    <w:rsid w:val="00C37F31"/>
    <w:rsid w:val="00C4010C"/>
    <w:rsid w:val="00C40E14"/>
    <w:rsid w:val="00C415AD"/>
    <w:rsid w:val="00C415DE"/>
    <w:rsid w:val="00C41A99"/>
    <w:rsid w:val="00C43FAE"/>
    <w:rsid w:val="00C45822"/>
    <w:rsid w:val="00C46141"/>
    <w:rsid w:val="00C46372"/>
    <w:rsid w:val="00C46E41"/>
    <w:rsid w:val="00C4712A"/>
    <w:rsid w:val="00C471D9"/>
    <w:rsid w:val="00C473F9"/>
    <w:rsid w:val="00C50198"/>
    <w:rsid w:val="00C505AD"/>
    <w:rsid w:val="00C51AB3"/>
    <w:rsid w:val="00C52E22"/>
    <w:rsid w:val="00C52FC2"/>
    <w:rsid w:val="00C5329A"/>
    <w:rsid w:val="00C53A89"/>
    <w:rsid w:val="00C53AE2"/>
    <w:rsid w:val="00C53CF9"/>
    <w:rsid w:val="00C540D2"/>
    <w:rsid w:val="00C55628"/>
    <w:rsid w:val="00C559C1"/>
    <w:rsid w:val="00C559E0"/>
    <w:rsid w:val="00C55CC6"/>
    <w:rsid w:val="00C57A02"/>
    <w:rsid w:val="00C6114F"/>
    <w:rsid w:val="00C63B86"/>
    <w:rsid w:val="00C6469E"/>
    <w:rsid w:val="00C65457"/>
    <w:rsid w:val="00C65515"/>
    <w:rsid w:val="00C70104"/>
    <w:rsid w:val="00C702A3"/>
    <w:rsid w:val="00C70C4C"/>
    <w:rsid w:val="00C72EB5"/>
    <w:rsid w:val="00C7318A"/>
    <w:rsid w:val="00C737B0"/>
    <w:rsid w:val="00C743D2"/>
    <w:rsid w:val="00C74C94"/>
    <w:rsid w:val="00C754F3"/>
    <w:rsid w:val="00C760B2"/>
    <w:rsid w:val="00C7625E"/>
    <w:rsid w:val="00C77E63"/>
    <w:rsid w:val="00C80407"/>
    <w:rsid w:val="00C8065C"/>
    <w:rsid w:val="00C80C6F"/>
    <w:rsid w:val="00C814FD"/>
    <w:rsid w:val="00C8273C"/>
    <w:rsid w:val="00C83236"/>
    <w:rsid w:val="00C848F3"/>
    <w:rsid w:val="00C854DF"/>
    <w:rsid w:val="00C85934"/>
    <w:rsid w:val="00C863DD"/>
    <w:rsid w:val="00C878CD"/>
    <w:rsid w:val="00C87B63"/>
    <w:rsid w:val="00C901FE"/>
    <w:rsid w:val="00C90F89"/>
    <w:rsid w:val="00C923F4"/>
    <w:rsid w:val="00C92C5E"/>
    <w:rsid w:val="00C93A58"/>
    <w:rsid w:val="00C93C80"/>
    <w:rsid w:val="00C93EE5"/>
    <w:rsid w:val="00C9530C"/>
    <w:rsid w:val="00C955DB"/>
    <w:rsid w:val="00C95D60"/>
    <w:rsid w:val="00C974A8"/>
    <w:rsid w:val="00C977BF"/>
    <w:rsid w:val="00C97D0D"/>
    <w:rsid w:val="00CA0B02"/>
    <w:rsid w:val="00CA111E"/>
    <w:rsid w:val="00CA1D33"/>
    <w:rsid w:val="00CA1D8B"/>
    <w:rsid w:val="00CA235D"/>
    <w:rsid w:val="00CA2739"/>
    <w:rsid w:val="00CA3F84"/>
    <w:rsid w:val="00CA416E"/>
    <w:rsid w:val="00CA4B81"/>
    <w:rsid w:val="00CA4C80"/>
    <w:rsid w:val="00CA4D80"/>
    <w:rsid w:val="00CA5E3E"/>
    <w:rsid w:val="00CA623B"/>
    <w:rsid w:val="00CA634F"/>
    <w:rsid w:val="00CA64CD"/>
    <w:rsid w:val="00CA6D95"/>
    <w:rsid w:val="00CA6E49"/>
    <w:rsid w:val="00CB133D"/>
    <w:rsid w:val="00CB25CE"/>
    <w:rsid w:val="00CB2677"/>
    <w:rsid w:val="00CB3C88"/>
    <w:rsid w:val="00CB41BD"/>
    <w:rsid w:val="00CB48DA"/>
    <w:rsid w:val="00CB49C7"/>
    <w:rsid w:val="00CB4B70"/>
    <w:rsid w:val="00CC0156"/>
    <w:rsid w:val="00CC0A3A"/>
    <w:rsid w:val="00CC163B"/>
    <w:rsid w:val="00CC2101"/>
    <w:rsid w:val="00CC3A9D"/>
    <w:rsid w:val="00CC3ED6"/>
    <w:rsid w:val="00CC42FB"/>
    <w:rsid w:val="00CC4461"/>
    <w:rsid w:val="00CC44C0"/>
    <w:rsid w:val="00CC4B01"/>
    <w:rsid w:val="00CC4BCD"/>
    <w:rsid w:val="00CC5041"/>
    <w:rsid w:val="00CC569E"/>
    <w:rsid w:val="00CC57A5"/>
    <w:rsid w:val="00CC6743"/>
    <w:rsid w:val="00CC7022"/>
    <w:rsid w:val="00CC7F62"/>
    <w:rsid w:val="00CD0000"/>
    <w:rsid w:val="00CD0075"/>
    <w:rsid w:val="00CD0A01"/>
    <w:rsid w:val="00CD1614"/>
    <w:rsid w:val="00CD1846"/>
    <w:rsid w:val="00CD2010"/>
    <w:rsid w:val="00CD2552"/>
    <w:rsid w:val="00CD352B"/>
    <w:rsid w:val="00CD4B55"/>
    <w:rsid w:val="00CD4DAA"/>
    <w:rsid w:val="00CD5192"/>
    <w:rsid w:val="00CD59AB"/>
    <w:rsid w:val="00CD5E73"/>
    <w:rsid w:val="00CD6179"/>
    <w:rsid w:val="00CD6613"/>
    <w:rsid w:val="00CD6911"/>
    <w:rsid w:val="00CD6C57"/>
    <w:rsid w:val="00CD6ED0"/>
    <w:rsid w:val="00CD780F"/>
    <w:rsid w:val="00CD796A"/>
    <w:rsid w:val="00CE1BA6"/>
    <w:rsid w:val="00CE2056"/>
    <w:rsid w:val="00CE2068"/>
    <w:rsid w:val="00CE2398"/>
    <w:rsid w:val="00CE2662"/>
    <w:rsid w:val="00CE2825"/>
    <w:rsid w:val="00CE2CB4"/>
    <w:rsid w:val="00CE30E7"/>
    <w:rsid w:val="00CE3429"/>
    <w:rsid w:val="00CE3659"/>
    <w:rsid w:val="00CE3A57"/>
    <w:rsid w:val="00CE5FEA"/>
    <w:rsid w:val="00CE62D9"/>
    <w:rsid w:val="00CE66CD"/>
    <w:rsid w:val="00CE6771"/>
    <w:rsid w:val="00CE6F22"/>
    <w:rsid w:val="00CF00DF"/>
    <w:rsid w:val="00CF0940"/>
    <w:rsid w:val="00CF09DB"/>
    <w:rsid w:val="00CF18A3"/>
    <w:rsid w:val="00CF21A3"/>
    <w:rsid w:val="00CF2A1A"/>
    <w:rsid w:val="00CF3891"/>
    <w:rsid w:val="00CF3B21"/>
    <w:rsid w:val="00CF5205"/>
    <w:rsid w:val="00CF522B"/>
    <w:rsid w:val="00CF686B"/>
    <w:rsid w:val="00D00987"/>
    <w:rsid w:val="00D010CD"/>
    <w:rsid w:val="00D01148"/>
    <w:rsid w:val="00D0184B"/>
    <w:rsid w:val="00D02578"/>
    <w:rsid w:val="00D047EF"/>
    <w:rsid w:val="00D04A14"/>
    <w:rsid w:val="00D0544B"/>
    <w:rsid w:val="00D06052"/>
    <w:rsid w:val="00D06311"/>
    <w:rsid w:val="00D0737F"/>
    <w:rsid w:val="00D0764B"/>
    <w:rsid w:val="00D10230"/>
    <w:rsid w:val="00D104B7"/>
    <w:rsid w:val="00D12000"/>
    <w:rsid w:val="00D12BA3"/>
    <w:rsid w:val="00D132D0"/>
    <w:rsid w:val="00D14437"/>
    <w:rsid w:val="00D150ED"/>
    <w:rsid w:val="00D160DB"/>
    <w:rsid w:val="00D16743"/>
    <w:rsid w:val="00D16877"/>
    <w:rsid w:val="00D16F45"/>
    <w:rsid w:val="00D16FA3"/>
    <w:rsid w:val="00D17110"/>
    <w:rsid w:val="00D174A3"/>
    <w:rsid w:val="00D209C2"/>
    <w:rsid w:val="00D212AD"/>
    <w:rsid w:val="00D22B6B"/>
    <w:rsid w:val="00D22B7F"/>
    <w:rsid w:val="00D235C7"/>
    <w:rsid w:val="00D24246"/>
    <w:rsid w:val="00D24A2B"/>
    <w:rsid w:val="00D25591"/>
    <w:rsid w:val="00D255AA"/>
    <w:rsid w:val="00D26922"/>
    <w:rsid w:val="00D27037"/>
    <w:rsid w:val="00D27969"/>
    <w:rsid w:val="00D3049B"/>
    <w:rsid w:val="00D32D30"/>
    <w:rsid w:val="00D34401"/>
    <w:rsid w:val="00D348BF"/>
    <w:rsid w:val="00D35389"/>
    <w:rsid w:val="00D3665A"/>
    <w:rsid w:val="00D36D54"/>
    <w:rsid w:val="00D37AC4"/>
    <w:rsid w:val="00D4086B"/>
    <w:rsid w:val="00D40A31"/>
    <w:rsid w:val="00D40CE3"/>
    <w:rsid w:val="00D418DF"/>
    <w:rsid w:val="00D420DF"/>
    <w:rsid w:val="00D42DCE"/>
    <w:rsid w:val="00D42E1A"/>
    <w:rsid w:val="00D43AC5"/>
    <w:rsid w:val="00D440C8"/>
    <w:rsid w:val="00D44254"/>
    <w:rsid w:val="00D44354"/>
    <w:rsid w:val="00D44937"/>
    <w:rsid w:val="00D4547D"/>
    <w:rsid w:val="00D45A08"/>
    <w:rsid w:val="00D45C8B"/>
    <w:rsid w:val="00D46207"/>
    <w:rsid w:val="00D46EF9"/>
    <w:rsid w:val="00D473D9"/>
    <w:rsid w:val="00D4750D"/>
    <w:rsid w:val="00D5183D"/>
    <w:rsid w:val="00D52B93"/>
    <w:rsid w:val="00D52CE2"/>
    <w:rsid w:val="00D54516"/>
    <w:rsid w:val="00D546B7"/>
    <w:rsid w:val="00D5564E"/>
    <w:rsid w:val="00D55672"/>
    <w:rsid w:val="00D56484"/>
    <w:rsid w:val="00D569CF"/>
    <w:rsid w:val="00D57268"/>
    <w:rsid w:val="00D607C7"/>
    <w:rsid w:val="00D6187A"/>
    <w:rsid w:val="00D618D7"/>
    <w:rsid w:val="00D63E02"/>
    <w:rsid w:val="00D65191"/>
    <w:rsid w:val="00D66636"/>
    <w:rsid w:val="00D67B2D"/>
    <w:rsid w:val="00D71188"/>
    <w:rsid w:val="00D711C4"/>
    <w:rsid w:val="00D71D06"/>
    <w:rsid w:val="00D72148"/>
    <w:rsid w:val="00D726D4"/>
    <w:rsid w:val="00D72CAB"/>
    <w:rsid w:val="00D7321E"/>
    <w:rsid w:val="00D73A63"/>
    <w:rsid w:val="00D73EC9"/>
    <w:rsid w:val="00D74ADC"/>
    <w:rsid w:val="00D74EE2"/>
    <w:rsid w:val="00D75095"/>
    <w:rsid w:val="00D754C6"/>
    <w:rsid w:val="00D76FE7"/>
    <w:rsid w:val="00D773DC"/>
    <w:rsid w:val="00D801D4"/>
    <w:rsid w:val="00D80CCE"/>
    <w:rsid w:val="00D80E17"/>
    <w:rsid w:val="00D81AC2"/>
    <w:rsid w:val="00D81C8E"/>
    <w:rsid w:val="00D8213D"/>
    <w:rsid w:val="00D822C3"/>
    <w:rsid w:val="00D82302"/>
    <w:rsid w:val="00D84738"/>
    <w:rsid w:val="00D84C50"/>
    <w:rsid w:val="00D84F0F"/>
    <w:rsid w:val="00D85BE6"/>
    <w:rsid w:val="00D860FE"/>
    <w:rsid w:val="00D86813"/>
    <w:rsid w:val="00D8692C"/>
    <w:rsid w:val="00D86DF6"/>
    <w:rsid w:val="00D87A1F"/>
    <w:rsid w:val="00D87DF3"/>
    <w:rsid w:val="00D87F0F"/>
    <w:rsid w:val="00D90383"/>
    <w:rsid w:val="00D906F6"/>
    <w:rsid w:val="00D9119A"/>
    <w:rsid w:val="00D91750"/>
    <w:rsid w:val="00D92586"/>
    <w:rsid w:val="00D930C8"/>
    <w:rsid w:val="00D937E7"/>
    <w:rsid w:val="00D949BA"/>
    <w:rsid w:val="00D95BCA"/>
    <w:rsid w:val="00D96E3A"/>
    <w:rsid w:val="00D97DD3"/>
    <w:rsid w:val="00DA0D19"/>
    <w:rsid w:val="00DA0EFF"/>
    <w:rsid w:val="00DA272E"/>
    <w:rsid w:val="00DA4CF7"/>
    <w:rsid w:val="00DA5111"/>
    <w:rsid w:val="00DA653A"/>
    <w:rsid w:val="00DA7A12"/>
    <w:rsid w:val="00DB03D1"/>
    <w:rsid w:val="00DB081A"/>
    <w:rsid w:val="00DB0E4E"/>
    <w:rsid w:val="00DB13FA"/>
    <w:rsid w:val="00DB165F"/>
    <w:rsid w:val="00DB196E"/>
    <w:rsid w:val="00DB246B"/>
    <w:rsid w:val="00DB2850"/>
    <w:rsid w:val="00DB3540"/>
    <w:rsid w:val="00DB38EB"/>
    <w:rsid w:val="00DB4246"/>
    <w:rsid w:val="00DB44F6"/>
    <w:rsid w:val="00DB50F9"/>
    <w:rsid w:val="00DB53A1"/>
    <w:rsid w:val="00DB62D4"/>
    <w:rsid w:val="00DB6AC2"/>
    <w:rsid w:val="00DB7751"/>
    <w:rsid w:val="00DB77E2"/>
    <w:rsid w:val="00DB7D0A"/>
    <w:rsid w:val="00DC08A9"/>
    <w:rsid w:val="00DC0CB4"/>
    <w:rsid w:val="00DC0EAA"/>
    <w:rsid w:val="00DC10E5"/>
    <w:rsid w:val="00DC13A8"/>
    <w:rsid w:val="00DC17CC"/>
    <w:rsid w:val="00DC2CE5"/>
    <w:rsid w:val="00DC3561"/>
    <w:rsid w:val="00DC37D4"/>
    <w:rsid w:val="00DC4A2B"/>
    <w:rsid w:val="00DC527F"/>
    <w:rsid w:val="00DC55EF"/>
    <w:rsid w:val="00DC65FE"/>
    <w:rsid w:val="00DC6FA1"/>
    <w:rsid w:val="00DD0264"/>
    <w:rsid w:val="00DD0A6D"/>
    <w:rsid w:val="00DD0EA8"/>
    <w:rsid w:val="00DD1F45"/>
    <w:rsid w:val="00DD20E0"/>
    <w:rsid w:val="00DD2E15"/>
    <w:rsid w:val="00DD2FA9"/>
    <w:rsid w:val="00DD3713"/>
    <w:rsid w:val="00DD377F"/>
    <w:rsid w:val="00DD3A5B"/>
    <w:rsid w:val="00DD4165"/>
    <w:rsid w:val="00DD432B"/>
    <w:rsid w:val="00DD61A9"/>
    <w:rsid w:val="00DD6327"/>
    <w:rsid w:val="00DD6C05"/>
    <w:rsid w:val="00DE033B"/>
    <w:rsid w:val="00DE1580"/>
    <w:rsid w:val="00DE18F7"/>
    <w:rsid w:val="00DE1C7B"/>
    <w:rsid w:val="00DE1EBD"/>
    <w:rsid w:val="00DE396F"/>
    <w:rsid w:val="00DE567D"/>
    <w:rsid w:val="00DE635A"/>
    <w:rsid w:val="00DE6491"/>
    <w:rsid w:val="00DE68F9"/>
    <w:rsid w:val="00DE6B52"/>
    <w:rsid w:val="00DE6DD1"/>
    <w:rsid w:val="00DF0677"/>
    <w:rsid w:val="00DF153C"/>
    <w:rsid w:val="00DF254C"/>
    <w:rsid w:val="00DF26E0"/>
    <w:rsid w:val="00DF2722"/>
    <w:rsid w:val="00DF3ACF"/>
    <w:rsid w:val="00DF42E0"/>
    <w:rsid w:val="00DF43F2"/>
    <w:rsid w:val="00DF5037"/>
    <w:rsid w:val="00DF57D7"/>
    <w:rsid w:val="00DF5DBA"/>
    <w:rsid w:val="00DF696D"/>
    <w:rsid w:val="00DF698C"/>
    <w:rsid w:val="00DF6F8D"/>
    <w:rsid w:val="00DF7B9F"/>
    <w:rsid w:val="00E00A50"/>
    <w:rsid w:val="00E00E3E"/>
    <w:rsid w:val="00E01770"/>
    <w:rsid w:val="00E018F2"/>
    <w:rsid w:val="00E01EF8"/>
    <w:rsid w:val="00E02C98"/>
    <w:rsid w:val="00E0468B"/>
    <w:rsid w:val="00E048DA"/>
    <w:rsid w:val="00E054FB"/>
    <w:rsid w:val="00E05DDE"/>
    <w:rsid w:val="00E0651F"/>
    <w:rsid w:val="00E069F4"/>
    <w:rsid w:val="00E06E6C"/>
    <w:rsid w:val="00E0794F"/>
    <w:rsid w:val="00E1003C"/>
    <w:rsid w:val="00E10117"/>
    <w:rsid w:val="00E102DB"/>
    <w:rsid w:val="00E1184C"/>
    <w:rsid w:val="00E119AA"/>
    <w:rsid w:val="00E119B9"/>
    <w:rsid w:val="00E11A32"/>
    <w:rsid w:val="00E12268"/>
    <w:rsid w:val="00E125EF"/>
    <w:rsid w:val="00E132E0"/>
    <w:rsid w:val="00E134E6"/>
    <w:rsid w:val="00E1357F"/>
    <w:rsid w:val="00E144A8"/>
    <w:rsid w:val="00E15923"/>
    <w:rsid w:val="00E17958"/>
    <w:rsid w:val="00E200C6"/>
    <w:rsid w:val="00E20447"/>
    <w:rsid w:val="00E20B5D"/>
    <w:rsid w:val="00E20C3A"/>
    <w:rsid w:val="00E215F1"/>
    <w:rsid w:val="00E2164A"/>
    <w:rsid w:val="00E22166"/>
    <w:rsid w:val="00E22CFF"/>
    <w:rsid w:val="00E23840"/>
    <w:rsid w:val="00E23FE9"/>
    <w:rsid w:val="00E24967"/>
    <w:rsid w:val="00E24CB6"/>
    <w:rsid w:val="00E24CF2"/>
    <w:rsid w:val="00E25CFA"/>
    <w:rsid w:val="00E25EDE"/>
    <w:rsid w:val="00E2641E"/>
    <w:rsid w:val="00E30117"/>
    <w:rsid w:val="00E31392"/>
    <w:rsid w:val="00E31C3A"/>
    <w:rsid w:val="00E320F5"/>
    <w:rsid w:val="00E33F58"/>
    <w:rsid w:val="00E36C27"/>
    <w:rsid w:val="00E36E50"/>
    <w:rsid w:val="00E37077"/>
    <w:rsid w:val="00E40F67"/>
    <w:rsid w:val="00E414B7"/>
    <w:rsid w:val="00E419D9"/>
    <w:rsid w:val="00E42461"/>
    <w:rsid w:val="00E42466"/>
    <w:rsid w:val="00E43220"/>
    <w:rsid w:val="00E43B33"/>
    <w:rsid w:val="00E44FF5"/>
    <w:rsid w:val="00E45DF8"/>
    <w:rsid w:val="00E46EC3"/>
    <w:rsid w:val="00E47A69"/>
    <w:rsid w:val="00E50616"/>
    <w:rsid w:val="00E50936"/>
    <w:rsid w:val="00E51989"/>
    <w:rsid w:val="00E5238B"/>
    <w:rsid w:val="00E52902"/>
    <w:rsid w:val="00E52CE4"/>
    <w:rsid w:val="00E5383B"/>
    <w:rsid w:val="00E549AC"/>
    <w:rsid w:val="00E559DE"/>
    <w:rsid w:val="00E55D85"/>
    <w:rsid w:val="00E574B9"/>
    <w:rsid w:val="00E606F1"/>
    <w:rsid w:val="00E60C43"/>
    <w:rsid w:val="00E60C44"/>
    <w:rsid w:val="00E616EF"/>
    <w:rsid w:val="00E61883"/>
    <w:rsid w:val="00E6333F"/>
    <w:rsid w:val="00E6537F"/>
    <w:rsid w:val="00E653FF"/>
    <w:rsid w:val="00E664C2"/>
    <w:rsid w:val="00E678E5"/>
    <w:rsid w:val="00E67BDD"/>
    <w:rsid w:val="00E7003E"/>
    <w:rsid w:val="00E72BD1"/>
    <w:rsid w:val="00E73F98"/>
    <w:rsid w:val="00E74DBB"/>
    <w:rsid w:val="00E74EAD"/>
    <w:rsid w:val="00E76437"/>
    <w:rsid w:val="00E76B57"/>
    <w:rsid w:val="00E770A9"/>
    <w:rsid w:val="00E77504"/>
    <w:rsid w:val="00E77C9E"/>
    <w:rsid w:val="00E805F8"/>
    <w:rsid w:val="00E82231"/>
    <w:rsid w:val="00E82D27"/>
    <w:rsid w:val="00E83DBF"/>
    <w:rsid w:val="00E83F22"/>
    <w:rsid w:val="00E84048"/>
    <w:rsid w:val="00E843A2"/>
    <w:rsid w:val="00E84528"/>
    <w:rsid w:val="00E86132"/>
    <w:rsid w:val="00E86783"/>
    <w:rsid w:val="00E86D00"/>
    <w:rsid w:val="00E87F13"/>
    <w:rsid w:val="00E90AE3"/>
    <w:rsid w:val="00E90C92"/>
    <w:rsid w:val="00E916AB"/>
    <w:rsid w:val="00E918E8"/>
    <w:rsid w:val="00E91AF8"/>
    <w:rsid w:val="00E9277E"/>
    <w:rsid w:val="00E927CD"/>
    <w:rsid w:val="00E9332E"/>
    <w:rsid w:val="00E93C02"/>
    <w:rsid w:val="00E93CFE"/>
    <w:rsid w:val="00E93DEC"/>
    <w:rsid w:val="00E93F56"/>
    <w:rsid w:val="00E93FBE"/>
    <w:rsid w:val="00E943A8"/>
    <w:rsid w:val="00E963F4"/>
    <w:rsid w:val="00E9658B"/>
    <w:rsid w:val="00E966D7"/>
    <w:rsid w:val="00E96F0E"/>
    <w:rsid w:val="00E970B8"/>
    <w:rsid w:val="00E971A7"/>
    <w:rsid w:val="00E973AA"/>
    <w:rsid w:val="00EA052B"/>
    <w:rsid w:val="00EA0EA6"/>
    <w:rsid w:val="00EA1696"/>
    <w:rsid w:val="00EA3C9D"/>
    <w:rsid w:val="00EA40D6"/>
    <w:rsid w:val="00EA5BE1"/>
    <w:rsid w:val="00EA6173"/>
    <w:rsid w:val="00EA723C"/>
    <w:rsid w:val="00EA78EE"/>
    <w:rsid w:val="00EA7D6F"/>
    <w:rsid w:val="00EB00C8"/>
    <w:rsid w:val="00EB14A6"/>
    <w:rsid w:val="00EB22B9"/>
    <w:rsid w:val="00EB2546"/>
    <w:rsid w:val="00EB3092"/>
    <w:rsid w:val="00EB60A2"/>
    <w:rsid w:val="00EB63A1"/>
    <w:rsid w:val="00EB6B40"/>
    <w:rsid w:val="00EB6C41"/>
    <w:rsid w:val="00EB7BE0"/>
    <w:rsid w:val="00EC00DB"/>
    <w:rsid w:val="00EC09AF"/>
    <w:rsid w:val="00EC09B0"/>
    <w:rsid w:val="00EC1EA5"/>
    <w:rsid w:val="00EC3943"/>
    <w:rsid w:val="00EC53E9"/>
    <w:rsid w:val="00EC5547"/>
    <w:rsid w:val="00EC5848"/>
    <w:rsid w:val="00EC5BAB"/>
    <w:rsid w:val="00EC60A8"/>
    <w:rsid w:val="00EC60BC"/>
    <w:rsid w:val="00EC709B"/>
    <w:rsid w:val="00EC7808"/>
    <w:rsid w:val="00EC7E69"/>
    <w:rsid w:val="00ED01DC"/>
    <w:rsid w:val="00ED03DD"/>
    <w:rsid w:val="00ED0795"/>
    <w:rsid w:val="00ED0D9F"/>
    <w:rsid w:val="00ED2B69"/>
    <w:rsid w:val="00ED3DAB"/>
    <w:rsid w:val="00ED403E"/>
    <w:rsid w:val="00ED4868"/>
    <w:rsid w:val="00ED69BD"/>
    <w:rsid w:val="00EE0490"/>
    <w:rsid w:val="00EE1382"/>
    <w:rsid w:val="00EE1E5C"/>
    <w:rsid w:val="00EE25A3"/>
    <w:rsid w:val="00EE2696"/>
    <w:rsid w:val="00EE282B"/>
    <w:rsid w:val="00EE4738"/>
    <w:rsid w:val="00EE4904"/>
    <w:rsid w:val="00EE4AFA"/>
    <w:rsid w:val="00EE508B"/>
    <w:rsid w:val="00EE7B0A"/>
    <w:rsid w:val="00EE7C34"/>
    <w:rsid w:val="00EF157D"/>
    <w:rsid w:val="00EF1F2D"/>
    <w:rsid w:val="00EF339B"/>
    <w:rsid w:val="00EF3FB3"/>
    <w:rsid w:val="00EF40C8"/>
    <w:rsid w:val="00EF4B42"/>
    <w:rsid w:val="00EF4C91"/>
    <w:rsid w:val="00EF5B86"/>
    <w:rsid w:val="00EF7AF2"/>
    <w:rsid w:val="00F0009B"/>
    <w:rsid w:val="00F0019A"/>
    <w:rsid w:val="00F00B93"/>
    <w:rsid w:val="00F0192F"/>
    <w:rsid w:val="00F02406"/>
    <w:rsid w:val="00F03203"/>
    <w:rsid w:val="00F0388B"/>
    <w:rsid w:val="00F03EE7"/>
    <w:rsid w:val="00F0489C"/>
    <w:rsid w:val="00F05B2D"/>
    <w:rsid w:val="00F05D98"/>
    <w:rsid w:val="00F06983"/>
    <w:rsid w:val="00F075EC"/>
    <w:rsid w:val="00F07E7D"/>
    <w:rsid w:val="00F100AB"/>
    <w:rsid w:val="00F10860"/>
    <w:rsid w:val="00F10C04"/>
    <w:rsid w:val="00F10C35"/>
    <w:rsid w:val="00F11319"/>
    <w:rsid w:val="00F117A0"/>
    <w:rsid w:val="00F1281E"/>
    <w:rsid w:val="00F129C6"/>
    <w:rsid w:val="00F12A5A"/>
    <w:rsid w:val="00F132D6"/>
    <w:rsid w:val="00F13BFB"/>
    <w:rsid w:val="00F150E2"/>
    <w:rsid w:val="00F1594F"/>
    <w:rsid w:val="00F15F72"/>
    <w:rsid w:val="00F1607B"/>
    <w:rsid w:val="00F160D7"/>
    <w:rsid w:val="00F164DA"/>
    <w:rsid w:val="00F1774F"/>
    <w:rsid w:val="00F1795E"/>
    <w:rsid w:val="00F21E10"/>
    <w:rsid w:val="00F22D07"/>
    <w:rsid w:val="00F241E1"/>
    <w:rsid w:val="00F25583"/>
    <w:rsid w:val="00F25F76"/>
    <w:rsid w:val="00F2600F"/>
    <w:rsid w:val="00F26A08"/>
    <w:rsid w:val="00F26A97"/>
    <w:rsid w:val="00F27BCF"/>
    <w:rsid w:val="00F309FD"/>
    <w:rsid w:val="00F32AEE"/>
    <w:rsid w:val="00F32DD8"/>
    <w:rsid w:val="00F33CB8"/>
    <w:rsid w:val="00F35302"/>
    <w:rsid w:val="00F36771"/>
    <w:rsid w:val="00F36969"/>
    <w:rsid w:val="00F3770F"/>
    <w:rsid w:val="00F4081A"/>
    <w:rsid w:val="00F415B4"/>
    <w:rsid w:val="00F41BDF"/>
    <w:rsid w:val="00F425D2"/>
    <w:rsid w:val="00F461D4"/>
    <w:rsid w:val="00F461F3"/>
    <w:rsid w:val="00F4624B"/>
    <w:rsid w:val="00F4768D"/>
    <w:rsid w:val="00F47AB1"/>
    <w:rsid w:val="00F50AA6"/>
    <w:rsid w:val="00F51711"/>
    <w:rsid w:val="00F5232F"/>
    <w:rsid w:val="00F53A3C"/>
    <w:rsid w:val="00F54760"/>
    <w:rsid w:val="00F56292"/>
    <w:rsid w:val="00F574E0"/>
    <w:rsid w:val="00F57964"/>
    <w:rsid w:val="00F6085B"/>
    <w:rsid w:val="00F60A05"/>
    <w:rsid w:val="00F6162D"/>
    <w:rsid w:val="00F6439F"/>
    <w:rsid w:val="00F64A65"/>
    <w:rsid w:val="00F64CE2"/>
    <w:rsid w:val="00F6511C"/>
    <w:rsid w:val="00F651FE"/>
    <w:rsid w:val="00F709CD"/>
    <w:rsid w:val="00F71329"/>
    <w:rsid w:val="00F71395"/>
    <w:rsid w:val="00F714CD"/>
    <w:rsid w:val="00F71735"/>
    <w:rsid w:val="00F72D45"/>
    <w:rsid w:val="00F74D00"/>
    <w:rsid w:val="00F76E61"/>
    <w:rsid w:val="00F81749"/>
    <w:rsid w:val="00F818E6"/>
    <w:rsid w:val="00F84A60"/>
    <w:rsid w:val="00F8502A"/>
    <w:rsid w:val="00F85230"/>
    <w:rsid w:val="00F852CC"/>
    <w:rsid w:val="00F85361"/>
    <w:rsid w:val="00F853FA"/>
    <w:rsid w:val="00F85EA3"/>
    <w:rsid w:val="00F86C06"/>
    <w:rsid w:val="00F86CFA"/>
    <w:rsid w:val="00F922D5"/>
    <w:rsid w:val="00F9254A"/>
    <w:rsid w:val="00F938F5"/>
    <w:rsid w:val="00F942DA"/>
    <w:rsid w:val="00F94426"/>
    <w:rsid w:val="00F944B1"/>
    <w:rsid w:val="00F94597"/>
    <w:rsid w:val="00F94622"/>
    <w:rsid w:val="00F947E2"/>
    <w:rsid w:val="00F96199"/>
    <w:rsid w:val="00F9668C"/>
    <w:rsid w:val="00FA027A"/>
    <w:rsid w:val="00FA072A"/>
    <w:rsid w:val="00FA1CE4"/>
    <w:rsid w:val="00FA24C7"/>
    <w:rsid w:val="00FA2613"/>
    <w:rsid w:val="00FA3F5B"/>
    <w:rsid w:val="00FA462A"/>
    <w:rsid w:val="00FA5602"/>
    <w:rsid w:val="00FA5DAB"/>
    <w:rsid w:val="00FA5E1D"/>
    <w:rsid w:val="00FA6242"/>
    <w:rsid w:val="00FA78AB"/>
    <w:rsid w:val="00FB0200"/>
    <w:rsid w:val="00FB13A8"/>
    <w:rsid w:val="00FB20B8"/>
    <w:rsid w:val="00FB32E0"/>
    <w:rsid w:val="00FB40B9"/>
    <w:rsid w:val="00FB410D"/>
    <w:rsid w:val="00FB48B4"/>
    <w:rsid w:val="00FB59B5"/>
    <w:rsid w:val="00FB5AEC"/>
    <w:rsid w:val="00FB5BB4"/>
    <w:rsid w:val="00FB5F88"/>
    <w:rsid w:val="00FB601A"/>
    <w:rsid w:val="00FB65C3"/>
    <w:rsid w:val="00FB786A"/>
    <w:rsid w:val="00FC03A2"/>
    <w:rsid w:val="00FC11CD"/>
    <w:rsid w:val="00FC1AA6"/>
    <w:rsid w:val="00FC24C0"/>
    <w:rsid w:val="00FC40DB"/>
    <w:rsid w:val="00FC40E7"/>
    <w:rsid w:val="00FC42AC"/>
    <w:rsid w:val="00FC4A5C"/>
    <w:rsid w:val="00FC515D"/>
    <w:rsid w:val="00FC5750"/>
    <w:rsid w:val="00FC65AF"/>
    <w:rsid w:val="00FC662D"/>
    <w:rsid w:val="00FC6D8A"/>
    <w:rsid w:val="00FC6DA7"/>
    <w:rsid w:val="00FC7920"/>
    <w:rsid w:val="00FD0547"/>
    <w:rsid w:val="00FD190C"/>
    <w:rsid w:val="00FD1B48"/>
    <w:rsid w:val="00FD1F3C"/>
    <w:rsid w:val="00FD27D7"/>
    <w:rsid w:val="00FD3321"/>
    <w:rsid w:val="00FD5166"/>
    <w:rsid w:val="00FD59FC"/>
    <w:rsid w:val="00FD6295"/>
    <w:rsid w:val="00FD698E"/>
    <w:rsid w:val="00FD6D06"/>
    <w:rsid w:val="00FD7634"/>
    <w:rsid w:val="00FD7DBF"/>
    <w:rsid w:val="00FE03B2"/>
    <w:rsid w:val="00FE0FBC"/>
    <w:rsid w:val="00FE1A5B"/>
    <w:rsid w:val="00FE1C06"/>
    <w:rsid w:val="00FE2E63"/>
    <w:rsid w:val="00FE3963"/>
    <w:rsid w:val="00FE407D"/>
    <w:rsid w:val="00FE4561"/>
    <w:rsid w:val="00FE4B7D"/>
    <w:rsid w:val="00FE4C75"/>
    <w:rsid w:val="00FE4CEE"/>
    <w:rsid w:val="00FE52D0"/>
    <w:rsid w:val="00FE586D"/>
    <w:rsid w:val="00FE5E90"/>
    <w:rsid w:val="00FE6964"/>
    <w:rsid w:val="00FE7416"/>
    <w:rsid w:val="00FF04D5"/>
    <w:rsid w:val="00FF083F"/>
    <w:rsid w:val="00FF0885"/>
    <w:rsid w:val="00FF0C42"/>
    <w:rsid w:val="00FF0E44"/>
    <w:rsid w:val="00FF1C7F"/>
    <w:rsid w:val="00FF1DE5"/>
    <w:rsid w:val="00FF2A57"/>
    <w:rsid w:val="00FF2A7B"/>
    <w:rsid w:val="00FF2B83"/>
    <w:rsid w:val="00FF38B7"/>
    <w:rsid w:val="00FF3C0A"/>
    <w:rsid w:val="00FF45A3"/>
    <w:rsid w:val="00FF4C22"/>
    <w:rsid w:val="00FF551E"/>
    <w:rsid w:val="00FF557A"/>
    <w:rsid w:val="00FF5706"/>
    <w:rsid w:val="00FF7389"/>
    <w:rsid w:val="00FF79C4"/>
    <w:rsid w:val="00FF7E3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7A02"/>
  </w:style>
  <w:style w:type="paragraph" w:styleId="Titolo1">
    <w:name w:val="heading 1"/>
    <w:basedOn w:val="Normale"/>
    <w:next w:val="Normale"/>
    <w:link w:val="Titolo1Carattere"/>
    <w:uiPriority w:val="9"/>
    <w:qFormat/>
    <w:rsid w:val="007A7A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olo2">
    <w:name w:val="heading 2"/>
    <w:basedOn w:val="Normale"/>
    <w:next w:val="Normale"/>
    <w:link w:val="Titolo2Carattere"/>
    <w:uiPriority w:val="9"/>
    <w:unhideWhenUsed/>
    <w:qFormat/>
    <w:rsid w:val="007A7A0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olo3">
    <w:name w:val="heading 3"/>
    <w:basedOn w:val="Normale"/>
    <w:next w:val="Normale"/>
    <w:link w:val="Titolo3Carattere"/>
    <w:uiPriority w:val="9"/>
    <w:semiHidden/>
    <w:unhideWhenUsed/>
    <w:qFormat/>
    <w:rsid w:val="007A7A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A7A0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A7A0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A7A0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A7A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A7A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A7A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15110E"/>
    <w:rPr>
      <w:color w:val="0563C1"/>
      <w:u w:val="single"/>
    </w:rPr>
  </w:style>
  <w:style w:type="character" w:styleId="Rimandocommento">
    <w:name w:val="annotation reference"/>
    <w:uiPriority w:val="99"/>
    <w:semiHidden/>
    <w:unhideWhenUsed/>
    <w:rsid w:val="00BE6609"/>
    <w:rPr>
      <w:sz w:val="16"/>
      <w:szCs w:val="16"/>
    </w:rPr>
  </w:style>
  <w:style w:type="paragraph" w:styleId="Testocommento">
    <w:name w:val="annotation text"/>
    <w:basedOn w:val="Normale"/>
    <w:link w:val="TestocommentoCarattere"/>
    <w:uiPriority w:val="99"/>
    <w:semiHidden/>
    <w:unhideWhenUsed/>
    <w:rsid w:val="00BE6609"/>
    <w:rPr>
      <w:sz w:val="20"/>
      <w:szCs w:val="20"/>
    </w:rPr>
  </w:style>
  <w:style w:type="character" w:customStyle="1" w:styleId="TestocommentoCarattere">
    <w:name w:val="Testo commento Carattere"/>
    <w:link w:val="Testocommento"/>
    <w:uiPriority w:val="99"/>
    <w:semiHidden/>
    <w:rsid w:val="00BE6609"/>
    <w:rPr>
      <w:lang w:eastAsia="en-US"/>
    </w:rPr>
  </w:style>
  <w:style w:type="paragraph" w:styleId="Soggettocommento">
    <w:name w:val="annotation subject"/>
    <w:basedOn w:val="Testocommento"/>
    <w:next w:val="Testocommento"/>
    <w:link w:val="SoggettocommentoCarattere"/>
    <w:uiPriority w:val="99"/>
    <w:semiHidden/>
    <w:unhideWhenUsed/>
    <w:rsid w:val="00BE6609"/>
    <w:rPr>
      <w:b/>
      <w:bCs/>
    </w:rPr>
  </w:style>
  <w:style w:type="character" w:customStyle="1" w:styleId="SoggettocommentoCarattere">
    <w:name w:val="Soggetto commento Carattere"/>
    <w:link w:val="Soggettocommento"/>
    <w:uiPriority w:val="99"/>
    <w:semiHidden/>
    <w:rsid w:val="00BE6609"/>
    <w:rPr>
      <w:b/>
      <w:bCs/>
      <w:lang w:eastAsia="en-US"/>
    </w:rPr>
  </w:style>
  <w:style w:type="paragraph" w:styleId="Testofumetto">
    <w:name w:val="Balloon Text"/>
    <w:basedOn w:val="Normale"/>
    <w:link w:val="TestofumettoCarattere"/>
    <w:uiPriority w:val="99"/>
    <w:semiHidden/>
    <w:unhideWhenUsed/>
    <w:rsid w:val="00BE6609"/>
    <w:pPr>
      <w:spacing w:line="240" w:lineRule="auto"/>
    </w:pPr>
    <w:rPr>
      <w:rFonts w:ascii="Segoe UI" w:hAnsi="Segoe UI" w:cs="Segoe UI"/>
      <w:sz w:val="18"/>
      <w:szCs w:val="18"/>
    </w:rPr>
  </w:style>
  <w:style w:type="character" w:customStyle="1" w:styleId="TestofumettoCarattere">
    <w:name w:val="Testo fumetto Carattere"/>
    <w:link w:val="Testofumetto"/>
    <w:uiPriority w:val="99"/>
    <w:semiHidden/>
    <w:rsid w:val="00BE6609"/>
    <w:rPr>
      <w:rFonts w:ascii="Segoe UI" w:hAnsi="Segoe UI" w:cs="Segoe UI"/>
      <w:sz w:val="18"/>
      <w:szCs w:val="18"/>
      <w:lang w:eastAsia="en-US"/>
    </w:rPr>
  </w:style>
  <w:style w:type="paragraph" w:customStyle="1" w:styleId="Standard">
    <w:name w:val="Standard"/>
    <w:rsid w:val="002959C9"/>
    <w:pPr>
      <w:widowControl w:val="0"/>
      <w:suppressAutoHyphens/>
      <w:autoSpaceDN w:val="0"/>
    </w:pPr>
    <w:rPr>
      <w:rFonts w:eastAsia="SimSun" w:cs="Mangal"/>
      <w:kern w:val="3"/>
      <w:sz w:val="24"/>
      <w:szCs w:val="24"/>
      <w:lang w:eastAsia="zh-CN" w:bidi="hi-IN"/>
    </w:rPr>
  </w:style>
  <w:style w:type="paragraph" w:styleId="Testonormale">
    <w:name w:val="Plain Text"/>
    <w:basedOn w:val="Normale"/>
    <w:link w:val="TestonormaleCarattere"/>
    <w:uiPriority w:val="99"/>
    <w:semiHidden/>
    <w:unhideWhenUsed/>
    <w:rsid w:val="00617971"/>
    <w:pPr>
      <w:spacing w:line="240" w:lineRule="auto"/>
    </w:pPr>
    <w:rPr>
      <w:rFonts w:ascii="Arial" w:eastAsia="Times New Roman" w:hAnsi="Arial"/>
    </w:rPr>
  </w:style>
  <w:style w:type="character" w:customStyle="1" w:styleId="TestonormaleCarattere">
    <w:name w:val="Testo normale Carattere"/>
    <w:basedOn w:val="Carpredefinitoparagrafo"/>
    <w:link w:val="Testonormale"/>
    <w:uiPriority w:val="99"/>
    <w:semiHidden/>
    <w:rsid w:val="00617971"/>
    <w:rPr>
      <w:rFonts w:ascii="Arial" w:eastAsia="Times New Roman" w:hAnsi="Arial"/>
      <w:sz w:val="28"/>
      <w:szCs w:val="21"/>
    </w:rPr>
  </w:style>
  <w:style w:type="paragraph" w:styleId="NormaleWeb">
    <w:name w:val="Normal (Web)"/>
    <w:basedOn w:val="Normale"/>
    <w:uiPriority w:val="99"/>
    <w:unhideWhenUsed/>
    <w:rsid w:val="003818C8"/>
    <w:pPr>
      <w:spacing w:before="100" w:beforeAutospacing="1" w:after="100" w:afterAutospacing="1" w:line="240" w:lineRule="auto"/>
    </w:pPr>
    <w:rPr>
      <w:rFonts w:eastAsiaTheme="minorHAnsi"/>
      <w:sz w:val="24"/>
      <w:szCs w:val="24"/>
    </w:rPr>
  </w:style>
  <w:style w:type="paragraph" w:styleId="Intestazione">
    <w:name w:val="header"/>
    <w:basedOn w:val="Normale"/>
    <w:link w:val="IntestazioneCarattere"/>
    <w:uiPriority w:val="99"/>
    <w:unhideWhenUsed/>
    <w:rsid w:val="002D214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2D214D"/>
    <w:rPr>
      <w:sz w:val="28"/>
      <w:szCs w:val="28"/>
      <w:lang w:eastAsia="en-US"/>
    </w:rPr>
  </w:style>
  <w:style w:type="paragraph" w:styleId="Pidipagina">
    <w:name w:val="footer"/>
    <w:basedOn w:val="Normale"/>
    <w:link w:val="PidipaginaCarattere"/>
    <w:uiPriority w:val="99"/>
    <w:unhideWhenUsed/>
    <w:rsid w:val="002D214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2D214D"/>
    <w:rPr>
      <w:sz w:val="28"/>
      <w:szCs w:val="28"/>
      <w:lang w:eastAsia="en-US"/>
    </w:rPr>
  </w:style>
  <w:style w:type="character" w:styleId="Enfasicorsivo">
    <w:name w:val="Emphasis"/>
    <w:basedOn w:val="Carpredefinitoparagrafo"/>
    <w:uiPriority w:val="20"/>
    <w:qFormat/>
    <w:rsid w:val="007A7A02"/>
    <w:rPr>
      <w:i/>
      <w:iCs/>
    </w:rPr>
  </w:style>
  <w:style w:type="character" w:styleId="Enfasigrassetto">
    <w:name w:val="Strong"/>
    <w:basedOn w:val="Carpredefinitoparagrafo"/>
    <w:uiPriority w:val="22"/>
    <w:qFormat/>
    <w:rsid w:val="007A7A02"/>
    <w:rPr>
      <w:b/>
      <w:bCs/>
    </w:rPr>
  </w:style>
  <w:style w:type="character" w:customStyle="1" w:styleId="Titolo3Carattere">
    <w:name w:val="Titolo 3 Carattere"/>
    <w:basedOn w:val="Carpredefinitoparagrafo"/>
    <w:link w:val="Titolo3"/>
    <w:uiPriority w:val="9"/>
    <w:semiHidden/>
    <w:rsid w:val="007A7A02"/>
    <w:rPr>
      <w:rFonts w:asciiTheme="majorHAnsi" w:eastAsiaTheme="majorEastAsia" w:hAnsiTheme="majorHAnsi" w:cstheme="majorBidi"/>
      <w:color w:val="404040" w:themeColor="text1" w:themeTint="BF"/>
      <w:sz w:val="26"/>
      <w:szCs w:val="26"/>
    </w:rPr>
  </w:style>
  <w:style w:type="paragraph" w:styleId="Testonotaapidipagina">
    <w:name w:val="footnote text"/>
    <w:basedOn w:val="Normale"/>
    <w:link w:val="TestonotaapidipaginaCarattere"/>
    <w:uiPriority w:val="99"/>
    <w:semiHidden/>
    <w:unhideWhenUsed/>
    <w:rsid w:val="001D1801"/>
    <w:pPr>
      <w:spacing w:line="240" w:lineRule="auto"/>
    </w:pPr>
    <w:rPr>
      <w:rFonts w:ascii="Calibri" w:hAnsi="Calibri"/>
      <w:sz w:val="20"/>
      <w:szCs w:val="20"/>
    </w:rPr>
  </w:style>
  <w:style w:type="character" w:customStyle="1" w:styleId="TestonotaapidipaginaCarattere">
    <w:name w:val="Testo nota a piè di pagina Carattere"/>
    <w:basedOn w:val="Carpredefinitoparagrafo"/>
    <w:link w:val="Testonotaapidipagina"/>
    <w:uiPriority w:val="99"/>
    <w:semiHidden/>
    <w:rsid w:val="001D1801"/>
    <w:rPr>
      <w:rFonts w:ascii="Calibri" w:hAnsi="Calibri"/>
      <w:lang w:eastAsia="en-US"/>
    </w:rPr>
  </w:style>
  <w:style w:type="character" w:styleId="Rimandonotaapidipagina">
    <w:name w:val="footnote reference"/>
    <w:basedOn w:val="Carpredefinitoparagrafo"/>
    <w:uiPriority w:val="99"/>
    <w:semiHidden/>
    <w:unhideWhenUsed/>
    <w:rsid w:val="001D1801"/>
    <w:rPr>
      <w:vertAlign w:val="superscript"/>
    </w:rPr>
  </w:style>
  <w:style w:type="paragraph" w:styleId="Revisione">
    <w:name w:val="Revision"/>
    <w:hidden/>
    <w:uiPriority w:val="99"/>
    <w:semiHidden/>
    <w:rsid w:val="0032527E"/>
    <w:rPr>
      <w:sz w:val="28"/>
      <w:szCs w:val="28"/>
      <w:lang w:eastAsia="en-US"/>
    </w:rPr>
  </w:style>
  <w:style w:type="paragraph" w:styleId="Paragrafoelenco">
    <w:name w:val="List Paragraph"/>
    <w:basedOn w:val="Normale"/>
    <w:uiPriority w:val="34"/>
    <w:qFormat/>
    <w:rsid w:val="00C43FAE"/>
    <w:pPr>
      <w:ind w:left="720"/>
      <w:contextualSpacing/>
    </w:pPr>
  </w:style>
  <w:style w:type="character" w:styleId="Collegamentovisitato">
    <w:name w:val="FollowedHyperlink"/>
    <w:basedOn w:val="Carpredefinitoparagrafo"/>
    <w:uiPriority w:val="99"/>
    <w:semiHidden/>
    <w:unhideWhenUsed/>
    <w:rsid w:val="00BB1A54"/>
    <w:rPr>
      <w:color w:val="954F72" w:themeColor="followedHyperlink"/>
      <w:u w:val="single"/>
    </w:rPr>
  </w:style>
  <w:style w:type="character" w:customStyle="1" w:styleId="apple-converted-space">
    <w:name w:val="apple-converted-space"/>
    <w:basedOn w:val="Carpredefinitoparagrafo"/>
    <w:rsid w:val="0052707B"/>
  </w:style>
  <w:style w:type="character" w:styleId="Testosegnaposto">
    <w:name w:val="Placeholder Text"/>
    <w:basedOn w:val="Carpredefinitoparagrafo"/>
    <w:uiPriority w:val="99"/>
    <w:semiHidden/>
    <w:rsid w:val="00336939"/>
    <w:rPr>
      <w:color w:val="808080"/>
    </w:rPr>
  </w:style>
  <w:style w:type="character" w:customStyle="1" w:styleId="Titolo1Carattere">
    <w:name w:val="Titolo 1 Carattere"/>
    <w:basedOn w:val="Carpredefinitoparagrafo"/>
    <w:link w:val="Titolo1"/>
    <w:uiPriority w:val="9"/>
    <w:rsid w:val="007A7A02"/>
    <w:rPr>
      <w:rFonts w:asciiTheme="majorHAnsi" w:eastAsiaTheme="majorEastAsia" w:hAnsiTheme="majorHAnsi" w:cstheme="majorBidi"/>
      <w:color w:val="2E74B5" w:themeColor="accent1" w:themeShade="BF"/>
      <w:sz w:val="36"/>
      <w:szCs w:val="36"/>
    </w:rPr>
  </w:style>
  <w:style w:type="paragraph" w:styleId="Titolosommario">
    <w:name w:val="TOC Heading"/>
    <w:basedOn w:val="Titolo1"/>
    <w:next w:val="Normale"/>
    <w:uiPriority w:val="39"/>
    <w:unhideWhenUsed/>
    <w:qFormat/>
    <w:rsid w:val="007A7A02"/>
    <w:pPr>
      <w:outlineLvl w:val="9"/>
    </w:pPr>
  </w:style>
  <w:style w:type="paragraph" w:styleId="Sommario1">
    <w:name w:val="toc 1"/>
    <w:basedOn w:val="Normale"/>
    <w:next w:val="Normale"/>
    <w:autoRedefine/>
    <w:uiPriority w:val="39"/>
    <w:unhideWhenUsed/>
    <w:rsid w:val="007A7A02"/>
    <w:pPr>
      <w:spacing w:after="100"/>
    </w:pPr>
  </w:style>
  <w:style w:type="character" w:customStyle="1" w:styleId="Titolo2Carattere">
    <w:name w:val="Titolo 2 Carattere"/>
    <w:basedOn w:val="Carpredefinitoparagrafo"/>
    <w:link w:val="Titolo2"/>
    <w:uiPriority w:val="9"/>
    <w:rsid w:val="007A7A02"/>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7A7A0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A7A0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A7A0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A7A0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A7A0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A7A0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7A7A0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A7A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oloCarattere">
    <w:name w:val="Titolo Carattere"/>
    <w:basedOn w:val="Carpredefinitoparagrafo"/>
    <w:link w:val="Titolo"/>
    <w:uiPriority w:val="10"/>
    <w:rsid w:val="007A7A02"/>
    <w:rPr>
      <w:rFonts w:asciiTheme="majorHAnsi" w:eastAsiaTheme="majorEastAsia" w:hAnsiTheme="majorHAnsi" w:cstheme="majorBidi"/>
      <w:color w:val="2E74B5" w:themeColor="accent1" w:themeShade="BF"/>
      <w:spacing w:val="-7"/>
      <w:sz w:val="80"/>
      <w:szCs w:val="80"/>
    </w:rPr>
  </w:style>
  <w:style w:type="paragraph" w:styleId="Sottotitolo">
    <w:name w:val="Subtitle"/>
    <w:basedOn w:val="Normale"/>
    <w:next w:val="Normale"/>
    <w:link w:val="SottotitoloCarattere"/>
    <w:uiPriority w:val="11"/>
    <w:qFormat/>
    <w:rsid w:val="007A7A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A7A02"/>
    <w:rPr>
      <w:rFonts w:asciiTheme="majorHAnsi" w:eastAsiaTheme="majorEastAsia" w:hAnsiTheme="majorHAnsi" w:cstheme="majorBidi"/>
      <w:color w:val="404040" w:themeColor="text1" w:themeTint="BF"/>
      <w:sz w:val="30"/>
      <w:szCs w:val="30"/>
    </w:rPr>
  </w:style>
  <w:style w:type="paragraph" w:styleId="Nessunaspaziatura">
    <w:name w:val="No Spacing"/>
    <w:uiPriority w:val="1"/>
    <w:qFormat/>
    <w:rsid w:val="007A7A02"/>
    <w:pPr>
      <w:spacing w:after="0" w:line="240" w:lineRule="auto"/>
    </w:pPr>
  </w:style>
  <w:style w:type="paragraph" w:styleId="Citazione">
    <w:name w:val="Quote"/>
    <w:basedOn w:val="Normale"/>
    <w:next w:val="Normale"/>
    <w:link w:val="CitazioneCarattere"/>
    <w:uiPriority w:val="29"/>
    <w:qFormat/>
    <w:rsid w:val="007A7A0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A7A02"/>
    <w:rPr>
      <w:i/>
      <w:iCs/>
    </w:rPr>
  </w:style>
  <w:style w:type="paragraph" w:styleId="Citazioneintensa">
    <w:name w:val="Intense Quote"/>
    <w:basedOn w:val="Normale"/>
    <w:next w:val="Normale"/>
    <w:link w:val="CitazioneintensaCarattere"/>
    <w:uiPriority w:val="30"/>
    <w:qFormat/>
    <w:rsid w:val="007A7A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7A7A02"/>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7A7A02"/>
    <w:rPr>
      <w:i/>
      <w:iCs/>
      <w:color w:val="595959" w:themeColor="text1" w:themeTint="A6"/>
    </w:rPr>
  </w:style>
  <w:style w:type="character" w:styleId="Enfasiintensa">
    <w:name w:val="Intense Emphasis"/>
    <w:basedOn w:val="Carpredefinitoparagrafo"/>
    <w:uiPriority w:val="21"/>
    <w:qFormat/>
    <w:rsid w:val="007A7A02"/>
    <w:rPr>
      <w:b/>
      <w:bCs/>
      <w:i/>
      <w:iCs/>
    </w:rPr>
  </w:style>
  <w:style w:type="character" w:styleId="Riferimentodelicato">
    <w:name w:val="Subtle Reference"/>
    <w:basedOn w:val="Carpredefinitoparagrafo"/>
    <w:uiPriority w:val="31"/>
    <w:qFormat/>
    <w:rsid w:val="007A7A02"/>
    <w:rPr>
      <w:smallCaps/>
      <w:color w:val="404040" w:themeColor="text1" w:themeTint="BF"/>
    </w:rPr>
  </w:style>
  <w:style w:type="character" w:styleId="Riferimentointenso">
    <w:name w:val="Intense Reference"/>
    <w:basedOn w:val="Carpredefinitoparagrafo"/>
    <w:uiPriority w:val="32"/>
    <w:qFormat/>
    <w:rsid w:val="007A7A02"/>
    <w:rPr>
      <w:b/>
      <w:bCs/>
      <w:smallCaps/>
      <w:u w:val="single"/>
    </w:rPr>
  </w:style>
  <w:style w:type="character" w:styleId="Titolodellibro">
    <w:name w:val="Book Title"/>
    <w:basedOn w:val="Carpredefinitoparagrafo"/>
    <w:uiPriority w:val="33"/>
    <w:qFormat/>
    <w:rsid w:val="007A7A02"/>
    <w:rPr>
      <w:b/>
      <w:bCs/>
      <w:smallCaps/>
    </w:rPr>
  </w:style>
  <w:style w:type="paragraph" w:styleId="Sommario2">
    <w:name w:val="toc 2"/>
    <w:basedOn w:val="Normale"/>
    <w:next w:val="Normale"/>
    <w:autoRedefine/>
    <w:uiPriority w:val="39"/>
    <w:unhideWhenUsed/>
    <w:rsid w:val="008E541C"/>
    <w:pPr>
      <w:spacing w:after="100"/>
      <w:ind w:left="21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it-IT" w:eastAsia="it-IT"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A7A02"/>
  </w:style>
  <w:style w:type="paragraph" w:styleId="Titolo1">
    <w:name w:val="heading 1"/>
    <w:basedOn w:val="Normale"/>
    <w:next w:val="Normale"/>
    <w:link w:val="Titolo1Carattere"/>
    <w:uiPriority w:val="9"/>
    <w:qFormat/>
    <w:rsid w:val="007A7A0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Titolo2">
    <w:name w:val="heading 2"/>
    <w:basedOn w:val="Normale"/>
    <w:next w:val="Normale"/>
    <w:link w:val="Titolo2Carattere"/>
    <w:uiPriority w:val="9"/>
    <w:unhideWhenUsed/>
    <w:qFormat/>
    <w:rsid w:val="007A7A0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Titolo3">
    <w:name w:val="heading 3"/>
    <w:basedOn w:val="Normale"/>
    <w:next w:val="Normale"/>
    <w:link w:val="Titolo3Carattere"/>
    <w:uiPriority w:val="9"/>
    <w:semiHidden/>
    <w:unhideWhenUsed/>
    <w:qFormat/>
    <w:rsid w:val="007A7A0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olo4">
    <w:name w:val="heading 4"/>
    <w:basedOn w:val="Normale"/>
    <w:next w:val="Normale"/>
    <w:link w:val="Titolo4Carattere"/>
    <w:uiPriority w:val="9"/>
    <w:semiHidden/>
    <w:unhideWhenUsed/>
    <w:qFormat/>
    <w:rsid w:val="007A7A02"/>
    <w:pPr>
      <w:keepNext/>
      <w:keepLines/>
      <w:spacing w:before="80" w:after="0"/>
      <w:outlineLvl w:val="3"/>
    </w:pPr>
    <w:rPr>
      <w:rFonts w:asciiTheme="majorHAnsi" w:eastAsiaTheme="majorEastAsia" w:hAnsiTheme="majorHAnsi" w:cstheme="majorBidi"/>
      <w:sz w:val="24"/>
      <w:szCs w:val="24"/>
    </w:rPr>
  </w:style>
  <w:style w:type="paragraph" w:styleId="Titolo5">
    <w:name w:val="heading 5"/>
    <w:basedOn w:val="Normale"/>
    <w:next w:val="Normale"/>
    <w:link w:val="Titolo5Carattere"/>
    <w:uiPriority w:val="9"/>
    <w:semiHidden/>
    <w:unhideWhenUsed/>
    <w:qFormat/>
    <w:rsid w:val="007A7A02"/>
    <w:pPr>
      <w:keepNext/>
      <w:keepLines/>
      <w:spacing w:before="80" w:after="0"/>
      <w:outlineLvl w:val="4"/>
    </w:pPr>
    <w:rPr>
      <w:rFonts w:asciiTheme="majorHAnsi" w:eastAsiaTheme="majorEastAsia" w:hAnsiTheme="majorHAnsi" w:cstheme="majorBidi"/>
      <w:i/>
      <w:iCs/>
      <w:sz w:val="22"/>
      <w:szCs w:val="22"/>
    </w:rPr>
  </w:style>
  <w:style w:type="paragraph" w:styleId="Titolo6">
    <w:name w:val="heading 6"/>
    <w:basedOn w:val="Normale"/>
    <w:next w:val="Normale"/>
    <w:link w:val="Titolo6Carattere"/>
    <w:uiPriority w:val="9"/>
    <w:semiHidden/>
    <w:unhideWhenUsed/>
    <w:qFormat/>
    <w:rsid w:val="007A7A02"/>
    <w:pPr>
      <w:keepNext/>
      <w:keepLines/>
      <w:spacing w:before="80" w:after="0"/>
      <w:outlineLvl w:val="5"/>
    </w:pPr>
    <w:rPr>
      <w:rFonts w:asciiTheme="majorHAnsi" w:eastAsiaTheme="majorEastAsia" w:hAnsiTheme="majorHAnsi" w:cstheme="majorBidi"/>
      <w:color w:val="595959" w:themeColor="text1" w:themeTint="A6"/>
    </w:rPr>
  </w:style>
  <w:style w:type="paragraph" w:styleId="Titolo7">
    <w:name w:val="heading 7"/>
    <w:basedOn w:val="Normale"/>
    <w:next w:val="Normale"/>
    <w:link w:val="Titolo7Carattere"/>
    <w:uiPriority w:val="9"/>
    <w:semiHidden/>
    <w:unhideWhenUsed/>
    <w:qFormat/>
    <w:rsid w:val="007A7A02"/>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olo8">
    <w:name w:val="heading 8"/>
    <w:basedOn w:val="Normale"/>
    <w:next w:val="Normale"/>
    <w:link w:val="Titolo8Carattere"/>
    <w:uiPriority w:val="9"/>
    <w:semiHidden/>
    <w:unhideWhenUsed/>
    <w:qFormat/>
    <w:rsid w:val="007A7A0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olo9">
    <w:name w:val="heading 9"/>
    <w:basedOn w:val="Normale"/>
    <w:next w:val="Normale"/>
    <w:link w:val="Titolo9Carattere"/>
    <w:uiPriority w:val="9"/>
    <w:semiHidden/>
    <w:unhideWhenUsed/>
    <w:qFormat/>
    <w:rsid w:val="007A7A0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unhideWhenUsed/>
    <w:rsid w:val="0015110E"/>
    <w:rPr>
      <w:color w:val="0563C1"/>
      <w:u w:val="single"/>
    </w:rPr>
  </w:style>
  <w:style w:type="character" w:styleId="Rimandocommento">
    <w:name w:val="annotation reference"/>
    <w:uiPriority w:val="99"/>
    <w:semiHidden/>
    <w:unhideWhenUsed/>
    <w:rsid w:val="00BE6609"/>
    <w:rPr>
      <w:sz w:val="16"/>
      <w:szCs w:val="16"/>
    </w:rPr>
  </w:style>
  <w:style w:type="paragraph" w:styleId="Testocommento">
    <w:name w:val="annotation text"/>
    <w:basedOn w:val="Normale"/>
    <w:link w:val="TestocommentoCarattere"/>
    <w:uiPriority w:val="99"/>
    <w:semiHidden/>
    <w:unhideWhenUsed/>
    <w:rsid w:val="00BE6609"/>
    <w:rPr>
      <w:sz w:val="20"/>
      <w:szCs w:val="20"/>
    </w:rPr>
  </w:style>
  <w:style w:type="character" w:customStyle="1" w:styleId="TestocommentoCarattere">
    <w:name w:val="Testo commento Carattere"/>
    <w:link w:val="Testocommento"/>
    <w:uiPriority w:val="99"/>
    <w:semiHidden/>
    <w:rsid w:val="00BE6609"/>
    <w:rPr>
      <w:lang w:eastAsia="en-US"/>
    </w:rPr>
  </w:style>
  <w:style w:type="paragraph" w:styleId="Soggettocommento">
    <w:name w:val="annotation subject"/>
    <w:basedOn w:val="Testocommento"/>
    <w:next w:val="Testocommento"/>
    <w:link w:val="SoggettocommentoCarattere"/>
    <w:uiPriority w:val="99"/>
    <w:semiHidden/>
    <w:unhideWhenUsed/>
    <w:rsid w:val="00BE6609"/>
    <w:rPr>
      <w:b/>
      <w:bCs/>
    </w:rPr>
  </w:style>
  <w:style w:type="character" w:customStyle="1" w:styleId="SoggettocommentoCarattere">
    <w:name w:val="Soggetto commento Carattere"/>
    <w:link w:val="Soggettocommento"/>
    <w:uiPriority w:val="99"/>
    <w:semiHidden/>
    <w:rsid w:val="00BE6609"/>
    <w:rPr>
      <w:b/>
      <w:bCs/>
      <w:lang w:eastAsia="en-US"/>
    </w:rPr>
  </w:style>
  <w:style w:type="paragraph" w:styleId="Testofumetto">
    <w:name w:val="Balloon Text"/>
    <w:basedOn w:val="Normale"/>
    <w:link w:val="TestofumettoCarattere"/>
    <w:uiPriority w:val="99"/>
    <w:semiHidden/>
    <w:unhideWhenUsed/>
    <w:rsid w:val="00BE6609"/>
    <w:pPr>
      <w:spacing w:line="240" w:lineRule="auto"/>
    </w:pPr>
    <w:rPr>
      <w:rFonts w:ascii="Segoe UI" w:hAnsi="Segoe UI" w:cs="Segoe UI"/>
      <w:sz w:val="18"/>
      <w:szCs w:val="18"/>
    </w:rPr>
  </w:style>
  <w:style w:type="character" w:customStyle="1" w:styleId="TestofumettoCarattere">
    <w:name w:val="Testo fumetto Carattere"/>
    <w:link w:val="Testofumetto"/>
    <w:uiPriority w:val="99"/>
    <w:semiHidden/>
    <w:rsid w:val="00BE6609"/>
    <w:rPr>
      <w:rFonts w:ascii="Segoe UI" w:hAnsi="Segoe UI" w:cs="Segoe UI"/>
      <w:sz w:val="18"/>
      <w:szCs w:val="18"/>
      <w:lang w:eastAsia="en-US"/>
    </w:rPr>
  </w:style>
  <w:style w:type="paragraph" w:customStyle="1" w:styleId="Standard">
    <w:name w:val="Standard"/>
    <w:rsid w:val="002959C9"/>
    <w:pPr>
      <w:widowControl w:val="0"/>
      <w:suppressAutoHyphens/>
      <w:autoSpaceDN w:val="0"/>
    </w:pPr>
    <w:rPr>
      <w:rFonts w:eastAsia="SimSun" w:cs="Mangal"/>
      <w:kern w:val="3"/>
      <w:sz w:val="24"/>
      <w:szCs w:val="24"/>
      <w:lang w:eastAsia="zh-CN" w:bidi="hi-IN"/>
    </w:rPr>
  </w:style>
  <w:style w:type="paragraph" w:styleId="Testonormale">
    <w:name w:val="Plain Text"/>
    <w:basedOn w:val="Normale"/>
    <w:link w:val="TestonormaleCarattere"/>
    <w:uiPriority w:val="99"/>
    <w:semiHidden/>
    <w:unhideWhenUsed/>
    <w:rsid w:val="00617971"/>
    <w:pPr>
      <w:spacing w:line="240" w:lineRule="auto"/>
    </w:pPr>
    <w:rPr>
      <w:rFonts w:ascii="Arial" w:eastAsia="Times New Roman" w:hAnsi="Arial"/>
    </w:rPr>
  </w:style>
  <w:style w:type="character" w:customStyle="1" w:styleId="TestonormaleCarattere">
    <w:name w:val="Testo normale Carattere"/>
    <w:basedOn w:val="Carpredefinitoparagrafo"/>
    <w:link w:val="Testonormale"/>
    <w:uiPriority w:val="99"/>
    <w:semiHidden/>
    <w:rsid w:val="00617971"/>
    <w:rPr>
      <w:rFonts w:ascii="Arial" w:eastAsia="Times New Roman" w:hAnsi="Arial"/>
      <w:sz w:val="28"/>
      <w:szCs w:val="21"/>
    </w:rPr>
  </w:style>
  <w:style w:type="paragraph" w:styleId="NormaleWeb">
    <w:name w:val="Normal (Web)"/>
    <w:basedOn w:val="Normale"/>
    <w:uiPriority w:val="99"/>
    <w:unhideWhenUsed/>
    <w:rsid w:val="003818C8"/>
    <w:pPr>
      <w:spacing w:before="100" w:beforeAutospacing="1" w:after="100" w:afterAutospacing="1" w:line="240" w:lineRule="auto"/>
    </w:pPr>
    <w:rPr>
      <w:rFonts w:eastAsiaTheme="minorHAnsi"/>
      <w:sz w:val="24"/>
      <w:szCs w:val="24"/>
    </w:rPr>
  </w:style>
  <w:style w:type="paragraph" w:styleId="Intestazione">
    <w:name w:val="header"/>
    <w:basedOn w:val="Normale"/>
    <w:link w:val="IntestazioneCarattere"/>
    <w:uiPriority w:val="99"/>
    <w:unhideWhenUsed/>
    <w:rsid w:val="002D214D"/>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2D214D"/>
    <w:rPr>
      <w:sz w:val="28"/>
      <w:szCs w:val="28"/>
      <w:lang w:eastAsia="en-US"/>
    </w:rPr>
  </w:style>
  <w:style w:type="paragraph" w:styleId="Pidipagina">
    <w:name w:val="footer"/>
    <w:basedOn w:val="Normale"/>
    <w:link w:val="PidipaginaCarattere"/>
    <w:uiPriority w:val="99"/>
    <w:unhideWhenUsed/>
    <w:rsid w:val="002D214D"/>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2D214D"/>
    <w:rPr>
      <w:sz w:val="28"/>
      <w:szCs w:val="28"/>
      <w:lang w:eastAsia="en-US"/>
    </w:rPr>
  </w:style>
  <w:style w:type="character" w:styleId="Enfasicorsivo">
    <w:name w:val="Emphasis"/>
    <w:basedOn w:val="Carpredefinitoparagrafo"/>
    <w:uiPriority w:val="20"/>
    <w:qFormat/>
    <w:rsid w:val="007A7A02"/>
    <w:rPr>
      <w:i/>
      <w:iCs/>
    </w:rPr>
  </w:style>
  <w:style w:type="character" w:styleId="Enfasigrassetto">
    <w:name w:val="Strong"/>
    <w:basedOn w:val="Carpredefinitoparagrafo"/>
    <w:uiPriority w:val="22"/>
    <w:qFormat/>
    <w:rsid w:val="007A7A02"/>
    <w:rPr>
      <w:b/>
      <w:bCs/>
    </w:rPr>
  </w:style>
  <w:style w:type="character" w:customStyle="1" w:styleId="Titolo3Carattere">
    <w:name w:val="Titolo 3 Carattere"/>
    <w:basedOn w:val="Carpredefinitoparagrafo"/>
    <w:link w:val="Titolo3"/>
    <w:uiPriority w:val="9"/>
    <w:semiHidden/>
    <w:rsid w:val="007A7A02"/>
    <w:rPr>
      <w:rFonts w:asciiTheme="majorHAnsi" w:eastAsiaTheme="majorEastAsia" w:hAnsiTheme="majorHAnsi" w:cstheme="majorBidi"/>
      <w:color w:val="404040" w:themeColor="text1" w:themeTint="BF"/>
      <w:sz w:val="26"/>
      <w:szCs w:val="26"/>
    </w:rPr>
  </w:style>
  <w:style w:type="paragraph" w:styleId="Testonotaapidipagina">
    <w:name w:val="footnote text"/>
    <w:basedOn w:val="Normale"/>
    <w:link w:val="TestonotaapidipaginaCarattere"/>
    <w:uiPriority w:val="99"/>
    <w:semiHidden/>
    <w:unhideWhenUsed/>
    <w:rsid w:val="001D1801"/>
    <w:pPr>
      <w:spacing w:line="240" w:lineRule="auto"/>
    </w:pPr>
    <w:rPr>
      <w:rFonts w:ascii="Calibri" w:hAnsi="Calibri"/>
      <w:sz w:val="20"/>
      <w:szCs w:val="20"/>
    </w:rPr>
  </w:style>
  <w:style w:type="character" w:customStyle="1" w:styleId="TestonotaapidipaginaCarattere">
    <w:name w:val="Testo nota a piè di pagina Carattere"/>
    <w:basedOn w:val="Carpredefinitoparagrafo"/>
    <w:link w:val="Testonotaapidipagina"/>
    <w:uiPriority w:val="99"/>
    <w:semiHidden/>
    <w:rsid w:val="001D1801"/>
    <w:rPr>
      <w:rFonts w:ascii="Calibri" w:hAnsi="Calibri"/>
      <w:lang w:eastAsia="en-US"/>
    </w:rPr>
  </w:style>
  <w:style w:type="character" w:styleId="Rimandonotaapidipagina">
    <w:name w:val="footnote reference"/>
    <w:basedOn w:val="Carpredefinitoparagrafo"/>
    <w:uiPriority w:val="99"/>
    <w:semiHidden/>
    <w:unhideWhenUsed/>
    <w:rsid w:val="001D1801"/>
    <w:rPr>
      <w:vertAlign w:val="superscript"/>
    </w:rPr>
  </w:style>
  <w:style w:type="paragraph" w:styleId="Revisione">
    <w:name w:val="Revision"/>
    <w:hidden/>
    <w:uiPriority w:val="99"/>
    <w:semiHidden/>
    <w:rsid w:val="0032527E"/>
    <w:rPr>
      <w:sz w:val="28"/>
      <w:szCs w:val="28"/>
      <w:lang w:eastAsia="en-US"/>
    </w:rPr>
  </w:style>
  <w:style w:type="paragraph" w:styleId="Paragrafoelenco">
    <w:name w:val="List Paragraph"/>
    <w:basedOn w:val="Normale"/>
    <w:uiPriority w:val="34"/>
    <w:qFormat/>
    <w:rsid w:val="00C43FAE"/>
    <w:pPr>
      <w:ind w:left="720"/>
      <w:contextualSpacing/>
    </w:pPr>
  </w:style>
  <w:style w:type="character" w:styleId="Collegamentovisitato">
    <w:name w:val="FollowedHyperlink"/>
    <w:basedOn w:val="Carpredefinitoparagrafo"/>
    <w:uiPriority w:val="99"/>
    <w:semiHidden/>
    <w:unhideWhenUsed/>
    <w:rsid w:val="00BB1A54"/>
    <w:rPr>
      <w:color w:val="954F72" w:themeColor="followedHyperlink"/>
      <w:u w:val="single"/>
    </w:rPr>
  </w:style>
  <w:style w:type="character" w:customStyle="1" w:styleId="apple-converted-space">
    <w:name w:val="apple-converted-space"/>
    <w:basedOn w:val="Carpredefinitoparagrafo"/>
    <w:rsid w:val="0052707B"/>
  </w:style>
  <w:style w:type="character" w:styleId="Testosegnaposto">
    <w:name w:val="Placeholder Text"/>
    <w:basedOn w:val="Carpredefinitoparagrafo"/>
    <w:uiPriority w:val="99"/>
    <w:semiHidden/>
    <w:rsid w:val="00336939"/>
    <w:rPr>
      <w:color w:val="808080"/>
    </w:rPr>
  </w:style>
  <w:style w:type="character" w:customStyle="1" w:styleId="Titolo1Carattere">
    <w:name w:val="Titolo 1 Carattere"/>
    <w:basedOn w:val="Carpredefinitoparagrafo"/>
    <w:link w:val="Titolo1"/>
    <w:uiPriority w:val="9"/>
    <w:rsid w:val="007A7A02"/>
    <w:rPr>
      <w:rFonts w:asciiTheme="majorHAnsi" w:eastAsiaTheme="majorEastAsia" w:hAnsiTheme="majorHAnsi" w:cstheme="majorBidi"/>
      <w:color w:val="2E74B5" w:themeColor="accent1" w:themeShade="BF"/>
      <w:sz w:val="36"/>
      <w:szCs w:val="36"/>
    </w:rPr>
  </w:style>
  <w:style w:type="paragraph" w:styleId="Titolosommario">
    <w:name w:val="TOC Heading"/>
    <w:basedOn w:val="Titolo1"/>
    <w:next w:val="Normale"/>
    <w:uiPriority w:val="39"/>
    <w:unhideWhenUsed/>
    <w:qFormat/>
    <w:rsid w:val="007A7A02"/>
    <w:pPr>
      <w:outlineLvl w:val="9"/>
    </w:pPr>
  </w:style>
  <w:style w:type="paragraph" w:styleId="Sommario1">
    <w:name w:val="toc 1"/>
    <w:basedOn w:val="Normale"/>
    <w:next w:val="Normale"/>
    <w:autoRedefine/>
    <w:uiPriority w:val="39"/>
    <w:unhideWhenUsed/>
    <w:rsid w:val="007A7A02"/>
    <w:pPr>
      <w:spacing w:after="100"/>
    </w:pPr>
  </w:style>
  <w:style w:type="character" w:customStyle="1" w:styleId="Titolo2Carattere">
    <w:name w:val="Titolo 2 Carattere"/>
    <w:basedOn w:val="Carpredefinitoparagrafo"/>
    <w:link w:val="Titolo2"/>
    <w:uiPriority w:val="9"/>
    <w:rsid w:val="007A7A02"/>
    <w:rPr>
      <w:rFonts w:asciiTheme="majorHAnsi" w:eastAsiaTheme="majorEastAsia" w:hAnsiTheme="majorHAnsi" w:cstheme="majorBidi"/>
      <w:color w:val="2E74B5" w:themeColor="accent1" w:themeShade="BF"/>
      <w:sz w:val="28"/>
      <w:szCs w:val="28"/>
    </w:rPr>
  </w:style>
  <w:style w:type="character" w:customStyle="1" w:styleId="Titolo4Carattere">
    <w:name w:val="Titolo 4 Carattere"/>
    <w:basedOn w:val="Carpredefinitoparagrafo"/>
    <w:link w:val="Titolo4"/>
    <w:uiPriority w:val="9"/>
    <w:semiHidden/>
    <w:rsid w:val="007A7A02"/>
    <w:rPr>
      <w:rFonts w:asciiTheme="majorHAnsi" w:eastAsiaTheme="majorEastAsia" w:hAnsiTheme="majorHAnsi" w:cstheme="majorBidi"/>
      <w:sz w:val="24"/>
      <w:szCs w:val="24"/>
    </w:rPr>
  </w:style>
  <w:style w:type="character" w:customStyle="1" w:styleId="Titolo5Carattere">
    <w:name w:val="Titolo 5 Carattere"/>
    <w:basedOn w:val="Carpredefinitoparagrafo"/>
    <w:link w:val="Titolo5"/>
    <w:uiPriority w:val="9"/>
    <w:semiHidden/>
    <w:rsid w:val="007A7A02"/>
    <w:rPr>
      <w:rFonts w:asciiTheme="majorHAnsi" w:eastAsiaTheme="majorEastAsia" w:hAnsiTheme="majorHAnsi" w:cstheme="majorBidi"/>
      <w:i/>
      <w:iCs/>
      <w:sz w:val="22"/>
      <w:szCs w:val="22"/>
    </w:rPr>
  </w:style>
  <w:style w:type="character" w:customStyle="1" w:styleId="Titolo6Carattere">
    <w:name w:val="Titolo 6 Carattere"/>
    <w:basedOn w:val="Carpredefinitoparagrafo"/>
    <w:link w:val="Titolo6"/>
    <w:uiPriority w:val="9"/>
    <w:semiHidden/>
    <w:rsid w:val="007A7A02"/>
    <w:rPr>
      <w:rFonts w:asciiTheme="majorHAnsi" w:eastAsiaTheme="majorEastAsia" w:hAnsiTheme="majorHAnsi" w:cstheme="majorBidi"/>
      <w:color w:val="595959" w:themeColor="text1" w:themeTint="A6"/>
    </w:rPr>
  </w:style>
  <w:style w:type="character" w:customStyle="1" w:styleId="Titolo7Carattere">
    <w:name w:val="Titolo 7 Carattere"/>
    <w:basedOn w:val="Carpredefinitoparagrafo"/>
    <w:link w:val="Titolo7"/>
    <w:uiPriority w:val="9"/>
    <w:semiHidden/>
    <w:rsid w:val="007A7A02"/>
    <w:rPr>
      <w:rFonts w:asciiTheme="majorHAnsi" w:eastAsiaTheme="majorEastAsia" w:hAnsiTheme="majorHAnsi" w:cstheme="majorBidi"/>
      <w:i/>
      <w:iCs/>
      <w:color w:val="595959" w:themeColor="text1" w:themeTint="A6"/>
    </w:rPr>
  </w:style>
  <w:style w:type="character" w:customStyle="1" w:styleId="Titolo8Carattere">
    <w:name w:val="Titolo 8 Carattere"/>
    <w:basedOn w:val="Carpredefinitoparagrafo"/>
    <w:link w:val="Titolo8"/>
    <w:uiPriority w:val="9"/>
    <w:semiHidden/>
    <w:rsid w:val="007A7A02"/>
    <w:rPr>
      <w:rFonts w:asciiTheme="majorHAnsi" w:eastAsiaTheme="majorEastAsia" w:hAnsiTheme="majorHAnsi" w:cstheme="majorBidi"/>
      <w:smallCaps/>
      <w:color w:val="595959" w:themeColor="text1" w:themeTint="A6"/>
    </w:rPr>
  </w:style>
  <w:style w:type="character" w:customStyle="1" w:styleId="Titolo9Carattere">
    <w:name w:val="Titolo 9 Carattere"/>
    <w:basedOn w:val="Carpredefinitoparagrafo"/>
    <w:link w:val="Titolo9"/>
    <w:uiPriority w:val="9"/>
    <w:semiHidden/>
    <w:rsid w:val="007A7A02"/>
    <w:rPr>
      <w:rFonts w:asciiTheme="majorHAnsi" w:eastAsiaTheme="majorEastAsia" w:hAnsiTheme="majorHAnsi" w:cstheme="majorBidi"/>
      <w:i/>
      <w:iCs/>
      <w:smallCaps/>
      <w:color w:val="595959" w:themeColor="text1" w:themeTint="A6"/>
    </w:rPr>
  </w:style>
  <w:style w:type="paragraph" w:styleId="Didascalia">
    <w:name w:val="caption"/>
    <w:basedOn w:val="Normale"/>
    <w:next w:val="Normale"/>
    <w:uiPriority w:val="35"/>
    <w:unhideWhenUsed/>
    <w:qFormat/>
    <w:rsid w:val="007A7A02"/>
    <w:pPr>
      <w:spacing w:line="240" w:lineRule="auto"/>
    </w:pPr>
    <w:rPr>
      <w:b/>
      <w:bCs/>
      <w:color w:val="404040" w:themeColor="text1" w:themeTint="BF"/>
      <w:sz w:val="20"/>
      <w:szCs w:val="20"/>
    </w:rPr>
  </w:style>
  <w:style w:type="paragraph" w:styleId="Titolo">
    <w:name w:val="Title"/>
    <w:basedOn w:val="Normale"/>
    <w:next w:val="Normale"/>
    <w:link w:val="TitoloCarattere"/>
    <w:uiPriority w:val="10"/>
    <w:qFormat/>
    <w:rsid w:val="007A7A0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oloCarattere">
    <w:name w:val="Titolo Carattere"/>
    <w:basedOn w:val="Carpredefinitoparagrafo"/>
    <w:link w:val="Titolo"/>
    <w:uiPriority w:val="10"/>
    <w:rsid w:val="007A7A02"/>
    <w:rPr>
      <w:rFonts w:asciiTheme="majorHAnsi" w:eastAsiaTheme="majorEastAsia" w:hAnsiTheme="majorHAnsi" w:cstheme="majorBidi"/>
      <w:color w:val="2E74B5" w:themeColor="accent1" w:themeShade="BF"/>
      <w:spacing w:val="-7"/>
      <w:sz w:val="80"/>
      <w:szCs w:val="80"/>
    </w:rPr>
  </w:style>
  <w:style w:type="paragraph" w:styleId="Sottotitolo">
    <w:name w:val="Subtitle"/>
    <w:basedOn w:val="Normale"/>
    <w:next w:val="Normale"/>
    <w:link w:val="SottotitoloCarattere"/>
    <w:uiPriority w:val="11"/>
    <w:qFormat/>
    <w:rsid w:val="007A7A0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ttotitoloCarattere">
    <w:name w:val="Sottotitolo Carattere"/>
    <w:basedOn w:val="Carpredefinitoparagrafo"/>
    <w:link w:val="Sottotitolo"/>
    <w:uiPriority w:val="11"/>
    <w:rsid w:val="007A7A02"/>
    <w:rPr>
      <w:rFonts w:asciiTheme="majorHAnsi" w:eastAsiaTheme="majorEastAsia" w:hAnsiTheme="majorHAnsi" w:cstheme="majorBidi"/>
      <w:color w:val="404040" w:themeColor="text1" w:themeTint="BF"/>
      <w:sz w:val="30"/>
      <w:szCs w:val="30"/>
    </w:rPr>
  </w:style>
  <w:style w:type="paragraph" w:styleId="Nessunaspaziatura">
    <w:name w:val="No Spacing"/>
    <w:uiPriority w:val="1"/>
    <w:qFormat/>
    <w:rsid w:val="007A7A02"/>
    <w:pPr>
      <w:spacing w:after="0" w:line="240" w:lineRule="auto"/>
    </w:pPr>
  </w:style>
  <w:style w:type="paragraph" w:styleId="Citazione">
    <w:name w:val="Quote"/>
    <w:basedOn w:val="Normale"/>
    <w:next w:val="Normale"/>
    <w:link w:val="CitazioneCarattere"/>
    <w:uiPriority w:val="29"/>
    <w:qFormat/>
    <w:rsid w:val="007A7A02"/>
    <w:pPr>
      <w:spacing w:before="240" w:after="240" w:line="252" w:lineRule="auto"/>
      <w:ind w:left="864" w:right="864"/>
      <w:jc w:val="center"/>
    </w:pPr>
    <w:rPr>
      <w:i/>
      <w:iCs/>
    </w:rPr>
  </w:style>
  <w:style w:type="character" w:customStyle="1" w:styleId="CitazioneCarattere">
    <w:name w:val="Citazione Carattere"/>
    <w:basedOn w:val="Carpredefinitoparagrafo"/>
    <w:link w:val="Citazione"/>
    <w:uiPriority w:val="29"/>
    <w:rsid w:val="007A7A02"/>
    <w:rPr>
      <w:i/>
      <w:iCs/>
    </w:rPr>
  </w:style>
  <w:style w:type="paragraph" w:styleId="Citazioneintensa">
    <w:name w:val="Intense Quote"/>
    <w:basedOn w:val="Normale"/>
    <w:next w:val="Normale"/>
    <w:link w:val="CitazioneintensaCarattere"/>
    <w:uiPriority w:val="30"/>
    <w:qFormat/>
    <w:rsid w:val="007A7A0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CitazioneintensaCarattere">
    <w:name w:val="Citazione intensa Carattere"/>
    <w:basedOn w:val="Carpredefinitoparagrafo"/>
    <w:link w:val="Citazioneintensa"/>
    <w:uiPriority w:val="30"/>
    <w:rsid w:val="007A7A02"/>
    <w:rPr>
      <w:rFonts w:asciiTheme="majorHAnsi" w:eastAsiaTheme="majorEastAsia" w:hAnsiTheme="majorHAnsi" w:cstheme="majorBidi"/>
      <w:color w:val="5B9BD5" w:themeColor="accent1"/>
      <w:sz w:val="28"/>
      <w:szCs w:val="28"/>
    </w:rPr>
  </w:style>
  <w:style w:type="character" w:styleId="Enfasidelicata">
    <w:name w:val="Subtle Emphasis"/>
    <w:basedOn w:val="Carpredefinitoparagrafo"/>
    <w:uiPriority w:val="19"/>
    <w:qFormat/>
    <w:rsid w:val="007A7A02"/>
    <w:rPr>
      <w:i/>
      <w:iCs/>
      <w:color w:val="595959" w:themeColor="text1" w:themeTint="A6"/>
    </w:rPr>
  </w:style>
  <w:style w:type="character" w:styleId="Enfasiintensa">
    <w:name w:val="Intense Emphasis"/>
    <w:basedOn w:val="Carpredefinitoparagrafo"/>
    <w:uiPriority w:val="21"/>
    <w:qFormat/>
    <w:rsid w:val="007A7A02"/>
    <w:rPr>
      <w:b/>
      <w:bCs/>
      <w:i/>
      <w:iCs/>
    </w:rPr>
  </w:style>
  <w:style w:type="character" w:styleId="Riferimentodelicato">
    <w:name w:val="Subtle Reference"/>
    <w:basedOn w:val="Carpredefinitoparagrafo"/>
    <w:uiPriority w:val="31"/>
    <w:qFormat/>
    <w:rsid w:val="007A7A02"/>
    <w:rPr>
      <w:smallCaps/>
      <w:color w:val="404040" w:themeColor="text1" w:themeTint="BF"/>
    </w:rPr>
  </w:style>
  <w:style w:type="character" w:styleId="Riferimentointenso">
    <w:name w:val="Intense Reference"/>
    <w:basedOn w:val="Carpredefinitoparagrafo"/>
    <w:uiPriority w:val="32"/>
    <w:qFormat/>
    <w:rsid w:val="007A7A02"/>
    <w:rPr>
      <w:b/>
      <w:bCs/>
      <w:smallCaps/>
      <w:u w:val="single"/>
    </w:rPr>
  </w:style>
  <w:style w:type="character" w:styleId="Titolodellibro">
    <w:name w:val="Book Title"/>
    <w:basedOn w:val="Carpredefinitoparagrafo"/>
    <w:uiPriority w:val="33"/>
    <w:qFormat/>
    <w:rsid w:val="007A7A02"/>
    <w:rPr>
      <w:b/>
      <w:bCs/>
      <w:smallCaps/>
    </w:rPr>
  </w:style>
  <w:style w:type="paragraph" w:styleId="Sommario2">
    <w:name w:val="toc 2"/>
    <w:basedOn w:val="Normale"/>
    <w:next w:val="Normale"/>
    <w:autoRedefine/>
    <w:uiPriority w:val="39"/>
    <w:unhideWhenUsed/>
    <w:rsid w:val="008E541C"/>
    <w:pPr>
      <w:spacing w:after="100"/>
      <w:ind w:left="210"/>
    </w:pPr>
  </w:style>
</w:styles>
</file>

<file path=word/webSettings.xml><?xml version="1.0" encoding="utf-8"?>
<w:webSettings xmlns:r="http://schemas.openxmlformats.org/officeDocument/2006/relationships" xmlns:w="http://schemas.openxmlformats.org/wordprocessingml/2006/main">
  <w:divs>
    <w:div w:id="12078908">
      <w:bodyDiv w:val="1"/>
      <w:marLeft w:val="0"/>
      <w:marRight w:val="0"/>
      <w:marTop w:val="0"/>
      <w:marBottom w:val="0"/>
      <w:divBdr>
        <w:top w:val="none" w:sz="0" w:space="0" w:color="auto"/>
        <w:left w:val="none" w:sz="0" w:space="0" w:color="auto"/>
        <w:bottom w:val="none" w:sz="0" w:space="0" w:color="auto"/>
        <w:right w:val="none" w:sz="0" w:space="0" w:color="auto"/>
      </w:divBdr>
    </w:div>
    <w:div w:id="49691591">
      <w:bodyDiv w:val="1"/>
      <w:marLeft w:val="0"/>
      <w:marRight w:val="0"/>
      <w:marTop w:val="0"/>
      <w:marBottom w:val="0"/>
      <w:divBdr>
        <w:top w:val="none" w:sz="0" w:space="0" w:color="auto"/>
        <w:left w:val="none" w:sz="0" w:space="0" w:color="auto"/>
        <w:bottom w:val="none" w:sz="0" w:space="0" w:color="auto"/>
        <w:right w:val="none" w:sz="0" w:space="0" w:color="auto"/>
      </w:divBdr>
    </w:div>
    <w:div w:id="167451931">
      <w:bodyDiv w:val="1"/>
      <w:marLeft w:val="0"/>
      <w:marRight w:val="0"/>
      <w:marTop w:val="0"/>
      <w:marBottom w:val="0"/>
      <w:divBdr>
        <w:top w:val="none" w:sz="0" w:space="0" w:color="auto"/>
        <w:left w:val="none" w:sz="0" w:space="0" w:color="auto"/>
        <w:bottom w:val="none" w:sz="0" w:space="0" w:color="auto"/>
        <w:right w:val="none" w:sz="0" w:space="0" w:color="auto"/>
      </w:divBdr>
    </w:div>
    <w:div w:id="213397261">
      <w:bodyDiv w:val="1"/>
      <w:marLeft w:val="0"/>
      <w:marRight w:val="0"/>
      <w:marTop w:val="0"/>
      <w:marBottom w:val="0"/>
      <w:divBdr>
        <w:top w:val="none" w:sz="0" w:space="0" w:color="auto"/>
        <w:left w:val="none" w:sz="0" w:space="0" w:color="auto"/>
        <w:bottom w:val="none" w:sz="0" w:space="0" w:color="auto"/>
        <w:right w:val="none" w:sz="0" w:space="0" w:color="auto"/>
      </w:divBdr>
    </w:div>
    <w:div w:id="221451945">
      <w:bodyDiv w:val="1"/>
      <w:marLeft w:val="0"/>
      <w:marRight w:val="0"/>
      <w:marTop w:val="0"/>
      <w:marBottom w:val="0"/>
      <w:divBdr>
        <w:top w:val="none" w:sz="0" w:space="0" w:color="auto"/>
        <w:left w:val="none" w:sz="0" w:space="0" w:color="auto"/>
        <w:bottom w:val="none" w:sz="0" w:space="0" w:color="auto"/>
        <w:right w:val="none" w:sz="0" w:space="0" w:color="auto"/>
      </w:divBdr>
    </w:div>
    <w:div w:id="249588628">
      <w:bodyDiv w:val="1"/>
      <w:marLeft w:val="0"/>
      <w:marRight w:val="0"/>
      <w:marTop w:val="0"/>
      <w:marBottom w:val="0"/>
      <w:divBdr>
        <w:top w:val="none" w:sz="0" w:space="0" w:color="auto"/>
        <w:left w:val="none" w:sz="0" w:space="0" w:color="auto"/>
        <w:bottom w:val="none" w:sz="0" w:space="0" w:color="auto"/>
        <w:right w:val="none" w:sz="0" w:space="0" w:color="auto"/>
      </w:divBdr>
    </w:div>
    <w:div w:id="282032146">
      <w:bodyDiv w:val="1"/>
      <w:marLeft w:val="0"/>
      <w:marRight w:val="0"/>
      <w:marTop w:val="0"/>
      <w:marBottom w:val="0"/>
      <w:divBdr>
        <w:top w:val="none" w:sz="0" w:space="0" w:color="auto"/>
        <w:left w:val="none" w:sz="0" w:space="0" w:color="auto"/>
        <w:bottom w:val="none" w:sz="0" w:space="0" w:color="auto"/>
        <w:right w:val="none" w:sz="0" w:space="0" w:color="auto"/>
      </w:divBdr>
    </w:div>
    <w:div w:id="283582743">
      <w:bodyDiv w:val="1"/>
      <w:marLeft w:val="0"/>
      <w:marRight w:val="0"/>
      <w:marTop w:val="0"/>
      <w:marBottom w:val="0"/>
      <w:divBdr>
        <w:top w:val="none" w:sz="0" w:space="0" w:color="auto"/>
        <w:left w:val="none" w:sz="0" w:space="0" w:color="auto"/>
        <w:bottom w:val="none" w:sz="0" w:space="0" w:color="auto"/>
        <w:right w:val="none" w:sz="0" w:space="0" w:color="auto"/>
      </w:divBdr>
    </w:div>
    <w:div w:id="299043255">
      <w:bodyDiv w:val="1"/>
      <w:marLeft w:val="0"/>
      <w:marRight w:val="0"/>
      <w:marTop w:val="0"/>
      <w:marBottom w:val="0"/>
      <w:divBdr>
        <w:top w:val="none" w:sz="0" w:space="0" w:color="auto"/>
        <w:left w:val="none" w:sz="0" w:space="0" w:color="auto"/>
        <w:bottom w:val="none" w:sz="0" w:space="0" w:color="auto"/>
        <w:right w:val="none" w:sz="0" w:space="0" w:color="auto"/>
      </w:divBdr>
    </w:div>
    <w:div w:id="314914793">
      <w:bodyDiv w:val="1"/>
      <w:marLeft w:val="0"/>
      <w:marRight w:val="0"/>
      <w:marTop w:val="0"/>
      <w:marBottom w:val="0"/>
      <w:divBdr>
        <w:top w:val="none" w:sz="0" w:space="0" w:color="auto"/>
        <w:left w:val="none" w:sz="0" w:space="0" w:color="auto"/>
        <w:bottom w:val="none" w:sz="0" w:space="0" w:color="auto"/>
        <w:right w:val="none" w:sz="0" w:space="0" w:color="auto"/>
      </w:divBdr>
    </w:div>
    <w:div w:id="325517959">
      <w:bodyDiv w:val="1"/>
      <w:marLeft w:val="0"/>
      <w:marRight w:val="0"/>
      <w:marTop w:val="0"/>
      <w:marBottom w:val="0"/>
      <w:divBdr>
        <w:top w:val="none" w:sz="0" w:space="0" w:color="auto"/>
        <w:left w:val="none" w:sz="0" w:space="0" w:color="auto"/>
        <w:bottom w:val="none" w:sz="0" w:space="0" w:color="auto"/>
        <w:right w:val="none" w:sz="0" w:space="0" w:color="auto"/>
      </w:divBdr>
    </w:div>
    <w:div w:id="374699075">
      <w:bodyDiv w:val="1"/>
      <w:marLeft w:val="0"/>
      <w:marRight w:val="0"/>
      <w:marTop w:val="0"/>
      <w:marBottom w:val="0"/>
      <w:divBdr>
        <w:top w:val="none" w:sz="0" w:space="0" w:color="auto"/>
        <w:left w:val="none" w:sz="0" w:space="0" w:color="auto"/>
        <w:bottom w:val="none" w:sz="0" w:space="0" w:color="auto"/>
        <w:right w:val="none" w:sz="0" w:space="0" w:color="auto"/>
      </w:divBdr>
    </w:div>
    <w:div w:id="400326522">
      <w:bodyDiv w:val="1"/>
      <w:marLeft w:val="0"/>
      <w:marRight w:val="0"/>
      <w:marTop w:val="0"/>
      <w:marBottom w:val="0"/>
      <w:divBdr>
        <w:top w:val="none" w:sz="0" w:space="0" w:color="auto"/>
        <w:left w:val="none" w:sz="0" w:space="0" w:color="auto"/>
        <w:bottom w:val="none" w:sz="0" w:space="0" w:color="auto"/>
        <w:right w:val="none" w:sz="0" w:space="0" w:color="auto"/>
      </w:divBdr>
    </w:div>
    <w:div w:id="499350873">
      <w:bodyDiv w:val="1"/>
      <w:marLeft w:val="0"/>
      <w:marRight w:val="0"/>
      <w:marTop w:val="0"/>
      <w:marBottom w:val="0"/>
      <w:divBdr>
        <w:top w:val="none" w:sz="0" w:space="0" w:color="auto"/>
        <w:left w:val="none" w:sz="0" w:space="0" w:color="auto"/>
        <w:bottom w:val="none" w:sz="0" w:space="0" w:color="auto"/>
        <w:right w:val="none" w:sz="0" w:space="0" w:color="auto"/>
      </w:divBdr>
    </w:div>
    <w:div w:id="502428755">
      <w:bodyDiv w:val="1"/>
      <w:marLeft w:val="0"/>
      <w:marRight w:val="0"/>
      <w:marTop w:val="0"/>
      <w:marBottom w:val="0"/>
      <w:divBdr>
        <w:top w:val="none" w:sz="0" w:space="0" w:color="auto"/>
        <w:left w:val="none" w:sz="0" w:space="0" w:color="auto"/>
        <w:bottom w:val="none" w:sz="0" w:space="0" w:color="auto"/>
        <w:right w:val="none" w:sz="0" w:space="0" w:color="auto"/>
      </w:divBdr>
    </w:div>
    <w:div w:id="519004019">
      <w:bodyDiv w:val="1"/>
      <w:marLeft w:val="0"/>
      <w:marRight w:val="0"/>
      <w:marTop w:val="0"/>
      <w:marBottom w:val="0"/>
      <w:divBdr>
        <w:top w:val="none" w:sz="0" w:space="0" w:color="auto"/>
        <w:left w:val="none" w:sz="0" w:space="0" w:color="auto"/>
        <w:bottom w:val="none" w:sz="0" w:space="0" w:color="auto"/>
        <w:right w:val="none" w:sz="0" w:space="0" w:color="auto"/>
      </w:divBdr>
    </w:div>
    <w:div w:id="529219426">
      <w:bodyDiv w:val="1"/>
      <w:marLeft w:val="0"/>
      <w:marRight w:val="0"/>
      <w:marTop w:val="0"/>
      <w:marBottom w:val="0"/>
      <w:divBdr>
        <w:top w:val="none" w:sz="0" w:space="0" w:color="auto"/>
        <w:left w:val="none" w:sz="0" w:space="0" w:color="auto"/>
        <w:bottom w:val="none" w:sz="0" w:space="0" w:color="auto"/>
        <w:right w:val="none" w:sz="0" w:space="0" w:color="auto"/>
      </w:divBdr>
    </w:div>
    <w:div w:id="543836595">
      <w:bodyDiv w:val="1"/>
      <w:marLeft w:val="0"/>
      <w:marRight w:val="0"/>
      <w:marTop w:val="0"/>
      <w:marBottom w:val="0"/>
      <w:divBdr>
        <w:top w:val="none" w:sz="0" w:space="0" w:color="auto"/>
        <w:left w:val="none" w:sz="0" w:space="0" w:color="auto"/>
        <w:bottom w:val="none" w:sz="0" w:space="0" w:color="auto"/>
        <w:right w:val="none" w:sz="0" w:space="0" w:color="auto"/>
      </w:divBdr>
    </w:div>
    <w:div w:id="550312849">
      <w:bodyDiv w:val="1"/>
      <w:marLeft w:val="0"/>
      <w:marRight w:val="0"/>
      <w:marTop w:val="0"/>
      <w:marBottom w:val="0"/>
      <w:divBdr>
        <w:top w:val="none" w:sz="0" w:space="0" w:color="auto"/>
        <w:left w:val="none" w:sz="0" w:space="0" w:color="auto"/>
        <w:bottom w:val="none" w:sz="0" w:space="0" w:color="auto"/>
        <w:right w:val="none" w:sz="0" w:space="0" w:color="auto"/>
      </w:divBdr>
      <w:divsChild>
        <w:div w:id="719131433">
          <w:marLeft w:val="0"/>
          <w:marRight w:val="0"/>
          <w:marTop w:val="0"/>
          <w:marBottom w:val="0"/>
          <w:divBdr>
            <w:top w:val="none" w:sz="0" w:space="0" w:color="auto"/>
            <w:left w:val="none" w:sz="0" w:space="0" w:color="auto"/>
            <w:bottom w:val="none" w:sz="0" w:space="0" w:color="auto"/>
            <w:right w:val="none" w:sz="0" w:space="0" w:color="auto"/>
          </w:divBdr>
          <w:divsChild>
            <w:div w:id="115493217">
              <w:marLeft w:val="0"/>
              <w:marRight w:val="0"/>
              <w:marTop w:val="0"/>
              <w:marBottom w:val="0"/>
              <w:divBdr>
                <w:top w:val="none" w:sz="0" w:space="0" w:color="auto"/>
                <w:left w:val="none" w:sz="0" w:space="0" w:color="auto"/>
                <w:bottom w:val="none" w:sz="0" w:space="0" w:color="auto"/>
                <w:right w:val="none" w:sz="0" w:space="0" w:color="auto"/>
              </w:divBdr>
            </w:div>
          </w:divsChild>
        </w:div>
        <w:div w:id="809178477">
          <w:marLeft w:val="0"/>
          <w:marRight w:val="0"/>
          <w:marTop w:val="0"/>
          <w:marBottom w:val="0"/>
          <w:divBdr>
            <w:top w:val="none" w:sz="0" w:space="0" w:color="auto"/>
            <w:left w:val="none" w:sz="0" w:space="0" w:color="auto"/>
            <w:bottom w:val="none" w:sz="0" w:space="0" w:color="auto"/>
            <w:right w:val="none" w:sz="0" w:space="0" w:color="auto"/>
          </w:divBdr>
          <w:divsChild>
            <w:div w:id="180495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7971">
      <w:bodyDiv w:val="1"/>
      <w:marLeft w:val="0"/>
      <w:marRight w:val="0"/>
      <w:marTop w:val="0"/>
      <w:marBottom w:val="0"/>
      <w:divBdr>
        <w:top w:val="none" w:sz="0" w:space="0" w:color="auto"/>
        <w:left w:val="none" w:sz="0" w:space="0" w:color="auto"/>
        <w:bottom w:val="none" w:sz="0" w:space="0" w:color="auto"/>
        <w:right w:val="none" w:sz="0" w:space="0" w:color="auto"/>
      </w:divBdr>
    </w:div>
    <w:div w:id="565801896">
      <w:bodyDiv w:val="1"/>
      <w:marLeft w:val="0"/>
      <w:marRight w:val="0"/>
      <w:marTop w:val="0"/>
      <w:marBottom w:val="0"/>
      <w:divBdr>
        <w:top w:val="none" w:sz="0" w:space="0" w:color="auto"/>
        <w:left w:val="none" w:sz="0" w:space="0" w:color="auto"/>
        <w:bottom w:val="none" w:sz="0" w:space="0" w:color="auto"/>
        <w:right w:val="none" w:sz="0" w:space="0" w:color="auto"/>
      </w:divBdr>
    </w:div>
    <w:div w:id="574365162">
      <w:bodyDiv w:val="1"/>
      <w:marLeft w:val="0"/>
      <w:marRight w:val="0"/>
      <w:marTop w:val="0"/>
      <w:marBottom w:val="0"/>
      <w:divBdr>
        <w:top w:val="none" w:sz="0" w:space="0" w:color="auto"/>
        <w:left w:val="none" w:sz="0" w:space="0" w:color="auto"/>
        <w:bottom w:val="none" w:sz="0" w:space="0" w:color="auto"/>
        <w:right w:val="none" w:sz="0" w:space="0" w:color="auto"/>
      </w:divBdr>
    </w:div>
    <w:div w:id="609437910">
      <w:bodyDiv w:val="1"/>
      <w:marLeft w:val="0"/>
      <w:marRight w:val="0"/>
      <w:marTop w:val="0"/>
      <w:marBottom w:val="0"/>
      <w:divBdr>
        <w:top w:val="none" w:sz="0" w:space="0" w:color="auto"/>
        <w:left w:val="none" w:sz="0" w:space="0" w:color="auto"/>
        <w:bottom w:val="none" w:sz="0" w:space="0" w:color="auto"/>
        <w:right w:val="none" w:sz="0" w:space="0" w:color="auto"/>
      </w:divBdr>
      <w:divsChild>
        <w:div w:id="1301110731">
          <w:marLeft w:val="0"/>
          <w:marRight w:val="0"/>
          <w:marTop w:val="75"/>
          <w:marBottom w:val="150"/>
          <w:divBdr>
            <w:top w:val="none" w:sz="0" w:space="0" w:color="auto"/>
            <w:left w:val="none" w:sz="0" w:space="0" w:color="auto"/>
            <w:bottom w:val="none" w:sz="0" w:space="0" w:color="auto"/>
            <w:right w:val="none" w:sz="0" w:space="0" w:color="auto"/>
          </w:divBdr>
          <w:divsChild>
            <w:div w:id="1798714257">
              <w:marLeft w:val="0"/>
              <w:marRight w:val="0"/>
              <w:marTop w:val="0"/>
              <w:marBottom w:val="0"/>
              <w:divBdr>
                <w:top w:val="none" w:sz="0" w:space="0" w:color="auto"/>
                <w:left w:val="none" w:sz="0" w:space="0" w:color="auto"/>
                <w:bottom w:val="none" w:sz="0" w:space="0" w:color="auto"/>
                <w:right w:val="none" w:sz="0" w:space="0" w:color="auto"/>
              </w:divBdr>
              <w:divsChild>
                <w:div w:id="486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79815">
      <w:bodyDiv w:val="1"/>
      <w:marLeft w:val="0"/>
      <w:marRight w:val="0"/>
      <w:marTop w:val="0"/>
      <w:marBottom w:val="0"/>
      <w:divBdr>
        <w:top w:val="none" w:sz="0" w:space="0" w:color="auto"/>
        <w:left w:val="none" w:sz="0" w:space="0" w:color="auto"/>
        <w:bottom w:val="none" w:sz="0" w:space="0" w:color="auto"/>
        <w:right w:val="none" w:sz="0" w:space="0" w:color="auto"/>
      </w:divBdr>
    </w:div>
    <w:div w:id="629627246">
      <w:bodyDiv w:val="1"/>
      <w:marLeft w:val="0"/>
      <w:marRight w:val="0"/>
      <w:marTop w:val="0"/>
      <w:marBottom w:val="0"/>
      <w:divBdr>
        <w:top w:val="none" w:sz="0" w:space="0" w:color="auto"/>
        <w:left w:val="none" w:sz="0" w:space="0" w:color="auto"/>
        <w:bottom w:val="none" w:sz="0" w:space="0" w:color="auto"/>
        <w:right w:val="none" w:sz="0" w:space="0" w:color="auto"/>
      </w:divBdr>
    </w:div>
    <w:div w:id="640577331">
      <w:bodyDiv w:val="1"/>
      <w:marLeft w:val="0"/>
      <w:marRight w:val="0"/>
      <w:marTop w:val="0"/>
      <w:marBottom w:val="0"/>
      <w:divBdr>
        <w:top w:val="none" w:sz="0" w:space="0" w:color="auto"/>
        <w:left w:val="none" w:sz="0" w:space="0" w:color="auto"/>
        <w:bottom w:val="none" w:sz="0" w:space="0" w:color="auto"/>
        <w:right w:val="none" w:sz="0" w:space="0" w:color="auto"/>
      </w:divBdr>
    </w:div>
    <w:div w:id="659580355">
      <w:bodyDiv w:val="1"/>
      <w:marLeft w:val="0"/>
      <w:marRight w:val="0"/>
      <w:marTop w:val="0"/>
      <w:marBottom w:val="0"/>
      <w:divBdr>
        <w:top w:val="none" w:sz="0" w:space="0" w:color="auto"/>
        <w:left w:val="none" w:sz="0" w:space="0" w:color="auto"/>
        <w:bottom w:val="none" w:sz="0" w:space="0" w:color="auto"/>
        <w:right w:val="none" w:sz="0" w:space="0" w:color="auto"/>
      </w:divBdr>
    </w:div>
    <w:div w:id="689379761">
      <w:bodyDiv w:val="1"/>
      <w:marLeft w:val="0"/>
      <w:marRight w:val="0"/>
      <w:marTop w:val="0"/>
      <w:marBottom w:val="0"/>
      <w:divBdr>
        <w:top w:val="none" w:sz="0" w:space="0" w:color="auto"/>
        <w:left w:val="none" w:sz="0" w:space="0" w:color="auto"/>
        <w:bottom w:val="none" w:sz="0" w:space="0" w:color="auto"/>
        <w:right w:val="none" w:sz="0" w:space="0" w:color="auto"/>
      </w:divBdr>
    </w:div>
    <w:div w:id="719405631">
      <w:bodyDiv w:val="1"/>
      <w:marLeft w:val="0"/>
      <w:marRight w:val="0"/>
      <w:marTop w:val="0"/>
      <w:marBottom w:val="0"/>
      <w:divBdr>
        <w:top w:val="none" w:sz="0" w:space="0" w:color="auto"/>
        <w:left w:val="none" w:sz="0" w:space="0" w:color="auto"/>
        <w:bottom w:val="none" w:sz="0" w:space="0" w:color="auto"/>
        <w:right w:val="none" w:sz="0" w:space="0" w:color="auto"/>
      </w:divBdr>
    </w:div>
    <w:div w:id="729885425">
      <w:bodyDiv w:val="1"/>
      <w:marLeft w:val="0"/>
      <w:marRight w:val="0"/>
      <w:marTop w:val="0"/>
      <w:marBottom w:val="0"/>
      <w:divBdr>
        <w:top w:val="none" w:sz="0" w:space="0" w:color="auto"/>
        <w:left w:val="none" w:sz="0" w:space="0" w:color="auto"/>
        <w:bottom w:val="none" w:sz="0" w:space="0" w:color="auto"/>
        <w:right w:val="none" w:sz="0" w:space="0" w:color="auto"/>
      </w:divBdr>
    </w:div>
    <w:div w:id="784538404">
      <w:bodyDiv w:val="1"/>
      <w:marLeft w:val="0"/>
      <w:marRight w:val="0"/>
      <w:marTop w:val="0"/>
      <w:marBottom w:val="0"/>
      <w:divBdr>
        <w:top w:val="none" w:sz="0" w:space="0" w:color="auto"/>
        <w:left w:val="none" w:sz="0" w:space="0" w:color="auto"/>
        <w:bottom w:val="none" w:sz="0" w:space="0" w:color="auto"/>
        <w:right w:val="none" w:sz="0" w:space="0" w:color="auto"/>
      </w:divBdr>
    </w:div>
    <w:div w:id="789858234">
      <w:bodyDiv w:val="1"/>
      <w:marLeft w:val="0"/>
      <w:marRight w:val="0"/>
      <w:marTop w:val="0"/>
      <w:marBottom w:val="0"/>
      <w:divBdr>
        <w:top w:val="none" w:sz="0" w:space="0" w:color="auto"/>
        <w:left w:val="none" w:sz="0" w:space="0" w:color="auto"/>
        <w:bottom w:val="none" w:sz="0" w:space="0" w:color="auto"/>
        <w:right w:val="none" w:sz="0" w:space="0" w:color="auto"/>
      </w:divBdr>
    </w:div>
    <w:div w:id="810948510">
      <w:bodyDiv w:val="1"/>
      <w:marLeft w:val="0"/>
      <w:marRight w:val="0"/>
      <w:marTop w:val="0"/>
      <w:marBottom w:val="0"/>
      <w:divBdr>
        <w:top w:val="none" w:sz="0" w:space="0" w:color="auto"/>
        <w:left w:val="none" w:sz="0" w:space="0" w:color="auto"/>
        <w:bottom w:val="none" w:sz="0" w:space="0" w:color="auto"/>
        <w:right w:val="none" w:sz="0" w:space="0" w:color="auto"/>
      </w:divBdr>
    </w:div>
    <w:div w:id="844907003">
      <w:bodyDiv w:val="1"/>
      <w:marLeft w:val="0"/>
      <w:marRight w:val="0"/>
      <w:marTop w:val="0"/>
      <w:marBottom w:val="0"/>
      <w:divBdr>
        <w:top w:val="none" w:sz="0" w:space="0" w:color="auto"/>
        <w:left w:val="none" w:sz="0" w:space="0" w:color="auto"/>
        <w:bottom w:val="none" w:sz="0" w:space="0" w:color="auto"/>
        <w:right w:val="none" w:sz="0" w:space="0" w:color="auto"/>
      </w:divBdr>
    </w:div>
    <w:div w:id="847410372">
      <w:bodyDiv w:val="1"/>
      <w:marLeft w:val="0"/>
      <w:marRight w:val="0"/>
      <w:marTop w:val="0"/>
      <w:marBottom w:val="0"/>
      <w:divBdr>
        <w:top w:val="none" w:sz="0" w:space="0" w:color="auto"/>
        <w:left w:val="none" w:sz="0" w:space="0" w:color="auto"/>
        <w:bottom w:val="none" w:sz="0" w:space="0" w:color="auto"/>
        <w:right w:val="none" w:sz="0" w:space="0" w:color="auto"/>
      </w:divBdr>
    </w:div>
    <w:div w:id="965085593">
      <w:bodyDiv w:val="1"/>
      <w:marLeft w:val="0"/>
      <w:marRight w:val="0"/>
      <w:marTop w:val="0"/>
      <w:marBottom w:val="0"/>
      <w:divBdr>
        <w:top w:val="none" w:sz="0" w:space="0" w:color="auto"/>
        <w:left w:val="none" w:sz="0" w:space="0" w:color="auto"/>
        <w:bottom w:val="none" w:sz="0" w:space="0" w:color="auto"/>
        <w:right w:val="none" w:sz="0" w:space="0" w:color="auto"/>
      </w:divBdr>
    </w:div>
    <w:div w:id="980882626">
      <w:bodyDiv w:val="1"/>
      <w:marLeft w:val="0"/>
      <w:marRight w:val="0"/>
      <w:marTop w:val="0"/>
      <w:marBottom w:val="0"/>
      <w:divBdr>
        <w:top w:val="none" w:sz="0" w:space="0" w:color="auto"/>
        <w:left w:val="none" w:sz="0" w:space="0" w:color="auto"/>
        <w:bottom w:val="none" w:sz="0" w:space="0" w:color="auto"/>
        <w:right w:val="none" w:sz="0" w:space="0" w:color="auto"/>
      </w:divBdr>
    </w:div>
    <w:div w:id="999697569">
      <w:bodyDiv w:val="1"/>
      <w:marLeft w:val="0"/>
      <w:marRight w:val="0"/>
      <w:marTop w:val="0"/>
      <w:marBottom w:val="0"/>
      <w:divBdr>
        <w:top w:val="none" w:sz="0" w:space="0" w:color="auto"/>
        <w:left w:val="none" w:sz="0" w:space="0" w:color="auto"/>
        <w:bottom w:val="none" w:sz="0" w:space="0" w:color="auto"/>
        <w:right w:val="none" w:sz="0" w:space="0" w:color="auto"/>
      </w:divBdr>
    </w:div>
    <w:div w:id="1008172208">
      <w:bodyDiv w:val="1"/>
      <w:marLeft w:val="0"/>
      <w:marRight w:val="0"/>
      <w:marTop w:val="0"/>
      <w:marBottom w:val="0"/>
      <w:divBdr>
        <w:top w:val="none" w:sz="0" w:space="0" w:color="auto"/>
        <w:left w:val="none" w:sz="0" w:space="0" w:color="auto"/>
        <w:bottom w:val="none" w:sz="0" w:space="0" w:color="auto"/>
        <w:right w:val="none" w:sz="0" w:space="0" w:color="auto"/>
      </w:divBdr>
    </w:div>
    <w:div w:id="1099788379">
      <w:bodyDiv w:val="1"/>
      <w:marLeft w:val="0"/>
      <w:marRight w:val="0"/>
      <w:marTop w:val="0"/>
      <w:marBottom w:val="0"/>
      <w:divBdr>
        <w:top w:val="none" w:sz="0" w:space="0" w:color="auto"/>
        <w:left w:val="none" w:sz="0" w:space="0" w:color="auto"/>
        <w:bottom w:val="none" w:sz="0" w:space="0" w:color="auto"/>
        <w:right w:val="none" w:sz="0" w:space="0" w:color="auto"/>
      </w:divBdr>
    </w:div>
    <w:div w:id="1183857097">
      <w:bodyDiv w:val="1"/>
      <w:marLeft w:val="0"/>
      <w:marRight w:val="0"/>
      <w:marTop w:val="0"/>
      <w:marBottom w:val="0"/>
      <w:divBdr>
        <w:top w:val="none" w:sz="0" w:space="0" w:color="auto"/>
        <w:left w:val="none" w:sz="0" w:space="0" w:color="auto"/>
        <w:bottom w:val="none" w:sz="0" w:space="0" w:color="auto"/>
        <w:right w:val="none" w:sz="0" w:space="0" w:color="auto"/>
      </w:divBdr>
    </w:div>
    <w:div w:id="1191841690">
      <w:bodyDiv w:val="1"/>
      <w:marLeft w:val="0"/>
      <w:marRight w:val="0"/>
      <w:marTop w:val="0"/>
      <w:marBottom w:val="0"/>
      <w:divBdr>
        <w:top w:val="none" w:sz="0" w:space="0" w:color="auto"/>
        <w:left w:val="none" w:sz="0" w:space="0" w:color="auto"/>
        <w:bottom w:val="none" w:sz="0" w:space="0" w:color="auto"/>
        <w:right w:val="none" w:sz="0" w:space="0" w:color="auto"/>
      </w:divBdr>
      <w:divsChild>
        <w:div w:id="590701313">
          <w:marLeft w:val="0"/>
          <w:marRight w:val="0"/>
          <w:marTop w:val="75"/>
          <w:marBottom w:val="150"/>
          <w:divBdr>
            <w:top w:val="none" w:sz="0" w:space="0" w:color="auto"/>
            <w:left w:val="none" w:sz="0" w:space="0" w:color="auto"/>
            <w:bottom w:val="none" w:sz="0" w:space="0" w:color="auto"/>
            <w:right w:val="none" w:sz="0" w:space="0" w:color="auto"/>
          </w:divBdr>
          <w:divsChild>
            <w:div w:id="1049231798">
              <w:marLeft w:val="0"/>
              <w:marRight w:val="0"/>
              <w:marTop w:val="0"/>
              <w:marBottom w:val="0"/>
              <w:divBdr>
                <w:top w:val="none" w:sz="0" w:space="0" w:color="auto"/>
                <w:left w:val="none" w:sz="0" w:space="0" w:color="auto"/>
                <w:bottom w:val="none" w:sz="0" w:space="0" w:color="auto"/>
                <w:right w:val="none" w:sz="0" w:space="0" w:color="auto"/>
              </w:divBdr>
              <w:divsChild>
                <w:div w:id="21200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81080">
      <w:bodyDiv w:val="1"/>
      <w:marLeft w:val="0"/>
      <w:marRight w:val="0"/>
      <w:marTop w:val="0"/>
      <w:marBottom w:val="0"/>
      <w:divBdr>
        <w:top w:val="none" w:sz="0" w:space="0" w:color="auto"/>
        <w:left w:val="none" w:sz="0" w:space="0" w:color="auto"/>
        <w:bottom w:val="none" w:sz="0" w:space="0" w:color="auto"/>
        <w:right w:val="none" w:sz="0" w:space="0" w:color="auto"/>
      </w:divBdr>
    </w:div>
    <w:div w:id="1228152028">
      <w:bodyDiv w:val="1"/>
      <w:marLeft w:val="0"/>
      <w:marRight w:val="0"/>
      <w:marTop w:val="0"/>
      <w:marBottom w:val="0"/>
      <w:divBdr>
        <w:top w:val="none" w:sz="0" w:space="0" w:color="auto"/>
        <w:left w:val="none" w:sz="0" w:space="0" w:color="auto"/>
        <w:bottom w:val="none" w:sz="0" w:space="0" w:color="auto"/>
        <w:right w:val="none" w:sz="0" w:space="0" w:color="auto"/>
      </w:divBdr>
    </w:div>
    <w:div w:id="1244608455">
      <w:bodyDiv w:val="1"/>
      <w:marLeft w:val="0"/>
      <w:marRight w:val="0"/>
      <w:marTop w:val="0"/>
      <w:marBottom w:val="0"/>
      <w:divBdr>
        <w:top w:val="none" w:sz="0" w:space="0" w:color="auto"/>
        <w:left w:val="none" w:sz="0" w:space="0" w:color="auto"/>
        <w:bottom w:val="none" w:sz="0" w:space="0" w:color="auto"/>
        <w:right w:val="none" w:sz="0" w:space="0" w:color="auto"/>
      </w:divBdr>
    </w:div>
    <w:div w:id="1255357376">
      <w:bodyDiv w:val="1"/>
      <w:marLeft w:val="0"/>
      <w:marRight w:val="0"/>
      <w:marTop w:val="0"/>
      <w:marBottom w:val="0"/>
      <w:divBdr>
        <w:top w:val="none" w:sz="0" w:space="0" w:color="auto"/>
        <w:left w:val="none" w:sz="0" w:space="0" w:color="auto"/>
        <w:bottom w:val="none" w:sz="0" w:space="0" w:color="auto"/>
        <w:right w:val="none" w:sz="0" w:space="0" w:color="auto"/>
      </w:divBdr>
      <w:divsChild>
        <w:div w:id="271330092">
          <w:marLeft w:val="0"/>
          <w:marRight w:val="0"/>
          <w:marTop w:val="0"/>
          <w:marBottom w:val="0"/>
          <w:divBdr>
            <w:top w:val="none" w:sz="0" w:space="0" w:color="auto"/>
            <w:left w:val="none" w:sz="0" w:space="0" w:color="auto"/>
            <w:bottom w:val="none" w:sz="0" w:space="0" w:color="auto"/>
            <w:right w:val="none" w:sz="0" w:space="0" w:color="auto"/>
          </w:divBdr>
        </w:div>
      </w:divsChild>
    </w:div>
    <w:div w:id="1268149337">
      <w:bodyDiv w:val="1"/>
      <w:marLeft w:val="0"/>
      <w:marRight w:val="0"/>
      <w:marTop w:val="0"/>
      <w:marBottom w:val="0"/>
      <w:divBdr>
        <w:top w:val="none" w:sz="0" w:space="0" w:color="auto"/>
        <w:left w:val="none" w:sz="0" w:space="0" w:color="auto"/>
        <w:bottom w:val="none" w:sz="0" w:space="0" w:color="auto"/>
        <w:right w:val="none" w:sz="0" w:space="0" w:color="auto"/>
      </w:divBdr>
    </w:div>
    <w:div w:id="1287004104">
      <w:bodyDiv w:val="1"/>
      <w:marLeft w:val="0"/>
      <w:marRight w:val="0"/>
      <w:marTop w:val="0"/>
      <w:marBottom w:val="0"/>
      <w:divBdr>
        <w:top w:val="none" w:sz="0" w:space="0" w:color="auto"/>
        <w:left w:val="none" w:sz="0" w:space="0" w:color="auto"/>
        <w:bottom w:val="none" w:sz="0" w:space="0" w:color="auto"/>
        <w:right w:val="none" w:sz="0" w:space="0" w:color="auto"/>
      </w:divBdr>
    </w:div>
    <w:div w:id="1311908989">
      <w:bodyDiv w:val="1"/>
      <w:marLeft w:val="0"/>
      <w:marRight w:val="0"/>
      <w:marTop w:val="0"/>
      <w:marBottom w:val="0"/>
      <w:divBdr>
        <w:top w:val="none" w:sz="0" w:space="0" w:color="auto"/>
        <w:left w:val="none" w:sz="0" w:space="0" w:color="auto"/>
        <w:bottom w:val="none" w:sz="0" w:space="0" w:color="auto"/>
        <w:right w:val="none" w:sz="0" w:space="0" w:color="auto"/>
      </w:divBdr>
    </w:div>
    <w:div w:id="1391610214">
      <w:bodyDiv w:val="1"/>
      <w:marLeft w:val="0"/>
      <w:marRight w:val="0"/>
      <w:marTop w:val="0"/>
      <w:marBottom w:val="0"/>
      <w:divBdr>
        <w:top w:val="none" w:sz="0" w:space="0" w:color="auto"/>
        <w:left w:val="none" w:sz="0" w:space="0" w:color="auto"/>
        <w:bottom w:val="none" w:sz="0" w:space="0" w:color="auto"/>
        <w:right w:val="none" w:sz="0" w:space="0" w:color="auto"/>
      </w:divBdr>
    </w:div>
    <w:div w:id="1400010237">
      <w:bodyDiv w:val="1"/>
      <w:marLeft w:val="0"/>
      <w:marRight w:val="0"/>
      <w:marTop w:val="0"/>
      <w:marBottom w:val="0"/>
      <w:divBdr>
        <w:top w:val="none" w:sz="0" w:space="0" w:color="auto"/>
        <w:left w:val="none" w:sz="0" w:space="0" w:color="auto"/>
        <w:bottom w:val="none" w:sz="0" w:space="0" w:color="auto"/>
        <w:right w:val="none" w:sz="0" w:space="0" w:color="auto"/>
      </w:divBdr>
    </w:div>
    <w:div w:id="1415779060">
      <w:bodyDiv w:val="1"/>
      <w:marLeft w:val="0"/>
      <w:marRight w:val="0"/>
      <w:marTop w:val="0"/>
      <w:marBottom w:val="0"/>
      <w:divBdr>
        <w:top w:val="none" w:sz="0" w:space="0" w:color="auto"/>
        <w:left w:val="none" w:sz="0" w:space="0" w:color="auto"/>
        <w:bottom w:val="none" w:sz="0" w:space="0" w:color="auto"/>
        <w:right w:val="none" w:sz="0" w:space="0" w:color="auto"/>
      </w:divBdr>
    </w:div>
    <w:div w:id="1427384324">
      <w:bodyDiv w:val="1"/>
      <w:marLeft w:val="0"/>
      <w:marRight w:val="0"/>
      <w:marTop w:val="0"/>
      <w:marBottom w:val="0"/>
      <w:divBdr>
        <w:top w:val="none" w:sz="0" w:space="0" w:color="auto"/>
        <w:left w:val="none" w:sz="0" w:space="0" w:color="auto"/>
        <w:bottom w:val="none" w:sz="0" w:space="0" w:color="auto"/>
        <w:right w:val="none" w:sz="0" w:space="0" w:color="auto"/>
      </w:divBdr>
    </w:div>
    <w:div w:id="1431511645">
      <w:bodyDiv w:val="1"/>
      <w:marLeft w:val="0"/>
      <w:marRight w:val="0"/>
      <w:marTop w:val="0"/>
      <w:marBottom w:val="0"/>
      <w:divBdr>
        <w:top w:val="none" w:sz="0" w:space="0" w:color="auto"/>
        <w:left w:val="none" w:sz="0" w:space="0" w:color="auto"/>
        <w:bottom w:val="none" w:sz="0" w:space="0" w:color="auto"/>
        <w:right w:val="none" w:sz="0" w:space="0" w:color="auto"/>
      </w:divBdr>
    </w:div>
    <w:div w:id="1435898932">
      <w:bodyDiv w:val="1"/>
      <w:marLeft w:val="0"/>
      <w:marRight w:val="0"/>
      <w:marTop w:val="0"/>
      <w:marBottom w:val="0"/>
      <w:divBdr>
        <w:top w:val="none" w:sz="0" w:space="0" w:color="auto"/>
        <w:left w:val="none" w:sz="0" w:space="0" w:color="auto"/>
        <w:bottom w:val="none" w:sz="0" w:space="0" w:color="auto"/>
        <w:right w:val="none" w:sz="0" w:space="0" w:color="auto"/>
      </w:divBdr>
    </w:div>
    <w:div w:id="1447701824">
      <w:bodyDiv w:val="1"/>
      <w:marLeft w:val="0"/>
      <w:marRight w:val="0"/>
      <w:marTop w:val="0"/>
      <w:marBottom w:val="0"/>
      <w:divBdr>
        <w:top w:val="none" w:sz="0" w:space="0" w:color="auto"/>
        <w:left w:val="none" w:sz="0" w:space="0" w:color="auto"/>
        <w:bottom w:val="none" w:sz="0" w:space="0" w:color="auto"/>
        <w:right w:val="none" w:sz="0" w:space="0" w:color="auto"/>
      </w:divBdr>
    </w:div>
    <w:div w:id="1450275431">
      <w:bodyDiv w:val="1"/>
      <w:marLeft w:val="0"/>
      <w:marRight w:val="0"/>
      <w:marTop w:val="0"/>
      <w:marBottom w:val="0"/>
      <w:divBdr>
        <w:top w:val="none" w:sz="0" w:space="0" w:color="auto"/>
        <w:left w:val="none" w:sz="0" w:space="0" w:color="auto"/>
        <w:bottom w:val="none" w:sz="0" w:space="0" w:color="auto"/>
        <w:right w:val="none" w:sz="0" w:space="0" w:color="auto"/>
      </w:divBdr>
      <w:divsChild>
        <w:div w:id="1631788814">
          <w:marLeft w:val="0"/>
          <w:marRight w:val="0"/>
          <w:marTop w:val="0"/>
          <w:marBottom w:val="0"/>
          <w:divBdr>
            <w:top w:val="none" w:sz="0" w:space="0" w:color="auto"/>
            <w:left w:val="none" w:sz="0" w:space="0" w:color="auto"/>
            <w:bottom w:val="none" w:sz="0" w:space="0" w:color="auto"/>
            <w:right w:val="none" w:sz="0" w:space="0" w:color="auto"/>
          </w:divBdr>
          <w:divsChild>
            <w:div w:id="418019091">
              <w:marLeft w:val="0"/>
              <w:marRight w:val="0"/>
              <w:marTop w:val="0"/>
              <w:marBottom w:val="0"/>
              <w:divBdr>
                <w:top w:val="single" w:sz="6" w:space="3" w:color="D9D9D9"/>
                <w:left w:val="none" w:sz="0" w:space="0" w:color="auto"/>
                <w:bottom w:val="none" w:sz="0" w:space="0" w:color="auto"/>
                <w:right w:val="none" w:sz="0" w:space="0" w:color="auto"/>
              </w:divBdr>
            </w:div>
            <w:div w:id="858005562">
              <w:marLeft w:val="0"/>
              <w:marRight w:val="0"/>
              <w:marTop w:val="0"/>
              <w:marBottom w:val="0"/>
              <w:divBdr>
                <w:top w:val="none" w:sz="0" w:space="0" w:color="auto"/>
                <w:left w:val="none" w:sz="0" w:space="0" w:color="auto"/>
                <w:bottom w:val="none" w:sz="0" w:space="0" w:color="auto"/>
                <w:right w:val="none" w:sz="0" w:space="0" w:color="auto"/>
              </w:divBdr>
            </w:div>
          </w:divsChild>
        </w:div>
        <w:div w:id="224072481">
          <w:marLeft w:val="0"/>
          <w:marRight w:val="0"/>
          <w:marTop w:val="0"/>
          <w:marBottom w:val="0"/>
          <w:divBdr>
            <w:top w:val="none" w:sz="0" w:space="0" w:color="auto"/>
            <w:left w:val="none" w:sz="0" w:space="0" w:color="auto"/>
            <w:bottom w:val="single" w:sz="6" w:space="0" w:color="D9D9D9"/>
            <w:right w:val="none" w:sz="0" w:space="0" w:color="auto"/>
          </w:divBdr>
          <w:divsChild>
            <w:div w:id="1854295486">
              <w:marLeft w:val="0"/>
              <w:marRight w:val="0"/>
              <w:marTop w:val="0"/>
              <w:marBottom w:val="0"/>
              <w:divBdr>
                <w:top w:val="none" w:sz="0" w:space="0" w:color="auto"/>
                <w:left w:val="none" w:sz="0" w:space="0" w:color="auto"/>
                <w:bottom w:val="none" w:sz="0" w:space="0" w:color="auto"/>
                <w:right w:val="none" w:sz="0" w:space="0" w:color="auto"/>
              </w:divBdr>
            </w:div>
          </w:divsChild>
        </w:div>
        <w:div w:id="1998609546">
          <w:marLeft w:val="0"/>
          <w:marRight w:val="0"/>
          <w:marTop w:val="0"/>
          <w:marBottom w:val="0"/>
          <w:divBdr>
            <w:top w:val="none" w:sz="0" w:space="0" w:color="auto"/>
            <w:left w:val="none" w:sz="0" w:space="0" w:color="auto"/>
            <w:bottom w:val="none" w:sz="0" w:space="0" w:color="auto"/>
            <w:right w:val="none" w:sz="0" w:space="0" w:color="auto"/>
          </w:divBdr>
        </w:div>
        <w:div w:id="149713603">
          <w:marLeft w:val="0"/>
          <w:marRight w:val="0"/>
          <w:marTop w:val="120"/>
          <w:marBottom w:val="120"/>
          <w:divBdr>
            <w:top w:val="none" w:sz="0" w:space="0" w:color="auto"/>
            <w:left w:val="none" w:sz="0" w:space="0" w:color="auto"/>
            <w:bottom w:val="none" w:sz="0" w:space="0" w:color="auto"/>
            <w:right w:val="none" w:sz="0" w:space="0" w:color="auto"/>
          </w:divBdr>
          <w:divsChild>
            <w:div w:id="1401904912">
              <w:marLeft w:val="0"/>
              <w:marRight w:val="150"/>
              <w:marTop w:val="0"/>
              <w:marBottom w:val="75"/>
              <w:divBdr>
                <w:top w:val="none" w:sz="0" w:space="0" w:color="auto"/>
                <w:left w:val="none" w:sz="0" w:space="0" w:color="auto"/>
                <w:bottom w:val="none" w:sz="0" w:space="0" w:color="auto"/>
                <w:right w:val="none" w:sz="0" w:space="0" w:color="auto"/>
              </w:divBdr>
              <w:divsChild>
                <w:div w:id="10069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3273">
      <w:bodyDiv w:val="1"/>
      <w:marLeft w:val="0"/>
      <w:marRight w:val="0"/>
      <w:marTop w:val="0"/>
      <w:marBottom w:val="0"/>
      <w:divBdr>
        <w:top w:val="none" w:sz="0" w:space="0" w:color="auto"/>
        <w:left w:val="none" w:sz="0" w:space="0" w:color="auto"/>
        <w:bottom w:val="none" w:sz="0" w:space="0" w:color="auto"/>
        <w:right w:val="none" w:sz="0" w:space="0" w:color="auto"/>
      </w:divBdr>
    </w:div>
    <w:div w:id="1613393120">
      <w:bodyDiv w:val="1"/>
      <w:marLeft w:val="0"/>
      <w:marRight w:val="0"/>
      <w:marTop w:val="0"/>
      <w:marBottom w:val="0"/>
      <w:divBdr>
        <w:top w:val="none" w:sz="0" w:space="0" w:color="auto"/>
        <w:left w:val="none" w:sz="0" w:space="0" w:color="auto"/>
        <w:bottom w:val="none" w:sz="0" w:space="0" w:color="auto"/>
        <w:right w:val="none" w:sz="0" w:space="0" w:color="auto"/>
      </w:divBdr>
    </w:div>
    <w:div w:id="1614053360">
      <w:bodyDiv w:val="1"/>
      <w:marLeft w:val="0"/>
      <w:marRight w:val="0"/>
      <w:marTop w:val="0"/>
      <w:marBottom w:val="0"/>
      <w:divBdr>
        <w:top w:val="none" w:sz="0" w:space="0" w:color="auto"/>
        <w:left w:val="none" w:sz="0" w:space="0" w:color="auto"/>
        <w:bottom w:val="none" w:sz="0" w:space="0" w:color="auto"/>
        <w:right w:val="none" w:sz="0" w:space="0" w:color="auto"/>
      </w:divBdr>
    </w:div>
    <w:div w:id="1637754098">
      <w:bodyDiv w:val="1"/>
      <w:marLeft w:val="0"/>
      <w:marRight w:val="0"/>
      <w:marTop w:val="0"/>
      <w:marBottom w:val="0"/>
      <w:divBdr>
        <w:top w:val="none" w:sz="0" w:space="0" w:color="auto"/>
        <w:left w:val="none" w:sz="0" w:space="0" w:color="auto"/>
        <w:bottom w:val="none" w:sz="0" w:space="0" w:color="auto"/>
        <w:right w:val="none" w:sz="0" w:space="0" w:color="auto"/>
      </w:divBdr>
    </w:div>
    <w:div w:id="1642416002">
      <w:bodyDiv w:val="1"/>
      <w:marLeft w:val="0"/>
      <w:marRight w:val="0"/>
      <w:marTop w:val="0"/>
      <w:marBottom w:val="0"/>
      <w:divBdr>
        <w:top w:val="none" w:sz="0" w:space="0" w:color="auto"/>
        <w:left w:val="none" w:sz="0" w:space="0" w:color="auto"/>
        <w:bottom w:val="none" w:sz="0" w:space="0" w:color="auto"/>
        <w:right w:val="none" w:sz="0" w:space="0" w:color="auto"/>
      </w:divBdr>
    </w:div>
    <w:div w:id="1683892350">
      <w:bodyDiv w:val="1"/>
      <w:marLeft w:val="0"/>
      <w:marRight w:val="0"/>
      <w:marTop w:val="0"/>
      <w:marBottom w:val="0"/>
      <w:divBdr>
        <w:top w:val="none" w:sz="0" w:space="0" w:color="auto"/>
        <w:left w:val="none" w:sz="0" w:space="0" w:color="auto"/>
        <w:bottom w:val="none" w:sz="0" w:space="0" w:color="auto"/>
        <w:right w:val="none" w:sz="0" w:space="0" w:color="auto"/>
      </w:divBdr>
    </w:div>
    <w:div w:id="1790978108">
      <w:bodyDiv w:val="1"/>
      <w:marLeft w:val="0"/>
      <w:marRight w:val="0"/>
      <w:marTop w:val="0"/>
      <w:marBottom w:val="0"/>
      <w:divBdr>
        <w:top w:val="none" w:sz="0" w:space="0" w:color="auto"/>
        <w:left w:val="none" w:sz="0" w:space="0" w:color="auto"/>
        <w:bottom w:val="none" w:sz="0" w:space="0" w:color="auto"/>
        <w:right w:val="none" w:sz="0" w:space="0" w:color="auto"/>
      </w:divBdr>
    </w:div>
    <w:div w:id="1888493485">
      <w:bodyDiv w:val="1"/>
      <w:marLeft w:val="0"/>
      <w:marRight w:val="0"/>
      <w:marTop w:val="0"/>
      <w:marBottom w:val="0"/>
      <w:divBdr>
        <w:top w:val="none" w:sz="0" w:space="0" w:color="auto"/>
        <w:left w:val="none" w:sz="0" w:space="0" w:color="auto"/>
        <w:bottom w:val="none" w:sz="0" w:space="0" w:color="auto"/>
        <w:right w:val="none" w:sz="0" w:space="0" w:color="auto"/>
      </w:divBdr>
    </w:div>
    <w:div w:id="1902404024">
      <w:bodyDiv w:val="1"/>
      <w:marLeft w:val="0"/>
      <w:marRight w:val="0"/>
      <w:marTop w:val="0"/>
      <w:marBottom w:val="0"/>
      <w:divBdr>
        <w:top w:val="none" w:sz="0" w:space="0" w:color="auto"/>
        <w:left w:val="none" w:sz="0" w:space="0" w:color="auto"/>
        <w:bottom w:val="none" w:sz="0" w:space="0" w:color="auto"/>
        <w:right w:val="none" w:sz="0" w:space="0" w:color="auto"/>
      </w:divBdr>
    </w:div>
    <w:div w:id="1941639022">
      <w:bodyDiv w:val="1"/>
      <w:marLeft w:val="0"/>
      <w:marRight w:val="0"/>
      <w:marTop w:val="0"/>
      <w:marBottom w:val="0"/>
      <w:divBdr>
        <w:top w:val="none" w:sz="0" w:space="0" w:color="auto"/>
        <w:left w:val="none" w:sz="0" w:space="0" w:color="auto"/>
        <w:bottom w:val="none" w:sz="0" w:space="0" w:color="auto"/>
        <w:right w:val="none" w:sz="0" w:space="0" w:color="auto"/>
      </w:divBdr>
    </w:div>
    <w:div w:id="1961496507">
      <w:bodyDiv w:val="1"/>
      <w:marLeft w:val="0"/>
      <w:marRight w:val="0"/>
      <w:marTop w:val="0"/>
      <w:marBottom w:val="0"/>
      <w:divBdr>
        <w:top w:val="none" w:sz="0" w:space="0" w:color="auto"/>
        <w:left w:val="none" w:sz="0" w:space="0" w:color="auto"/>
        <w:bottom w:val="none" w:sz="0" w:space="0" w:color="auto"/>
        <w:right w:val="none" w:sz="0" w:space="0" w:color="auto"/>
      </w:divBdr>
    </w:div>
    <w:div w:id="1982496564">
      <w:bodyDiv w:val="1"/>
      <w:marLeft w:val="0"/>
      <w:marRight w:val="0"/>
      <w:marTop w:val="0"/>
      <w:marBottom w:val="0"/>
      <w:divBdr>
        <w:top w:val="none" w:sz="0" w:space="0" w:color="auto"/>
        <w:left w:val="none" w:sz="0" w:space="0" w:color="auto"/>
        <w:bottom w:val="none" w:sz="0" w:space="0" w:color="auto"/>
        <w:right w:val="none" w:sz="0" w:space="0" w:color="auto"/>
      </w:divBdr>
    </w:div>
    <w:div w:id="1997343936">
      <w:bodyDiv w:val="1"/>
      <w:marLeft w:val="0"/>
      <w:marRight w:val="0"/>
      <w:marTop w:val="0"/>
      <w:marBottom w:val="0"/>
      <w:divBdr>
        <w:top w:val="none" w:sz="0" w:space="0" w:color="auto"/>
        <w:left w:val="none" w:sz="0" w:space="0" w:color="auto"/>
        <w:bottom w:val="none" w:sz="0" w:space="0" w:color="auto"/>
        <w:right w:val="none" w:sz="0" w:space="0" w:color="auto"/>
      </w:divBdr>
    </w:div>
    <w:div w:id="2058116277">
      <w:bodyDiv w:val="1"/>
      <w:marLeft w:val="0"/>
      <w:marRight w:val="0"/>
      <w:marTop w:val="0"/>
      <w:marBottom w:val="0"/>
      <w:divBdr>
        <w:top w:val="none" w:sz="0" w:space="0" w:color="auto"/>
        <w:left w:val="none" w:sz="0" w:space="0" w:color="auto"/>
        <w:bottom w:val="none" w:sz="0" w:space="0" w:color="auto"/>
        <w:right w:val="none" w:sz="0" w:space="0" w:color="auto"/>
      </w:divBdr>
    </w:div>
    <w:div w:id="2074312048">
      <w:bodyDiv w:val="1"/>
      <w:marLeft w:val="0"/>
      <w:marRight w:val="0"/>
      <w:marTop w:val="0"/>
      <w:marBottom w:val="0"/>
      <w:divBdr>
        <w:top w:val="none" w:sz="0" w:space="0" w:color="auto"/>
        <w:left w:val="none" w:sz="0" w:space="0" w:color="auto"/>
        <w:bottom w:val="none" w:sz="0" w:space="0" w:color="auto"/>
        <w:right w:val="none" w:sz="0" w:space="0" w:color="auto"/>
      </w:divBdr>
    </w:div>
    <w:div w:id="2076001396">
      <w:bodyDiv w:val="1"/>
      <w:marLeft w:val="0"/>
      <w:marRight w:val="0"/>
      <w:marTop w:val="0"/>
      <w:marBottom w:val="0"/>
      <w:divBdr>
        <w:top w:val="none" w:sz="0" w:space="0" w:color="auto"/>
        <w:left w:val="none" w:sz="0" w:space="0" w:color="auto"/>
        <w:bottom w:val="none" w:sz="0" w:space="0" w:color="auto"/>
        <w:right w:val="none" w:sz="0" w:space="0" w:color="auto"/>
      </w:divBdr>
    </w:div>
    <w:div w:id="2088264865">
      <w:bodyDiv w:val="1"/>
      <w:marLeft w:val="0"/>
      <w:marRight w:val="0"/>
      <w:marTop w:val="0"/>
      <w:marBottom w:val="0"/>
      <w:divBdr>
        <w:top w:val="none" w:sz="0" w:space="0" w:color="auto"/>
        <w:left w:val="none" w:sz="0" w:space="0" w:color="auto"/>
        <w:bottom w:val="none" w:sz="0" w:space="0" w:color="auto"/>
        <w:right w:val="none" w:sz="0" w:space="0" w:color="auto"/>
      </w:divBdr>
    </w:div>
    <w:div w:id="2105766111">
      <w:bodyDiv w:val="1"/>
      <w:marLeft w:val="0"/>
      <w:marRight w:val="0"/>
      <w:marTop w:val="0"/>
      <w:marBottom w:val="0"/>
      <w:divBdr>
        <w:top w:val="none" w:sz="0" w:space="0" w:color="auto"/>
        <w:left w:val="none" w:sz="0" w:space="0" w:color="auto"/>
        <w:bottom w:val="none" w:sz="0" w:space="0" w:color="auto"/>
        <w:right w:val="none" w:sz="0" w:space="0" w:color="auto"/>
      </w:divBdr>
    </w:div>
    <w:div w:id="2130976942">
      <w:bodyDiv w:val="1"/>
      <w:marLeft w:val="0"/>
      <w:marRight w:val="0"/>
      <w:marTop w:val="0"/>
      <w:marBottom w:val="0"/>
      <w:divBdr>
        <w:top w:val="none" w:sz="0" w:space="0" w:color="auto"/>
        <w:left w:val="none" w:sz="0" w:space="0" w:color="auto"/>
        <w:bottom w:val="none" w:sz="0" w:space="0" w:color="auto"/>
        <w:right w:val="none" w:sz="0" w:space="0" w:color="auto"/>
      </w:divBdr>
    </w:div>
    <w:div w:id="213131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youtube.com/watch?v=brEGsP4G5u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4F17C-3EDD-41A5-826E-41B7BC4EF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6034</Words>
  <Characters>34400</Characters>
  <Application>Microsoft Office Word</Application>
  <DocSecurity>0</DocSecurity>
  <Lines>286</Lines>
  <Paragraphs>80</Paragraphs>
  <ScaleCrop>false</ScaleCrop>
  <HeadingPairs>
    <vt:vector size="2" baseType="variant">
      <vt:variant>
        <vt:lpstr>Titolo</vt:lpstr>
      </vt:variant>
      <vt:variant>
        <vt:i4>1</vt:i4>
      </vt:variant>
    </vt:vector>
  </HeadingPairs>
  <TitlesOfParts>
    <vt:vector size="1" baseType="lpstr">
      <vt:lpstr/>
    </vt:vector>
  </TitlesOfParts>
  <Company>Comex S.p.A.</Company>
  <LinksUpToDate>false</LinksUpToDate>
  <CharactersWithSpaces>40354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Agostinelli</dc:creator>
  <cp:lastModifiedBy>Abruno</cp:lastModifiedBy>
  <cp:revision>2</cp:revision>
  <cp:lastPrinted>2018-10-24T11:50:00Z</cp:lastPrinted>
  <dcterms:created xsi:type="dcterms:W3CDTF">2018-10-24T11:50:00Z</dcterms:created>
  <dcterms:modified xsi:type="dcterms:W3CDTF">2018-10-24T11:50:00Z</dcterms:modified>
</cp:coreProperties>
</file>